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627AB" w14:textId="77777777" w:rsidR="00C41EDA" w:rsidRPr="00360321" w:rsidRDefault="00C41EDA" w:rsidP="00C41EDA">
      <w:pPr>
        <w:spacing w:beforeLines="100" w:before="312"/>
        <w:jc w:val="center"/>
        <w:rPr>
          <w:ins w:id="0" w:author="shaoping niu (牛少平)-人工智能研究院" w:date="2024-07-17T16:40:00Z"/>
          <w:rFonts w:ascii="黑体" w:hAnsi="黑体"/>
          <w:b/>
          <w:sz w:val="32"/>
          <w:szCs w:val="32"/>
        </w:rPr>
      </w:pPr>
      <w:ins w:id="1" w:author="shaoping niu (牛少平)-人工智能研究院" w:date="2024-07-17T16:40:00Z">
        <w:r w:rsidRPr="00360321">
          <w:rPr>
            <w:rFonts w:ascii="黑体" w:hAnsi="黑体" w:hint="eastAsia"/>
            <w:b/>
            <w:sz w:val="32"/>
            <w:szCs w:val="32"/>
          </w:rPr>
          <w:t>文件</w:t>
        </w:r>
        <w:r w:rsidRPr="00360321">
          <w:rPr>
            <w:rFonts w:ascii="黑体" w:hAnsi="黑体"/>
            <w:b/>
            <w:sz w:val="32"/>
            <w:szCs w:val="32"/>
          </w:rPr>
          <w:t>控制</w:t>
        </w:r>
        <w:r w:rsidRPr="00360321">
          <w:rPr>
            <w:rFonts w:ascii="黑体" w:hAnsi="黑体" w:hint="eastAsia"/>
            <w:b/>
            <w:sz w:val="32"/>
            <w:szCs w:val="32"/>
          </w:rPr>
          <w:t>记录</w:t>
        </w:r>
      </w:ins>
    </w:p>
    <w:tbl>
      <w:tblPr>
        <w:tblW w:w="9962" w:type="dxa"/>
        <w:tblLayout w:type="fixed"/>
        <w:tblLook w:val="04A0" w:firstRow="1" w:lastRow="0" w:firstColumn="1" w:lastColumn="0" w:noHBand="0" w:noVBand="1"/>
      </w:tblPr>
      <w:tblGrid>
        <w:gridCol w:w="1526"/>
        <w:gridCol w:w="1134"/>
        <w:gridCol w:w="1984"/>
        <w:gridCol w:w="5318"/>
      </w:tblGrid>
      <w:tr w:rsidR="00C41EDA" w:rsidRPr="00360321" w14:paraId="3F98B0E8" w14:textId="77777777" w:rsidTr="00507DAB">
        <w:trPr>
          <w:trHeight w:val="567"/>
          <w:ins w:id="2" w:author="shaoping niu (牛少平)-人工智能研究院" w:date="2024-07-17T16:40:00Z"/>
        </w:trPr>
        <w:tc>
          <w:tcPr>
            <w:tcW w:w="1526" w:type="dxa"/>
            <w:tcBorders>
              <w:top w:val="double" w:sz="4" w:space="0" w:color="auto"/>
              <w:left w:val="double" w:sz="4" w:space="0" w:color="auto"/>
              <w:bottom w:val="single" w:sz="4" w:space="0" w:color="auto"/>
              <w:right w:val="single" w:sz="4" w:space="0" w:color="auto"/>
            </w:tcBorders>
            <w:shd w:val="clear" w:color="auto" w:fill="D9D9D9"/>
            <w:vAlign w:val="center"/>
            <w:hideMark/>
          </w:tcPr>
          <w:p w14:paraId="19CCC209" w14:textId="77777777" w:rsidR="00C41EDA" w:rsidRPr="00360321" w:rsidRDefault="00C41EDA" w:rsidP="00507DAB">
            <w:pPr>
              <w:jc w:val="center"/>
              <w:rPr>
                <w:ins w:id="3" w:author="shaoping niu (牛少平)-人工智能研究院" w:date="2024-07-17T16:40:00Z"/>
                <w:rFonts w:ascii="黑体" w:hAnsi="黑体" w:cs="宋体"/>
                <w:bCs/>
                <w:szCs w:val="22"/>
              </w:rPr>
            </w:pPr>
            <w:ins w:id="4" w:author="shaoping niu (牛少平)-人工智能研究院" w:date="2024-07-17T16:40:00Z">
              <w:r w:rsidRPr="00360321">
                <w:rPr>
                  <w:rFonts w:ascii="黑体" w:hAnsi="黑体" w:cs="宋体" w:hint="eastAsia"/>
                  <w:bCs/>
                  <w:szCs w:val="22"/>
                </w:rPr>
                <w:t>日期</w:t>
              </w:r>
            </w:ins>
          </w:p>
        </w:tc>
        <w:tc>
          <w:tcPr>
            <w:tcW w:w="1134" w:type="dxa"/>
            <w:tcBorders>
              <w:top w:val="double" w:sz="4" w:space="0" w:color="auto"/>
              <w:left w:val="nil"/>
              <w:bottom w:val="single" w:sz="4" w:space="0" w:color="auto"/>
              <w:right w:val="single" w:sz="4" w:space="0" w:color="auto"/>
            </w:tcBorders>
            <w:shd w:val="clear" w:color="auto" w:fill="D9D9D9"/>
            <w:noWrap/>
            <w:vAlign w:val="center"/>
            <w:hideMark/>
          </w:tcPr>
          <w:p w14:paraId="5F3C90EF" w14:textId="77777777" w:rsidR="00C41EDA" w:rsidRPr="00360321" w:rsidRDefault="00C41EDA" w:rsidP="00507DAB">
            <w:pPr>
              <w:jc w:val="center"/>
              <w:rPr>
                <w:ins w:id="5" w:author="shaoping niu (牛少平)-人工智能研究院" w:date="2024-07-17T16:40:00Z"/>
                <w:rFonts w:ascii="黑体" w:hAnsi="黑体" w:cs="宋体"/>
                <w:bCs/>
                <w:szCs w:val="22"/>
              </w:rPr>
            </w:pPr>
            <w:ins w:id="6" w:author="shaoping niu (牛少平)-人工智能研究院" w:date="2024-07-17T16:40:00Z">
              <w:r w:rsidRPr="00360321">
                <w:rPr>
                  <w:rFonts w:ascii="黑体" w:hAnsi="黑体" w:cs="宋体" w:hint="eastAsia"/>
                  <w:bCs/>
                  <w:szCs w:val="22"/>
                </w:rPr>
                <w:t>版本</w:t>
              </w:r>
            </w:ins>
          </w:p>
        </w:tc>
        <w:tc>
          <w:tcPr>
            <w:tcW w:w="1984" w:type="dxa"/>
            <w:tcBorders>
              <w:top w:val="double" w:sz="4" w:space="0" w:color="auto"/>
              <w:left w:val="nil"/>
              <w:bottom w:val="single" w:sz="4" w:space="0" w:color="auto"/>
              <w:right w:val="single" w:sz="4" w:space="0" w:color="auto"/>
            </w:tcBorders>
            <w:shd w:val="clear" w:color="auto" w:fill="D9D9D9"/>
            <w:noWrap/>
            <w:vAlign w:val="center"/>
            <w:hideMark/>
          </w:tcPr>
          <w:p w14:paraId="31910D79" w14:textId="77777777" w:rsidR="00C41EDA" w:rsidRPr="00360321" w:rsidRDefault="00C41EDA" w:rsidP="00507DAB">
            <w:pPr>
              <w:jc w:val="center"/>
              <w:rPr>
                <w:ins w:id="7" w:author="shaoping niu (牛少平)-人工智能研究院" w:date="2024-07-17T16:40:00Z"/>
                <w:rFonts w:ascii="黑体" w:hAnsi="黑体" w:cs="宋体"/>
                <w:bCs/>
                <w:szCs w:val="22"/>
              </w:rPr>
            </w:pPr>
            <w:ins w:id="8" w:author="shaoping niu (牛少平)-人工智能研究院" w:date="2024-07-17T16:40:00Z">
              <w:r w:rsidRPr="00360321">
                <w:rPr>
                  <w:rFonts w:ascii="黑体" w:hAnsi="黑体" w:cs="宋体" w:hint="eastAsia"/>
                  <w:bCs/>
                  <w:szCs w:val="22"/>
                </w:rPr>
                <w:t>编制人</w:t>
              </w:r>
              <w:r w:rsidRPr="00360321">
                <w:rPr>
                  <w:rFonts w:ascii="黑体" w:hAnsi="黑体" w:cs="宋体" w:hint="eastAsia"/>
                  <w:bCs/>
                  <w:szCs w:val="22"/>
                </w:rPr>
                <w:t>/</w:t>
              </w:r>
              <w:r w:rsidRPr="00360321">
                <w:rPr>
                  <w:rFonts w:ascii="黑体" w:hAnsi="黑体" w:cs="宋体" w:hint="eastAsia"/>
                  <w:bCs/>
                  <w:szCs w:val="22"/>
                </w:rPr>
                <w:t>修订人</w:t>
              </w:r>
            </w:ins>
          </w:p>
        </w:tc>
        <w:tc>
          <w:tcPr>
            <w:tcW w:w="5318" w:type="dxa"/>
            <w:tcBorders>
              <w:top w:val="double" w:sz="4" w:space="0" w:color="auto"/>
              <w:left w:val="nil"/>
              <w:bottom w:val="single" w:sz="4" w:space="0" w:color="auto"/>
              <w:right w:val="double" w:sz="4" w:space="0" w:color="auto"/>
            </w:tcBorders>
            <w:shd w:val="clear" w:color="auto" w:fill="D9D9D9"/>
            <w:noWrap/>
            <w:vAlign w:val="center"/>
            <w:hideMark/>
          </w:tcPr>
          <w:p w14:paraId="24BE9CF9" w14:textId="77777777" w:rsidR="00C41EDA" w:rsidRPr="00360321" w:rsidRDefault="00C41EDA" w:rsidP="00507DAB">
            <w:pPr>
              <w:jc w:val="center"/>
              <w:rPr>
                <w:ins w:id="9" w:author="shaoping niu (牛少平)-人工智能研究院" w:date="2024-07-17T16:40:00Z"/>
                <w:rFonts w:ascii="黑体" w:hAnsi="黑体" w:cs="宋体"/>
                <w:bCs/>
                <w:szCs w:val="22"/>
              </w:rPr>
            </w:pPr>
            <w:ins w:id="10" w:author="shaoping niu (牛少平)-人工智能研究院" w:date="2024-07-17T16:40:00Z">
              <w:r w:rsidRPr="00360321">
                <w:rPr>
                  <w:rFonts w:ascii="黑体" w:hAnsi="黑体" w:cs="宋体" w:hint="eastAsia"/>
                  <w:bCs/>
                  <w:szCs w:val="22"/>
                </w:rPr>
                <w:t>修订说明</w:t>
              </w:r>
            </w:ins>
          </w:p>
        </w:tc>
      </w:tr>
      <w:tr w:rsidR="00C41EDA" w:rsidRPr="00360321" w14:paraId="4F8DBF0D" w14:textId="77777777" w:rsidTr="00507DAB">
        <w:trPr>
          <w:trHeight w:val="331"/>
          <w:ins w:id="11" w:author="shaoping niu (牛少平)-人工智能研究院" w:date="2024-07-17T16:40:00Z"/>
        </w:trPr>
        <w:tc>
          <w:tcPr>
            <w:tcW w:w="1526" w:type="dxa"/>
            <w:tcBorders>
              <w:top w:val="nil"/>
              <w:left w:val="double" w:sz="4" w:space="0" w:color="auto"/>
              <w:bottom w:val="single" w:sz="4" w:space="0" w:color="auto"/>
              <w:right w:val="single" w:sz="4" w:space="0" w:color="auto"/>
            </w:tcBorders>
            <w:shd w:val="clear" w:color="auto" w:fill="FFFFFF"/>
            <w:noWrap/>
            <w:vAlign w:val="center"/>
          </w:tcPr>
          <w:p w14:paraId="5FC793D0" w14:textId="1DF7BBC1" w:rsidR="00C41EDA" w:rsidRPr="00C417D2" w:rsidRDefault="00C41EDA" w:rsidP="00C41EDA">
            <w:pPr>
              <w:rPr>
                <w:ins w:id="12" w:author="shaoping niu (牛少平)-人工智能研究院" w:date="2024-07-17T16:40:00Z"/>
                <w:rFonts w:cs="等线"/>
                <w:sz w:val="18"/>
                <w:szCs w:val="16"/>
              </w:rPr>
            </w:pPr>
            <w:ins w:id="13" w:author="shaoping niu (牛少平)-人工智能研究院" w:date="2024-07-17T16:40:00Z">
              <w:r w:rsidRPr="00C417D2">
                <w:rPr>
                  <w:rFonts w:cs="等线"/>
                  <w:sz w:val="18"/>
                  <w:szCs w:val="16"/>
                </w:rPr>
                <w:t>202</w:t>
              </w:r>
            </w:ins>
            <w:ins w:id="14" w:author="shaoping niu (牛少平)-人工智能研究院" w:date="2024-07-17T16:41:00Z">
              <w:r>
                <w:rPr>
                  <w:rFonts w:cs="等线"/>
                  <w:sz w:val="18"/>
                  <w:szCs w:val="16"/>
                </w:rPr>
                <w:t>4</w:t>
              </w:r>
            </w:ins>
            <w:ins w:id="15" w:author="shaoping niu (牛少平)-人工智能研究院" w:date="2024-07-17T16:40:00Z">
              <w:r w:rsidRPr="00C417D2">
                <w:rPr>
                  <w:rFonts w:cs="等线"/>
                  <w:sz w:val="18"/>
                  <w:szCs w:val="16"/>
                </w:rPr>
                <w:t>.</w:t>
              </w:r>
              <w:r>
                <w:rPr>
                  <w:rFonts w:cs="等线"/>
                  <w:sz w:val="18"/>
                  <w:szCs w:val="16"/>
                </w:rPr>
                <w:t>1</w:t>
              </w:r>
              <w:r w:rsidRPr="00C417D2">
                <w:rPr>
                  <w:rFonts w:cs="等线"/>
                  <w:sz w:val="18"/>
                  <w:szCs w:val="16"/>
                </w:rPr>
                <w:t>.</w:t>
              </w:r>
            </w:ins>
            <w:ins w:id="16" w:author="shaoping niu (牛少平)-人工智能研究院" w:date="2024-07-17T16:41:00Z">
              <w:r>
                <w:rPr>
                  <w:rFonts w:cs="等线"/>
                  <w:sz w:val="18"/>
                  <w:szCs w:val="16"/>
                </w:rPr>
                <w:t>31</w:t>
              </w:r>
            </w:ins>
          </w:p>
        </w:tc>
        <w:tc>
          <w:tcPr>
            <w:tcW w:w="1134" w:type="dxa"/>
            <w:tcBorders>
              <w:top w:val="nil"/>
              <w:left w:val="nil"/>
              <w:bottom w:val="single" w:sz="4" w:space="0" w:color="auto"/>
              <w:right w:val="single" w:sz="4" w:space="0" w:color="auto"/>
            </w:tcBorders>
            <w:shd w:val="clear" w:color="auto" w:fill="FFFFFF"/>
            <w:noWrap/>
            <w:vAlign w:val="center"/>
          </w:tcPr>
          <w:p w14:paraId="067E831C" w14:textId="77777777" w:rsidR="00C41EDA" w:rsidRPr="00C417D2" w:rsidRDefault="00C41EDA" w:rsidP="00507DAB">
            <w:pPr>
              <w:rPr>
                <w:ins w:id="17" w:author="shaoping niu (牛少平)-人工智能研究院" w:date="2024-07-17T16:40:00Z"/>
                <w:rFonts w:cs="等线"/>
                <w:sz w:val="18"/>
                <w:szCs w:val="16"/>
              </w:rPr>
            </w:pPr>
            <w:ins w:id="18" w:author="shaoping niu (牛少平)-人工智能研究院" w:date="2024-07-17T16:40:00Z">
              <w:r w:rsidRPr="00C417D2">
                <w:rPr>
                  <w:rFonts w:cs="等线"/>
                  <w:sz w:val="18"/>
                  <w:szCs w:val="16"/>
                </w:rPr>
                <w:t>V0.3</w:t>
              </w:r>
            </w:ins>
          </w:p>
        </w:tc>
        <w:tc>
          <w:tcPr>
            <w:tcW w:w="1984" w:type="dxa"/>
            <w:tcBorders>
              <w:top w:val="nil"/>
              <w:left w:val="nil"/>
              <w:bottom w:val="single" w:sz="4" w:space="0" w:color="auto"/>
              <w:right w:val="single" w:sz="4" w:space="0" w:color="auto"/>
            </w:tcBorders>
            <w:shd w:val="clear" w:color="auto" w:fill="FFFFFF"/>
            <w:noWrap/>
            <w:vAlign w:val="center"/>
          </w:tcPr>
          <w:p w14:paraId="3E7875E8" w14:textId="15B4FFA2" w:rsidR="00C41EDA" w:rsidRPr="00C417D2" w:rsidRDefault="00C41EDA" w:rsidP="00507DAB">
            <w:pPr>
              <w:rPr>
                <w:ins w:id="19" w:author="shaoping niu (牛少平)-人工智能研究院" w:date="2024-07-17T16:40:00Z"/>
                <w:rFonts w:cs="等线"/>
                <w:sz w:val="18"/>
                <w:szCs w:val="16"/>
              </w:rPr>
            </w:pPr>
            <w:ins w:id="20" w:author="shaoping niu (牛少平)-人工智能研究院" w:date="2024-07-17T16:40:00Z">
              <w:r>
                <w:rPr>
                  <w:rFonts w:cs="等线" w:hint="eastAsia"/>
                  <w:sz w:val="18"/>
                  <w:szCs w:val="16"/>
                </w:rPr>
                <w:t>宁国勋</w:t>
              </w:r>
            </w:ins>
          </w:p>
        </w:tc>
        <w:tc>
          <w:tcPr>
            <w:tcW w:w="5318" w:type="dxa"/>
            <w:tcBorders>
              <w:top w:val="nil"/>
              <w:left w:val="nil"/>
              <w:bottom w:val="single" w:sz="4" w:space="0" w:color="auto"/>
              <w:right w:val="double" w:sz="4" w:space="0" w:color="auto"/>
            </w:tcBorders>
            <w:shd w:val="clear" w:color="auto" w:fill="FFFFFF"/>
            <w:noWrap/>
            <w:vAlign w:val="center"/>
          </w:tcPr>
          <w:p w14:paraId="2E50099E" w14:textId="784ECBD2" w:rsidR="00C41EDA" w:rsidRPr="00C417D2" w:rsidRDefault="00C41EDA" w:rsidP="00507DAB">
            <w:pPr>
              <w:rPr>
                <w:ins w:id="21" w:author="shaoping niu (牛少平)-人工智能研究院" w:date="2024-07-17T16:40:00Z"/>
                <w:rFonts w:cs="等线"/>
                <w:sz w:val="18"/>
                <w:szCs w:val="16"/>
              </w:rPr>
            </w:pPr>
            <w:ins w:id="22" w:author="shaoping niu (牛少平)-人工智能研究院" w:date="2024-07-17T16:40:00Z">
              <w:r w:rsidRPr="00C417D2">
                <w:rPr>
                  <w:rFonts w:cs="等线" w:hint="eastAsia"/>
                  <w:sz w:val="18"/>
                  <w:szCs w:val="16"/>
                </w:rPr>
                <w:t>新建</w:t>
              </w:r>
              <w:r w:rsidRPr="00C417D2">
                <w:rPr>
                  <w:rFonts w:cs="等线"/>
                  <w:sz w:val="18"/>
                  <w:szCs w:val="16"/>
                </w:rPr>
                <w:t xml:space="preserve"> </w:t>
              </w:r>
            </w:ins>
          </w:p>
        </w:tc>
      </w:tr>
      <w:tr w:rsidR="00C41EDA" w:rsidRPr="00360321" w14:paraId="2DC6D5F2" w14:textId="77777777" w:rsidTr="00507DAB">
        <w:trPr>
          <w:trHeight w:val="454"/>
          <w:ins w:id="23" w:author="shaoping niu (牛少平)-人工智能研究院" w:date="2024-07-17T16:40:00Z"/>
        </w:trPr>
        <w:tc>
          <w:tcPr>
            <w:tcW w:w="1526" w:type="dxa"/>
            <w:tcBorders>
              <w:top w:val="nil"/>
              <w:left w:val="double" w:sz="4" w:space="0" w:color="auto"/>
              <w:bottom w:val="single" w:sz="4" w:space="0" w:color="auto"/>
              <w:right w:val="single" w:sz="4" w:space="0" w:color="auto"/>
            </w:tcBorders>
            <w:shd w:val="clear" w:color="auto" w:fill="FFFFFF"/>
            <w:noWrap/>
            <w:vAlign w:val="center"/>
          </w:tcPr>
          <w:p w14:paraId="0BE72899" w14:textId="6DBEAABC" w:rsidR="00C41EDA" w:rsidRPr="00C417D2" w:rsidRDefault="00C41EDA" w:rsidP="00C41EDA">
            <w:pPr>
              <w:rPr>
                <w:ins w:id="24" w:author="shaoping niu (牛少平)-人工智能研究院" w:date="2024-07-17T16:40:00Z"/>
                <w:rFonts w:cs="等线"/>
                <w:sz w:val="18"/>
                <w:szCs w:val="16"/>
              </w:rPr>
            </w:pPr>
            <w:ins w:id="25" w:author="shaoping niu (牛少平)-人工智能研究院" w:date="2024-07-17T16:40:00Z">
              <w:r w:rsidRPr="00C417D2">
                <w:rPr>
                  <w:rFonts w:cs="等线"/>
                  <w:sz w:val="18"/>
                  <w:szCs w:val="16"/>
                </w:rPr>
                <w:t>202</w:t>
              </w:r>
              <w:r>
                <w:rPr>
                  <w:rFonts w:cs="等线"/>
                  <w:sz w:val="18"/>
                  <w:szCs w:val="16"/>
                </w:rPr>
                <w:t>4</w:t>
              </w:r>
              <w:r w:rsidRPr="00C417D2">
                <w:rPr>
                  <w:rFonts w:cs="等线"/>
                  <w:sz w:val="18"/>
                  <w:szCs w:val="16"/>
                </w:rPr>
                <w:t>.</w:t>
              </w:r>
              <w:r>
                <w:rPr>
                  <w:rFonts w:cs="等线"/>
                  <w:sz w:val="18"/>
                  <w:szCs w:val="16"/>
                </w:rPr>
                <w:t>7</w:t>
              </w:r>
              <w:r w:rsidRPr="00C417D2">
                <w:rPr>
                  <w:rFonts w:cs="等线"/>
                  <w:sz w:val="18"/>
                  <w:szCs w:val="16"/>
                </w:rPr>
                <w:t>.17</w:t>
              </w:r>
            </w:ins>
          </w:p>
        </w:tc>
        <w:tc>
          <w:tcPr>
            <w:tcW w:w="1134" w:type="dxa"/>
            <w:tcBorders>
              <w:top w:val="nil"/>
              <w:left w:val="nil"/>
              <w:bottom w:val="single" w:sz="4" w:space="0" w:color="auto"/>
              <w:right w:val="single" w:sz="4" w:space="0" w:color="auto"/>
            </w:tcBorders>
            <w:shd w:val="clear" w:color="auto" w:fill="FFFFFF"/>
            <w:noWrap/>
            <w:vAlign w:val="center"/>
          </w:tcPr>
          <w:p w14:paraId="3E0D2503" w14:textId="77777777" w:rsidR="00C41EDA" w:rsidRPr="00C417D2" w:rsidRDefault="00C41EDA" w:rsidP="00507DAB">
            <w:pPr>
              <w:rPr>
                <w:ins w:id="26" w:author="shaoping niu (牛少平)-人工智能研究院" w:date="2024-07-17T16:40:00Z"/>
                <w:rFonts w:cs="等线"/>
                <w:sz w:val="18"/>
                <w:szCs w:val="16"/>
              </w:rPr>
            </w:pPr>
            <w:ins w:id="27" w:author="shaoping niu (牛少平)-人工智能研究院" w:date="2024-07-17T16:40:00Z">
              <w:r w:rsidRPr="00C417D2">
                <w:rPr>
                  <w:rFonts w:cs="等线"/>
                  <w:sz w:val="18"/>
                  <w:szCs w:val="16"/>
                </w:rPr>
                <w:t>V0.5</w:t>
              </w:r>
            </w:ins>
          </w:p>
        </w:tc>
        <w:tc>
          <w:tcPr>
            <w:tcW w:w="1984" w:type="dxa"/>
            <w:tcBorders>
              <w:top w:val="nil"/>
              <w:left w:val="nil"/>
              <w:bottom w:val="single" w:sz="4" w:space="0" w:color="auto"/>
              <w:right w:val="single" w:sz="4" w:space="0" w:color="auto"/>
            </w:tcBorders>
            <w:shd w:val="clear" w:color="auto" w:fill="FFFFFF"/>
            <w:vAlign w:val="center"/>
          </w:tcPr>
          <w:p w14:paraId="1951BD1B" w14:textId="5BBC1D5A" w:rsidR="00C41EDA" w:rsidRPr="00C417D2" w:rsidRDefault="00C41EDA" w:rsidP="00507DAB">
            <w:pPr>
              <w:rPr>
                <w:ins w:id="28" w:author="shaoping niu (牛少平)-人工智能研究院" w:date="2024-07-17T16:40:00Z"/>
                <w:rFonts w:cs="等线"/>
                <w:sz w:val="18"/>
                <w:szCs w:val="16"/>
              </w:rPr>
            </w:pPr>
            <w:ins w:id="29" w:author="shaoping niu (牛少平)-人工智能研究院" w:date="2024-07-17T16:40:00Z">
              <w:r>
                <w:rPr>
                  <w:rFonts w:cs="等线" w:hint="eastAsia"/>
                  <w:sz w:val="18"/>
                  <w:szCs w:val="16"/>
                </w:rPr>
                <w:t>牛少平</w:t>
              </w:r>
            </w:ins>
          </w:p>
        </w:tc>
        <w:tc>
          <w:tcPr>
            <w:tcW w:w="5318" w:type="dxa"/>
            <w:tcBorders>
              <w:top w:val="nil"/>
              <w:left w:val="nil"/>
              <w:bottom w:val="single" w:sz="4" w:space="0" w:color="auto"/>
              <w:right w:val="double" w:sz="4" w:space="0" w:color="auto"/>
            </w:tcBorders>
            <w:shd w:val="clear" w:color="auto" w:fill="FFFFFF"/>
            <w:noWrap/>
            <w:vAlign w:val="center"/>
          </w:tcPr>
          <w:p w14:paraId="6ACFA9A1" w14:textId="32F9E664" w:rsidR="00C41EDA" w:rsidRPr="00B62591" w:rsidRDefault="00C41EDA">
            <w:pPr>
              <w:pStyle w:val="ae"/>
              <w:numPr>
                <w:ilvl w:val="0"/>
                <w:numId w:val="14"/>
              </w:numPr>
              <w:ind w:firstLineChars="0"/>
              <w:rPr>
                <w:ins w:id="30" w:author="shaoping niu (牛少平)-人工智能研究院" w:date="2024-07-17T16:43:00Z"/>
                <w:rFonts w:cs="等线"/>
                <w:sz w:val="18"/>
                <w:szCs w:val="16"/>
                <w:rPrChange w:id="31" w:author="shaoping niu (牛少平)-人工智能研究院" w:date="2024-07-17T16:43:00Z">
                  <w:rPr>
                    <w:ins w:id="32" w:author="shaoping niu (牛少平)-人工智能研究院" w:date="2024-07-17T16:43:00Z"/>
                  </w:rPr>
                </w:rPrChange>
              </w:rPr>
              <w:pPrChange w:id="33" w:author="shaoping niu (牛少平)-人工智能研究院" w:date="2024-07-17T16:43:00Z">
                <w:pPr/>
              </w:pPrChange>
            </w:pPr>
            <w:ins w:id="34" w:author="shaoping niu (牛少平)-人工智能研究院" w:date="2024-07-17T16:41:00Z">
              <w:r w:rsidRPr="00B62591">
                <w:rPr>
                  <w:rFonts w:cs="等线" w:hint="eastAsia"/>
                  <w:sz w:val="18"/>
                  <w:szCs w:val="16"/>
                  <w:rPrChange w:id="35" w:author="shaoping niu (牛少平)-人工智能研究院" w:date="2024-07-17T16:43:00Z">
                    <w:rPr>
                      <w:rFonts w:hint="eastAsia"/>
                    </w:rPr>
                  </w:rPrChange>
                </w:rPr>
                <w:t>对照</w:t>
              </w:r>
            </w:ins>
            <w:ins w:id="36" w:author="shaoping niu (牛少平)-人工智能研究院" w:date="2024-07-18T09:13:00Z">
              <w:r w:rsidR="002679A7">
                <w:rPr>
                  <w:rFonts w:cs="等线" w:hint="eastAsia"/>
                  <w:sz w:val="18"/>
                  <w:szCs w:val="16"/>
                </w:rPr>
                <w:t>PCIE</w:t>
              </w:r>
              <w:r w:rsidR="002679A7">
                <w:rPr>
                  <w:rFonts w:cs="等线"/>
                  <w:sz w:val="18"/>
                  <w:szCs w:val="16"/>
                </w:rPr>
                <w:t>5.0</w:t>
              </w:r>
            </w:ins>
            <w:ins w:id="37" w:author="shaoping niu (牛少平)-人工智能研究院" w:date="2024-07-18T09:14:00Z">
              <w:r w:rsidR="002679A7">
                <w:rPr>
                  <w:rFonts w:cs="等线"/>
                  <w:sz w:val="18"/>
                  <w:szCs w:val="16"/>
                </w:rPr>
                <w:t>_1.0</w:t>
              </w:r>
            </w:ins>
            <w:bookmarkStart w:id="38" w:name="_GoBack"/>
            <w:bookmarkEnd w:id="38"/>
            <w:ins w:id="39" w:author="shaoping niu (牛少平)-人工智能研究院" w:date="2024-07-17T16:41:00Z">
              <w:r w:rsidRPr="00B62591">
                <w:rPr>
                  <w:rFonts w:cs="等线" w:hint="eastAsia"/>
                  <w:sz w:val="18"/>
                  <w:szCs w:val="16"/>
                  <w:rPrChange w:id="40" w:author="shaoping niu (牛少平)-人工智能研究院" w:date="2024-07-17T16:43:00Z">
                    <w:rPr>
                      <w:rFonts w:hint="eastAsia"/>
                    </w:rPr>
                  </w:rPrChange>
                </w:rPr>
                <w:t>协议</w:t>
              </w:r>
            </w:ins>
            <w:ins w:id="41" w:author="shaoping niu (牛少平)-人工智能研究院" w:date="2024-07-17T16:42:00Z">
              <w:r w:rsidR="00B62591" w:rsidRPr="00B62591">
                <w:rPr>
                  <w:rFonts w:cs="等线" w:hint="eastAsia"/>
                  <w:sz w:val="18"/>
                  <w:szCs w:val="16"/>
                  <w:rPrChange w:id="42" w:author="shaoping niu (牛少平)-人工智能研究院" w:date="2024-07-17T16:43:00Z">
                    <w:rPr>
                      <w:rFonts w:hint="eastAsia"/>
                    </w:rPr>
                  </w:rPrChange>
                </w:rPr>
                <w:t>，翻译、修订了全篇内容</w:t>
              </w:r>
            </w:ins>
            <w:ins w:id="43" w:author="shaoping niu (牛少平)-人工智能研究院" w:date="2024-07-17T16:43:00Z">
              <w:r w:rsidR="00B62591" w:rsidRPr="00B62591">
                <w:rPr>
                  <w:rFonts w:cs="等线" w:hint="eastAsia"/>
                  <w:sz w:val="18"/>
                  <w:szCs w:val="16"/>
                  <w:rPrChange w:id="44" w:author="shaoping niu (牛少平)-人工智能研究院" w:date="2024-07-17T16:43:00Z">
                    <w:rPr>
                      <w:rFonts w:hint="eastAsia"/>
                    </w:rPr>
                  </w:rPrChange>
                </w:rPr>
                <w:t>；</w:t>
              </w:r>
            </w:ins>
          </w:p>
          <w:p w14:paraId="6FD0868E" w14:textId="7C92F48E" w:rsidR="00B62591" w:rsidRPr="00B62591" w:rsidRDefault="00B62591">
            <w:pPr>
              <w:pStyle w:val="ae"/>
              <w:numPr>
                <w:ilvl w:val="0"/>
                <w:numId w:val="14"/>
              </w:numPr>
              <w:ind w:firstLineChars="0"/>
              <w:rPr>
                <w:ins w:id="45" w:author="shaoping niu (牛少平)-人工智能研究院" w:date="2024-07-17T16:40:00Z"/>
                <w:rFonts w:cs="等线"/>
                <w:sz w:val="18"/>
                <w:szCs w:val="16"/>
                <w:rPrChange w:id="46" w:author="shaoping niu (牛少平)-人工智能研究院" w:date="2024-07-17T16:43:00Z">
                  <w:rPr>
                    <w:ins w:id="47" w:author="shaoping niu (牛少平)-人工智能研究院" w:date="2024-07-17T16:40:00Z"/>
                  </w:rPr>
                </w:rPrChange>
              </w:rPr>
              <w:pPrChange w:id="48" w:author="shaoping niu (牛少平)-人工智能研究院" w:date="2024-07-17T16:43:00Z">
                <w:pPr/>
              </w:pPrChange>
            </w:pPr>
            <w:ins w:id="49" w:author="shaoping niu (牛少平)-人工智能研究院" w:date="2024-07-17T16:43:00Z">
              <w:r>
                <w:rPr>
                  <w:rFonts w:cs="等线" w:hint="eastAsia"/>
                  <w:sz w:val="18"/>
                  <w:szCs w:val="16"/>
                </w:rPr>
                <w:t>增加了对</w:t>
              </w:r>
              <w:r w:rsidRPr="00B62591">
                <w:rPr>
                  <w:rFonts w:cs="等线"/>
                  <w:sz w:val="18"/>
                  <w:szCs w:val="16"/>
                  <w:rPrChange w:id="50" w:author="shaoping niu (牛少平)-人工智能研究院" w:date="2024-07-17T16:44:00Z">
                    <w:rPr>
                      <w:color w:val="auto"/>
                    </w:rPr>
                  </w:rPrChange>
                </w:rPr>
                <w:t>PCIe Phantom Function</w:t>
              </w:r>
              <w:r w:rsidRPr="00B62591">
                <w:rPr>
                  <w:rFonts w:cs="等线" w:hint="eastAsia"/>
                  <w:sz w:val="18"/>
                  <w:szCs w:val="16"/>
                  <w:rPrChange w:id="51" w:author="shaoping niu (牛少平)-人工智能研究院" w:date="2024-07-17T16:44:00Z">
                    <w:rPr>
                      <w:rFonts w:hint="eastAsia"/>
                      <w:color w:val="auto"/>
                    </w:rPr>
                  </w:rPrChange>
                </w:rPr>
                <w:t>等的个人理解</w:t>
              </w:r>
            </w:ins>
            <w:ins w:id="52" w:author="shaoping niu (牛少平)-人工智能研究院" w:date="2024-07-17T16:44:00Z">
              <w:r w:rsidRPr="00B62591">
                <w:rPr>
                  <w:rFonts w:cs="等线" w:hint="eastAsia"/>
                  <w:sz w:val="18"/>
                  <w:szCs w:val="16"/>
                  <w:rPrChange w:id="53" w:author="shaoping niu (牛少平)-人工智能研究院" w:date="2024-07-17T16:44:00Z">
                    <w:rPr>
                      <w:rFonts w:hint="eastAsia"/>
                      <w:color w:val="auto"/>
                    </w:rPr>
                  </w:rPrChange>
                </w:rPr>
                <w:t>内容。</w:t>
              </w:r>
            </w:ins>
          </w:p>
        </w:tc>
      </w:tr>
      <w:tr w:rsidR="00C41EDA" w:rsidRPr="00360321" w14:paraId="0FD95463" w14:textId="77777777" w:rsidTr="00507DAB">
        <w:trPr>
          <w:trHeight w:val="454"/>
          <w:ins w:id="54" w:author="shaoping niu (牛少平)-人工智能研究院" w:date="2024-07-17T16:40:00Z"/>
        </w:trPr>
        <w:tc>
          <w:tcPr>
            <w:tcW w:w="1526" w:type="dxa"/>
            <w:tcBorders>
              <w:top w:val="nil"/>
              <w:left w:val="double" w:sz="4" w:space="0" w:color="auto"/>
              <w:bottom w:val="single" w:sz="4" w:space="0" w:color="auto"/>
              <w:right w:val="single" w:sz="4" w:space="0" w:color="auto"/>
            </w:tcBorders>
            <w:shd w:val="clear" w:color="auto" w:fill="FFFFFF"/>
            <w:noWrap/>
            <w:vAlign w:val="center"/>
          </w:tcPr>
          <w:p w14:paraId="400A6F2B" w14:textId="0FC577EF" w:rsidR="00C41EDA" w:rsidRPr="00C417D2" w:rsidRDefault="00C41EDA" w:rsidP="00507DAB">
            <w:pPr>
              <w:rPr>
                <w:ins w:id="55" w:author="shaoping niu (牛少平)-人工智能研究院" w:date="2024-07-17T16:40:00Z"/>
                <w:rFonts w:cs="等线"/>
                <w:sz w:val="18"/>
                <w:szCs w:val="16"/>
              </w:rPr>
            </w:pPr>
          </w:p>
        </w:tc>
        <w:tc>
          <w:tcPr>
            <w:tcW w:w="1134" w:type="dxa"/>
            <w:tcBorders>
              <w:top w:val="nil"/>
              <w:left w:val="nil"/>
              <w:bottom w:val="single" w:sz="4" w:space="0" w:color="auto"/>
              <w:right w:val="single" w:sz="4" w:space="0" w:color="auto"/>
            </w:tcBorders>
            <w:shd w:val="clear" w:color="auto" w:fill="FFFFFF"/>
            <w:noWrap/>
            <w:vAlign w:val="center"/>
          </w:tcPr>
          <w:p w14:paraId="6B579EAF" w14:textId="35DD8F0B" w:rsidR="00C41EDA" w:rsidRPr="00C417D2" w:rsidRDefault="00C41EDA" w:rsidP="00507DAB">
            <w:pPr>
              <w:rPr>
                <w:ins w:id="56" w:author="shaoping niu (牛少平)-人工智能研究院" w:date="2024-07-17T16:40:00Z"/>
                <w:rFonts w:cs="等线"/>
                <w:sz w:val="18"/>
                <w:szCs w:val="16"/>
              </w:rPr>
            </w:pPr>
          </w:p>
        </w:tc>
        <w:tc>
          <w:tcPr>
            <w:tcW w:w="1984" w:type="dxa"/>
            <w:tcBorders>
              <w:top w:val="nil"/>
              <w:left w:val="nil"/>
              <w:bottom w:val="single" w:sz="4" w:space="0" w:color="auto"/>
              <w:right w:val="single" w:sz="4" w:space="0" w:color="auto"/>
            </w:tcBorders>
            <w:shd w:val="clear" w:color="auto" w:fill="FFFFFF"/>
            <w:noWrap/>
            <w:vAlign w:val="center"/>
          </w:tcPr>
          <w:p w14:paraId="1B6F8627" w14:textId="7E8B0220" w:rsidR="00C41EDA" w:rsidRPr="00C417D2" w:rsidRDefault="00C41EDA" w:rsidP="00507DAB">
            <w:pPr>
              <w:rPr>
                <w:ins w:id="57" w:author="shaoping niu (牛少平)-人工智能研究院" w:date="2024-07-17T16:40:00Z"/>
                <w:rFonts w:cs="等线"/>
                <w:sz w:val="18"/>
                <w:szCs w:val="16"/>
              </w:rPr>
            </w:pPr>
          </w:p>
        </w:tc>
        <w:tc>
          <w:tcPr>
            <w:tcW w:w="5318" w:type="dxa"/>
            <w:tcBorders>
              <w:top w:val="nil"/>
              <w:left w:val="nil"/>
              <w:bottom w:val="single" w:sz="4" w:space="0" w:color="auto"/>
              <w:right w:val="double" w:sz="4" w:space="0" w:color="auto"/>
            </w:tcBorders>
            <w:shd w:val="clear" w:color="auto" w:fill="FFFFFF"/>
            <w:noWrap/>
            <w:vAlign w:val="center"/>
          </w:tcPr>
          <w:p w14:paraId="207A5345" w14:textId="6590C965" w:rsidR="00C41EDA" w:rsidRPr="00C417D2" w:rsidRDefault="00C41EDA" w:rsidP="00507DAB">
            <w:pPr>
              <w:rPr>
                <w:ins w:id="58" w:author="shaoping niu (牛少平)-人工智能研究院" w:date="2024-07-17T16:40:00Z"/>
                <w:rFonts w:cs="等线"/>
                <w:sz w:val="18"/>
                <w:szCs w:val="16"/>
              </w:rPr>
            </w:pPr>
          </w:p>
        </w:tc>
      </w:tr>
      <w:tr w:rsidR="00C41EDA" w:rsidRPr="00360321" w14:paraId="030A6E30" w14:textId="77777777" w:rsidTr="00507DAB">
        <w:trPr>
          <w:trHeight w:val="454"/>
          <w:ins w:id="59" w:author="shaoping niu (牛少平)-人工智能研究院" w:date="2024-07-17T16:40:00Z"/>
        </w:trPr>
        <w:tc>
          <w:tcPr>
            <w:tcW w:w="1526" w:type="dxa"/>
            <w:tcBorders>
              <w:top w:val="nil"/>
              <w:left w:val="double" w:sz="4" w:space="0" w:color="auto"/>
              <w:bottom w:val="single" w:sz="4" w:space="0" w:color="auto"/>
              <w:right w:val="single" w:sz="4" w:space="0" w:color="auto"/>
            </w:tcBorders>
            <w:shd w:val="clear" w:color="auto" w:fill="FFFFFF"/>
            <w:noWrap/>
            <w:vAlign w:val="center"/>
          </w:tcPr>
          <w:p w14:paraId="1F871709" w14:textId="2C109DC3" w:rsidR="00C41EDA" w:rsidRPr="00C417D2" w:rsidRDefault="00C41EDA" w:rsidP="00507DAB">
            <w:pPr>
              <w:rPr>
                <w:ins w:id="60" w:author="shaoping niu (牛少平)-人工智能研究院" w:date="2024-07-17T16:40:00Z"/>
                <w:rFonts w:cs="等线"/>
                <w:sz w:val="18"/>
                <w:szCs w:val="16"/>
              </w:rPr>
            </w:pPr>
          </w:p>
        </w:tc>
        <w:tc>
          <w:tcPr>
            <w:tcW w:w="1134" w:type="dxa"/>
            <w:tcBorders>
              <w:top w:val="nil"/>
              <w:left w:val="nil"/>
              <w:bottom w:val="single" w:sz="4" w:space="0" w:color="auto"/>
              <w:right w:val="single" w:sz="4" w:space="0" w:color="auto"/>
            </w:tcBorders>
            <w:shd w:val="clear" w:color="auto" w:fill="FFFFFF"/>
            <w:noWrap/>
            <w:vAlign w:val="center"/>
          </w:tcPr>
          <w:p w14:paraId="1C8B692C" w14:textId="09EB89C2" w:rsidR="00C41EDA" w:rsidRPr="00C417D2" w:rsidRDefault="00C41EDA" w:rsidP="00507DAB">
            <w:pPr>
              <w:rPr>
                <w:ins w:id="61" w:author="shaoping niu (牛少平)-人工智能研究院" w:date="2024-07-17T16:40:00Z"/>
                <w:rFonts w:cs="等线"/>
                <w:sz w:val="18"/>
                <w:szCs w:val="16"/>
              </w:rPr>
            </w:pPr>
          </w:p>
        </w:tc>
        <w:tc>
          <w:tcPr>
            <w:tcW w:w="1984" w:type="dxa"/>
            <w:tcBorders>
              <w:top w:val="nil"/>
              <w:left w:val="nil"/>
              <w:bottom w:val="single" w:sz="4" w:space="0" w:color="auto"/>
              <w:right w:val="single" w:sz="4" w:space="0" w:color="auto"/>
            </w:tcBorders>
            <w:shd w:val="clear" w:color="auto" w:fill="FFFFFF"/>
            <w:noWrap/>
            <w:vAlign w:val="center"/>
          </w:tcPr>
          <w:p w14:paraId="2B4E799A" w14:textId="46A02D02" w:rsidR="00C41EDA" w:rsidRPr="00C417D2" w:rsidRDefault="00C41EDA" w:rsidP="00507DAB">
            <w:pPr>
              <w:rPr>
                <w:ins w:id="62" w:author="shaoping niu (牛少平)-人工智能研究院" w:date="2024-07-17T16:40:00Z"/>
                <w:rFonts w:cs="等线"/>
                <w:sz w:val="18"/>
                <w:szCs w:val="16"/>
              </w:rPr>
            </w:pPr>
          </w:p>
        </w:tc>
        <w:tc>
          <w:tcPr>
            <w:tcW w:w="5318" w:type="dxa"/>
            <w:tcBorders>
              <w:top w:val="nil"/>
              <w:left w:val="nil"/>
              <w:bottom w:val="single" w:sz="4" w:space="0" w:color="auto"/>
              <w:right w:val="double" w:sz="4" w:space="0" w:color="auto"/>
            </w:tcBorders>
            <w:shd w:val="clear" w:color="auto" w:fill="FFFFFF"/>
            <w:noWrap/>
            <w:vAlign w:val="center"/>
          </w:tcPr>
          <w:p w14:paraId="7C9BE0C2" w14:textId="708F5AED" w:rsidR="00C41EDA" w:rsidRPr="00C417D2" w:rsidRDefault="00C41EDA" w:rsidP="00507DAB">
            <w:pPr>
              <w:rPr>
                <w:ins w:id="63" w:author="shaoping niu (牛少平)-人工智能研究院" w:date="2024-07-17T16:40:00Z"/>
                <w:rFonts w:cs="等线"/>
                <w:sz w:val="18"/>
                <w:szCs w:val="16"/>
              </w:rPr>
            </w:pPr>
          </w:p>
        </w:tc>
      </w:tr>
    </w:tbl>
    <w:p w14:paraId="6C3B881A" w14:textId="26479C84" w:rsidR="00C41EDA" w:rsidRPr="00C41EDA" w:rsidRDefault="00C41EDA">
      <w:pPr>
        <w:rPr>
          <w:ins w:id="64" w:author="shaoping niu (牛少平)-人工智能研究院" w:date="2024-07-17T16:39:00Z"/>
        </w:rPr>
        <w:pPrChange w:id="65" w:author="shaoping niu (牛少平)-人工智能研究院" w:date="2024-07-17T16:41:00Z">
          <w:pPr>
            <w:pStyle w:val="3"/>
            <w:spacing w:before="156" w:after="62"/>
          </w:pPr>
        </w:pPrChange>
      </w:pPr>
    </w:p>
    <w:p w14:paraId="244C2BDA" w14:textId="193B1101" w:rsidR="00C41EDA" w:rsidRDefault="00C41EDA">
      <w:pPr>
        <w:rPr>
          <w:ins w:id="66" w:author="shaoping niu (牛少平)-人工智能研究院" w:date="2024-07-17T16:39:00Z"/>
        </w:rPr>
        <w:pPrChange w:id="67" w:author="shaoping niu (牛少平)-人工智能研究院" w:date="2024-07-17T16:39:00Z">
          <w:pPr>
            <w:pStyle w:val="3"/>
            <w:spacing w:before="156" w:after="62"/>
          </w:pPr>
        </w:pPrChange>
      </w:pPr>
    </w:p>
    <w:p w14:paraId="2E73F715" w14:textId="31DAB42D" w:rsidR="00C41EDA" w:rsidRDefault="00C41EDA">
      <w:pPr>
        <w:rPr>
          <w:ins w:id="68" w:author="shaoping niu (牛少平)-人工智能研究院" w:date="2024-07-17T16:39:00Z"/>
        </w:rPr>
        <w:pPrChange w:id="69" w:author="shaoping niu (牛少平)-人工智能研究院" w:date="2024-07-17T16:39:00Z">
          <w:pPr>
            <w:pStyle w:val="3"/>
            <w:spacing w:before="156" w:after="62"/>
          </w:pPr>
        </w:pPrChange>
      </w:pPr>
    </w:p>
    <w:p w14:paraId="2E3EEA21" w14:textId="3EA8CE47" w:rsidR="00C41EDA" w:rsidRDefault="00C41EDA">
      <w:pPr>
        <w:rPr>
          <w:ins w:id="70" w:author="shaoping niu (牛少平)-人工智能研究院" w:date="2024-07-17T16:39:00Z"/>
        </w:rPr>
        <w:pPrChange w:id="71" w:author="shaoping niu (牛少平)-人工智能研究院" w:date="2024-07-17T16:39:00Z">
          <w:pPr>
            <w:pStyle w:val="3"/>
            <w:spacing w:before="156" w:after="62"/>
          </w:pPr>
        </w:pPrChange>
      </w:pPr>
    </w:p>
    <w:p w14:paraId="6CFE4EE9" w14:textId="77777777" w:rsidR="00C41EDA" w:rsidRPr="00C41EDA" w:rsidRDefault="00C41EDA">
      <w:pPr>
        <w:rPr>
          <w:ins w:id="72" w:author="shaoping niu (牛少平)-人工智能研究院" w:date="2024-07-17T16:39:00Z"/>
          <w:rPrChange w:id="73" w:author="shaoping niu (牛少平)-人工智能研究院" w:date="2024-07-17T16:39:00Z">
            <w:rPr>
              <w:ins w:id="74" w:author="shaoping niu (牛少平)-人工智能研究院" w:date="2024-07-17T16:39:00Z"/>
              <w:color w:val="auto"/>
            </w:rPr>
          </w:rPrChange>
        </w:rPr>
        <w:pPrChange w:id="75" w:author="shaoping niu (牛少平)-人工智能研究院" w:date="2024-07-17T16:39:00Z">
          <w:pPr>
            <w:pStyle w:val="3"/>
            <w:spacing w:before="156" w:after="62"/>
          </w:pPr>
        </w:pPrChange>
      </w:pPr>
    </w:p>
    <w:p w14:paraId="4942398E" w14:textId="14DFE406" w:rsidR="00D34953" w:rsidRPr="00E94D77" w:rsidRDefault="00D34953" w:rsidP="00D34953">
      <w:pPr>
        <w:pStyle w:val="3"/>
        <w:spacing w:before="156" w:after="62"/>
        <w:rPr>
          <w:color w:val="auto"/>
          <w:rPrChange w:id="76" w:author="shaoping niu (牛少平)-人工智能研究院" w:date="2024-07-17T15:51:00Z">
            <w:rPr/>
          </w:rPrChange>
        </w:rPr>
      </w:pPr>
      <w:r w:rsidRPr="00E94D77">
        <w:rPr>
          <w:color w:val="auto"/>
          <w:rPrChange w:id="77" w:author="shaoping niu (牛少平)-人工智能研究院" w:date="2024-07-17T15:51:00Z">
            <w:rPr/>
          </w:rPrChange>
        </w:rPr>
        <w:t xml:space="preserve">2.2.6 </w:t>
      </w:r>
      <w:ins w:id="78" w:author="shaoping niu (牛少平)-人工智能研究院" w:date="2024-07-16T19:28:00Z">
        <w:r w:rsidR="001F6A53" w:rsidRPr="00E94D77">
          <w:rPr>
            <w:color w:val="auto"/>
            <w:rPrChange w:id="79" w:author="shaoping niu (牛少平)-人工智能研究院" w:date="2024-07-17T15:51:00Z">
              <w:rPr/>
            </w:rPrChange>
          </w:rPr>
          <w:t>Transaction Descriptor</w:t>
        </w:r>
        <w:r w:rsidR="001F6A53" w:rsidRPr="00E94D77">
          <w:rPr>
            <w:rFonts w:hint="eastAsia"/>
            <w:color w:val="auto"/>
            <w:rPrChange w:id="80" w:author="shaoping niu (牛少平)-人工智能研究院" w:date="2024-07-17T15:51:00Z">
              <w:rPr>
                <w:rFonts w:hint="eastAsia"/>
              </w:rPr>
            </w:rPrChange>
          </w:rPr>
          <w:t>（</w:t>
        </w:r>
      </w:ins>
      <w:r w:rsidRPr="00E94D77">
        <w:rPr>
          <w:rFonts w:hint="eastAsia"/>
          <w:color w:val="auto"/>
          <w:rPrChange w:id="81" w:author="shaoping niu (牛少平)-人工智能研究院" w:date="2024-07-17T15:51:00Z">
            <w:rPr>
              <w:rFonts w:hint="eastAsia"/>
            </w:rPr>
          </w:rPrChange>
        </w:rPr>
        <w:t>事务描述符</w:t>
      </w:r>
      <w:ins w:id="82" w:author="shaoping niu (牛少平)-人工智能研究院" w:date="2024-07-16T19:29:00Z">
        <w:r w:rsidR="001F6A53" w:rsidRPr="00E94D77">
          <w:rPr>
            <w:rFonts w:hint="eastAsia"/>
            <w:color w:val="auto"/>
            <w:rPrChange w:id="83" w:author="shaoping niu (牛少平)-人工智能研究院" w:date="2024-07-17T15:51:00Z">
              <w:rPr>
                <w:rFonts w:hint="eastAsia"/>
              </w:rPr>
            </w:rPrChange>
          </w:rPr>
          <w:t>）</w:t>
        </w:r>
      </w:ins>
    </w:p>
    <w:p w14:paraId="0CA6CBB7" w14:textId="77777777" w:rsidR="00D34953" w:rsidRPr="00E94D77" w:rsidRDefault="00D34953" w:rsidP="00D34953">
      <w:pPr>
        <w:pStyle w:val="4"/>
        <w:spacing w:before="156"/>
        <w:rPr>
          <w:color w:val="auto"/>
          <w:rPrChange w:id="84" w:author="shaoping niu (牛少平)-人工智能研究院" w:date="2024-07-17T15:54:00Z">
            <w:rPr/>
          </w:rPrChange>
        </w:rPr>
      </w:pPr>
      <w:r w:rsidRPr="00E94D77">
        <w:rPr>
          <w:color w:val="auto"/>
          <w:rPrChange w:id="85" w:author="shaoping niu (牛少平)-人工智能研究院" w:date="2024-07-17T15:54:00Z">
            <w:rPr/>
          </w:rPrChange>
        </w:rPr>
        <w:t xml:space="preserve">2.2.6.1 </w:t>
      </w:r>
      <w:r w:rsidRPr="00E94D77">
        <w:rPr>
          <w:rFonts w:hint="eastAsia"/>
          <w:color w:val="auto"/>
          <w:rPrChange w:id="86" w:author="shaoping niu (牛少平)-人工智能研究院" w:date="2024-07-17T15:54:00Z">
            <w:rPr>
              <w:rFonts w:hint="eastAsia"/>
            </w:rPr>
          </w:rPrChange>
        </w:rPr>
        <w:t>概述</w:t>
      </w:r>
    </w:p>
    <w:p w14:paraId="75E1D7C3" w14:textId="1FF5262B" w:rsidR="00D34953" w:rsidRPr="00E94D77" w:rsidDel="001F6A53" w:rsidRDefault="00D34953">
      <w:pPr>
        <w:spacing w:line="360" w:lineRule="auto"/>
        <w:ind w:firstLineChars="200" w:firstLine="420"/>
        <w:rPr>
          <w:del w:id="87" w:author="shaoping niu (牛少平)-人工智能研究院" w:date="2024-07-16T19:23:00Z"/>
          <w:color w:val="auto"/>
          <w:rPrChange w:id="88" w:author="shaoping niu (牛少平)-人工智能研究院" w:date="2024-07-17T15:54:00Z">
            <w:rPr>
              <w:del w:id="89" w:author="shaoping niu (牛少平)-人工智能研究院" w:date="2024-07-16T19:23:00Z"/>
            </w:rPr>
          </w:rPrChange>
        </w:rPr>
        <w:pPrChange w:id="90" w:author="shaoping niu (牛少平)-人工智能研究院" w:date="2024-07-17T15:52:00Z">
          <w:pPr/>
        </w:pPrChange>
      </w:pPr>
      <w:del w:id="91" w:author="shaoping niu (牛少平)-人工智能研究院" w:date="2024-07-17T15:53:00Z">
        <w:r w:rsidRPr="00E94D77" w:rsidDel="00E94D77">
          <w:rPr>
            <w:color w:val="auto"/>
            <w:rPrChange w:id="92" w:author="shaoping niu (牛少平)-人工智能研究院" w:date="2024-07-17T15:54:00Z">
              <w:rPr/>
            </w:rPrChange>
          </w:rPr>
          <w:tab/>
        </w:r>
      </w:del>
      <w:r w:rsidRPr="00E94D77">
        <w:rPr>
          <w:rFonts w:hint="eastAsia"/>
          <w:color w:val="auto"/>
          <w:rPrChange w:id="93" w:author="shaoping niu (牛少平)-人工智能研究院" w:date="2024-07-17T15:54:00Z">
            <w:rPr>
              <w:rFonts w:hint="eastAsia"/>
            </w:rPr>
          </w:rPrChange>
        </w:rPr>
        <w:t>事务描述符是请求方和完成方之间</w:t>
      </w:r>
      <w:ins w:id="94" w:author="shaoping niu (牛少平)-人工智能研究院" w:date="2024-07-16T19:12:00Z">
        <w:r w:rsidR="003F070C" w:rsidRPr="00E94D77">
          <w:rPr>
            <w:rFonts w:hint="eastAsia"/>
            <w:color w:val="auto"/>
            <w:rPrChange w:id="95" w:author="shaoping niu (牛少平)-人工智能研究院" w:date="2024-07-17T15:54:00Z">
              <w:rPr>
                <w:rFonts w:hint="eastAsia"/>
              </w:rPr>
            </w:rPrChange>
          </w:rPr>
          <w:t>传递</w:t>
        </w:r>
      </w:ins>
      <w:del w:id="96" w:author="shaoping niu (牛少平)-人工智能研究院" w:date="2024-07-16T19:11:00Z">
        <w:r w:rsidRPr="00E94D77" w:rsidDel="003F070C">
          <w:rPr>
            <w:rFonts w:hint="eastAsia"/>
            <w:color w:val="auto"/>
            <w:rPrChange w:id="97" w:author="shaoping niu (牛少平)-人工智能研究院" w:date="2024-07-17T15:54:00Z">
              <w:rPr>
                <w:rFonts w:hint="eastAsia"/>
              </w:rPr>
            </w:rPrChange>
          </w:rPr>
          <w:delText>传输</w:delText>
        </w:r>
      </w:del>
      <w:r w:rsidRPr="00E94D77">
        <w:rPr>
          <w:rFonts w:hint="eastAsia"/>
          <w:color w:val="auto"/>
          <w:rPrChange w:id="98" w:author="shaoping niu (牛少平)-人工智能研究院" w:date="2024-07-17T15:54:00Z">
            <w:rPr>
              <w:rFonts w:hint="eastAsia"/>
            </w:rPr>
          </w:rPrChange>
        </w:rPr>
        <w:t>事务信息的一种机制。事务描述符由三部分组成：</w:t>
      </w:r>
    </w:p>
    <w:p w14:paraId="36BBBA41" w14:textId="77777777" w:rsidR="001F6A53" w:rsidRPr="00E94D77" w:rsidRDefault="001F6A53">
      <w:pPr>
        <w:spacing w:line="360" w:lineRule="auto"/>
        <w:ind w:firstLineChars="200" w:firstLine="420"/>
        <w:rPr>
          <w:ins w:id="99" w:author="shaoping niu (牛少平)-人工智能研究院" w:date="2024-07-16T19:24:00Z"/>
          <w:color w:val="auto"/>
          <w:rPrChange w:id="100" w:author="shaoping niu (牛少平)-人工智能研究院" w:date="2024-07-17T15:54:00Z">
            <w:rPr>
              <w:ins w:id="101" w:author="shaoping niu (牛少平)-人工智能研究院" w:date="2024-07-16T19:24:00Z"/>
            </w:rPr>
          </w:rPrChange>
        </w:rPr>
        <w:pPrChange w:id="102" w:author="shaoping niu (牛少平)-人工智能研究院" w:date="2024-07-17T15:52:00Z">
          <w:pPr/>
        </w:pPrChange>
      </w:pPr>
    </w:p>
    <w:p w14:paraId="741F3B17" w14:textId="10C9DAB4" w:rsidR="00D34953" w:rsidRPr="00E94D77" w:rsidDel="001F6A53" w:rsidRDefault="00D34953">
      <w:pPr>
        <w:pStyle w:val="ae"/>
        <w:numPr>
          <w:ilvl w:val="1"/>
          <w:numId w:val="5"/>
        </w:numPr>
        <w:ind w:firstLineChars="0"/>
        <w:rPr>
          <w:del w:id="103" w:author="shaoping niu (牛少平)-人工智能研究院" w:date="2024-07-16T19:23:00Z"/>
          <w:color w:val="auto"/>
          <w:rPrChange w:id="104" w:author="shaoping niu (牛少平)-人工智能研究院" w:date="2024-07-17T15:54:00Z">
            <w:rPr>
              <w:del w:id="105" w:author="shaoping niu (牛少平)-人工智能研究院" w:date="2024-07-16T19:23:00Z"/>
            </w:rPr>
          </w:rPrChange>
        </w:rPr>
        <w:pPrChange w:id="106" w:author="shaoping niu (牛少平)-人工智能研究院" w:date="2024-07-16T19:24:00Z">
          <w:pPr>
            <w:jc w:val="center"/>
          </w:pPr>
        </w:pPrChange>
      </w:pPr>
      <w:del w:id="107" w:author="shaoping niu (牛少平)-人工智能研究院" w:date="2024-07-16T19:23:00Z">
        <w:r w:rsidRPr="00E94D77" w:rsidDel="001F6A53">
          <w:rPr>
            <w:noProof/>
            <w:color w:val="auto"/>
            <w:rPrChange w:id="108" w:author="shaoping niu (牛少平)-人工智能研究院" w:date="2024-07-17T15:54:00Z">
              <w:rPr>
                <w:noProof/>
              </w:rPr>
            </w:rPrChange>
          </w:rPr>
          <w:drawing>
            <wp:inline distT="0" distB="0" distL="0" distR="0" wp14:anchorId="1D237797" wp14:editId="22E2F70C">
              <wp:extent cx="4508500" cy="15938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1593850"/>
                      </a:xfrm>
                      <a:prstGeom prst="rect">
                        <a:avLst/>
                      </a:prstGeom>
                      <a:noFill/>
                      <a:ln>
                        <a:noFill/>
                      </a:ln>
                    </pic:spPr>
                  </pic:pic>
                </a:graphicData>
              </a:graphic>
            </wp:inline>
          </w:drawing>
        </w:r>
      </w:del>
    </w:p>
    <w:p w14:paraId="7AA20D57" w14:textId="65387DAF" w:rsidR="003F070C" w:rsidRPr="00E94D77" w:rsidRDefault="00D34953">
      <w:pPr>
        <w:pStyle w:val="ae"/>
        <w:numPr>
          <w:ilvl w:val="1"/>
          <w:numId w:val="5"/>
        </w:numPr>
        <w:ind w:firstLineChars="0"/>
        <w:rPr>
          <w:ins w:id="109" w:author="shaoping niu (牛少平)-人工智能研究院" w:date="2024-07-16T19:17:00Z"/>
          <w:color w:val="auto"/>
          <w:rPrChange w:id="110" w:author="shaoping niu (牛少平)-人工智能研究院" w:date="2024-07-17T15:54:00Z">
            <w:rPr>
              <w:ins w:id="111" w:author="shaoping niu (牛少平)-人工智能研究院" w:date="2024-07-16T19:17:00Z"/>
            </w:rPr>
          </w:rPrChange>
        </w:rPr>
        <w:pPrChange w:id="112" w:author="shaoping niu (牛少平)-人工智能研究院" w:date="2024-07-16T19:24:00Z">
          <w:pPr/>
        </w:pPrChange>
      </w:pPr>
      <w:del w:id="113" w:author="shaoping niu (牛少平)-人工智能研究院" w:date="2024-07-16T19:18:00Z">
        <w:r w:rsidRPr="00E94D77" w:rsidDel="003F070C">
          <w:rPr>
            <w:color w:val="auto"/>
            <w:rPrChange w:id="114" w:author="shaoping niu (牛少平)-人工智能研究院" w:date="2024-07-17T15:54:00Z">
              <w:rPr/>
            </w:rPrChange>
          </w:rPr>
          <w:tab/>
        </w:r>
      </w:del>
      <w:ins w:id="115" w:author="shaoping niu (牛少平)-人工智能研究院" w:date="2024-07-16T19:15:00Z">
        <w:r w:rsidR="003F070C" w:rsidRPr="00E94D77">
          <w:rPr>
            <w:color w:val="auto"/>
            <w:rPrChange w:id="116" w:author="shaoping niu (牛少平)-人工智能研究院" w:date="2024-07-17T15:54:00Z">
              <w:rPr/>
            </w:rPrChange>
          </w:rPr>
          <w:t>Transaction ID</w:t>
        </w:r>
        <w:r w:rsidR="003F070C" w:rsidRPr="00E94D77">
          <w:rPr>
            <w:rFonts w:hint="eastAsia"/>
            <w:color w:val="auto"/>
            <w:rPrChange w:id="117" w:author="shaoping niu (牛少平)-人工智能研究院" w:date="2024-07-17T15:54:00Z">
              <w:rPr>
                <w:rFonts w:hint="eastAsia"/>
              </w:rPr>
            </w:rPrChange>
          </w:rPr>
          <w:t>（</w:t>
        </w:r>
      </w:ins>
      <w:r w:rsidRPr="00E94D77">
        <w:rPr>
          <w:rFonts w:hint="eastAsia"/>
          <w:color w:val="auto"/>
          <w:rPrChange w:id="118" w:author="shaoping niu (牛少平)-人工智能研究院" w:date="2024-07-17T15:54:00Z">
            <w:rPr>
              <w:rFonts w:hint="eastAsia"/>
            </w:rPr>
          </w:rPrChange>
        </w:rPr>
        <w:t>事务</w:t>
      </w:r>
      <w:r w:rsidRPr="00E94D77">
        <w:rPr>
          <w:color w:val="auto"/>
          <w:rPrChange w:id="119" w:author="shaoping niu (牛少平)-人工智能研究院" w:date="2024-07-17T15:54:00Z">
            <w:rPr/>
          </w:rPrChange>
        </w:rPr>
        <w:t>ID</w:t>
      </w:r>
      <w:ins w:id="120" w:author="shaoping niu (牛少平)-人工智能研究院" w:date="2024-07-16T19:15:00Z">
        <w:r w:rsidR="003F070C" w:rsidRPr="00E94D77">
          <w:rPr>
            <w:rFonts w:hint="eastAsia"/>
            <w:color w:val="auto"/>
            <w:rPrChange w:id="121" w:author="shaoping niu (牛少平)-人工智能研究院" w:date="2024-07-17T15:54:00Z">
              <w:rPr>
                <w:rFonts w:hint="eastAsia"/>
              </w:rPr>
            </w:rPrChange>
          </w:rPr>
          <w:t>）</w:t>
        </w:r>
      </w:ins>
      <w:ins w:id="122" w:author="shaoping niu (牛少平)-人工智能研究院" w:date="2024-07-16T19:20:00Z">
        <w:r w:rsidR="003F070C" w:rsidRPr="00E94D77">
          <w:rPr>
            <w:color w:val="auto"/>
            <w:rPrChange w:id="123" w:author="shaoping niu (牛少平)-人工智能研究院" w:date="2024-07-17T15:54:00Z">
              <w:rPr/>
            </w:rPrChange>
          </w:rPr>
          <w:t>-</w:t>
        </w:r>
      </w:ins>
      <w:r w:rsidRPr="00E94D77">
        <w:rPr>
          <w:rFonts w:hint="eastAsia"/>
          <w:color w:val="auto"/>
          <w:rPrChange w:id="124" w:author="shaoping niu (牛少平)-人工智能研究院" w:date="2024-07-17T15:54:00Z">
            <w:rPr>
              <w:rFonts w:hint="eastAsia"/>
            </w:rPr>
          </w:rPrChange>
        </w:rPr>
        <w:t>用于标识</w:t>
      </w:r>
      <w:ins w:id="125" w:author="shaoping niu (牛少平)-人工智能研究院" w:date="2024-07-16T19:20:00Z">
        <w:r w:rsidR="003F070C" w:rsidRPr="00E94D77">
          <w:rPr>
            <w:rFonts w:hint="eastAsia"/>
            <w:color w:val="auto"/>
            <w:rPrChange w:id="126" w:author="shaoping niu (牛少平)-人工智能研究院" w:date="2024-07-17T15:54:00Z">
              <w:rPr>
                <w:rFonts w:hint="eastAsia"/>
              </w:rPr>
            </w:rPrChange>
          </w:rPr>
          <w:t>未完成的</w:t>
        </w:r>
      </w:ins>
      <w:r w:rsidRPr="00E94D77">
        <w:rPr>
          <w:rFonts w:hint="eastAsia"/>
          <w:color w:val="auto"/>
          <w:rPrChange w:id="127" w:author="shaoping niu (牛少平)-人工智能研究院" w:date="2024-07-17T15:54:00Z">
            <w:rPr>
              <w:rFonts w:hint="eastAsia"/>
            </w:rPr>
          </w:rPrChange>
        </w:rPr>
        <w:t>事务</w:t>
      </w:r>
      <w:ins w:id="128" w:author="shaoping niu (牛少平)-人工智能研究院" w:date="2024-07-16T19:20:00Z">
        <w:r w:rsidR="003F070C" w:rsidRPr="00E94D77">
          <w:rPr>
            <w:rFonts w:hint="eastAsia"/>
            <w:color w:val="auto"/>
            <w:rPrChange w:id="129" w:author="shaoping niu (牛少平)-人工智能研究院" w:date="2024-07-17T15:54:00Z">
              <w:rPr>
                <w:rFonts w:hint="eastAsia"/>
              </w:rPr>
            </w:rPrChange>
          </w:rPr>
          <w:t>；</w:t>
        </w:r>
      </w:ins>
      <w:del w:id="130" w:author="shaoping niu (牛少平)-人工智能研究院" w:date="2024-07-16T19:20:00Z">
        <w:r w:rsidRPr="00E94D77" w:rsidDel="003F070C">
          <w:rPr>
            <w:rFonts w:hint="eastAsia"/>
            <w:color w:val="auto"/>
            <w:rPrChange w:id="131" w:author="shaoping niu (牛少平)-人工智能研究院" w:date="2024-07-17T15:54:00Z">
              <w:rPr>
                <w:rFonts w:hint="eastAsia"/>
              </w:rPr>
            </w:rPrChange>
          </w:rPr>
          <w:delText>，</w:delText>
        </w:r>
      </w:del>
    </w:p>
    <w:p w14:paraId="70D210AF" w14:textId="7A15A582" w:rsidR="003F070C" w:rsidRPr="00E94D77" w:rsidRDefault="003F070C">
      <w:pPr>
        <w:pStyle w:val="ae"/>
        <w:numPr>
          <w:ilvl w:val="1"/>
          <w:numId w:val="5"/>
        </w:numPr>
        <w:ind w:firstLineChars="0"/>
        <w:rPr>
          <w:ins w:id="132" w:author="shaoping niu (牛少平)-人工智能研究院" w:date="2024-07-16T19:17:00Z"/>
          <w:color w:val="auto"/>
          <w:rPrChange w:id="133" w:author="shaoping niu (牛少平)-人工智能研究院" w:date="2024-07-17T15:54:00Z">
            <w:rPr>
              <w:ins w:id="134" w:author="shaoping niu (牛少平)-人工智能研究院" w:date="2024-07-16T19:17:00Z"/>
            </w:rPr>
          </w:rPrChange>
        </w:rPr>
        <w:pPrChange w:id="135" w:author="shaoping niu (牛少平)-人工智能研究院" w:date="2024-07-16T19:18:00Z">
          <w:pPr/>
        </w:pPrChange>
      </w:pPr>
      <w:ins w:id="136" w:author="shaoping niu (牛少平)-人工智能研究院" w:date="2024-07-16T19:15:00Z">
        <w:r w:rsidRPr="00E94D77">
          <w:rPr>
            <w:color w:val="auto"/>
            <w:rPrChange w:id="137" w:author="shaoping niu (牛少平)-人工智能研究院" w:date="2024-07-17T15:54:00Z">
              <w:rPr/>
            </w:rPrChange>
          </w:rPr>
          <w:t>Attributes</w:t>
        </w:r>
        <w:r w:rsidRPr="00E94D77">
          <w:rPr>
            <w:rFonts w:hint="eastAsia"/>
            <w:color w:val="auto"/>
            <w:rPrChange w:id="138" w:author="shaoping niu (牛少平)-人工智能研究院" w:date="2024-07-17T15:54:00Z">
              <w:rPr>
                <w:rFonts w:hint="eastAsia"/>
              </w:rPr>
            </w:rPrChange>
          </w:rPr>
          <w:t>（</w:t>
        </w:r>
      </w:ins>
      <w:r w:rsidR="00D34953" w:rsidRPr="00E94D77">
        <w:rPr>
          <w:rFonts w:hint="eastAsia"/>
          <w:color w:val="auto"/>
          <w:rPrChange w:id="139" w:author="shaoping niu (牛少平)-人工智能研究院" w:date="2024-07-17T15:54:00Z">
            <w:rPr>
              <w:rFonts w:hint="eastAsia"/>
            </w:rPr>
          </w:rPrChange>
        </w:rPr>
        <w:t>属性</w:t>
      </w:r>
      <w:ins w:id="140" w:author="shaoping niu (牛少平)-人工智能研究院" w:date="2024-07-16T19:15:00Z">
        <w:r w:rsidRPr="00E94D77">
          <w:rPr>
            <w:rFonts w:hint="eastAsia"/>
            <w:color w:val="auto"/>
            <w:rPrChange w:id="141" w:author="shaoping niu (牛少平)-人工智能研究院" w:date="2024-07-17T15:54:00Z">
              <w:rPr>
                <w:rFonts w:hint="eastAsia"/>
              </w:rPr>
            </w:rPrChange>
          </w:rPr>
          <w:t>）</w:t>
        </w:r>
      </w:ins>
      <w:ins w:id="142" w:author="shaoping niu (牛少平)-人工智能研究院" w:date="2024-07-16T19:20:00Z">
        <w:r w:rsidRPr="00E94D77">
          <w:rPr>
            <w:color w:val="auto"/>
            <w:rPrChange w:id="143" w:author="shaoping niu (牛少平)-人工智能研究院" w:date="2024-07-17T15:54:00Z">
              <w:rPr/>
            </w:rPrChange>
          </w:rPr>
          <w:t>-</w:t>
        </w:r>
      </w:ins>
      <w:del w:id="144" w:author="shaoping niu (牛少平)-人工智能研究院" w:date="2024-07-16T19:15:00Z">
        <w:r w:rsidR="00D34953" w:rsidRPr="00E94D77" w:rsidDel="003F070C">
          <w:rPr>
            <w:rFonts w:hint="eastAsia"/>
            <w:color w:val="auto"/>
            <w:rPrChange w:id="145" w:author="shaoping niu (牛少平)-人工智能研究院" w:date="2024-07-17T15:54:00Z">
              <w:rPr>
                <w:rFonts w:hint="eastAsia"/>
              </w:rPr>
            </w:rPrChange>
          </w:rPr>
          <w:delText>域</w:delText>
        </w:r>
      </w:del>
      <w:ins w:id="146" w:author="shaoping niu (牛少平)-人工智能研究院" w:date="2024-07-16T19:22:00Z">
        <w:r w:rsidR="001F6A53" w:rsidRPr="00E94D77">
          <w:rPr>
            <w:rFonts w:hint="eastAsia"/>
            <w:color w:val="auto"/>
            <w:rPrChange w:id="147" w:author="shaoping niu (牛少平)-人工智能研究院" w:date="2024-07-17T15:54:00Z">
              <w:rPr>
                <w:rFonts w:hint="eastAsia"/>
              </w:rPr>
            </w:rPrChange>
          </w:rPr>
          <w:t>表明</w:t>
        </w:r>
      </w:ins>
      <w:del w:id="148" w:author="shaoping niu (牛少平)-人工智能研究院" w:date="2024-07-16T19:22:00Z">
        <w:r w:rsidR="00D34953" w:rsidRPr="00E94D77" w:rsidDel="001F6A53">
          <w:rPr>
            <w:rFonts w:hint="eastAsia"/>
            <w:color w:val="auto"/>
            <w:rPrChange w:id="149" w:author="shaoping niu (牛少平)-人工智能研究院" w:date="2024-07-17T15:54:00Z">
              <w:rPr>
                <w:rFonts w:hint="eastAsia"/>
              </w:rPr>
            </w:rPrChange>
          </w:rPr>
          <w:delText>说</w:delText>
        </w:r>
      </w:del>
      <w:del w:id="150" w:author="shaoping niu (牛少平)-人工智能研究院" w:date="2024-07-17T08:38:00Z">
        <w:r w:rsidR="00D34953" w:rsidRPr="00E94D77" w:rsidDel="007A1741">
          <w:rPr>
            <w:rFonts w:hint="eastAsia"/>
            <w:color w:val="auto"/>
            <w:rPrChange w:id="151" w:author="shaoping niu (牛少平)-人工智能研究院" w:date="2024-07-17T15:54:00Z">
              <w:rPr>
                <w:rFonts w:hint="eastAsia"/>
              </w:rPr>
            </w:rPrChange>
          </w:rPr>
          <w:delText>明</w:delText>
        </w:r>
      </w:del>
      <w:r w:rsidR="00D34953" w:rsidRPr="00E94D77">
        <w:rPr>
          <w:rFonts w:hint="eastAsia"/>
          <w:color w:val="auto"/>
          <w:rPrChange w:id="152" w:author="shaoping niu (牛少平)-人工智能研究院" w:date="2024-07-17T15:54:00Z">
            <w:rPr>
              <w:rFonts w:hint="eastAsia"/>
            </w:rPr>
          </w:rPrChange>
        </w:rPr>
        <w:t>事务的特性</w:t>
      </w:r>
      <w:del w:id="153" w:author="shaoping niu (牛少平)-人工智能研究院" w:date="2024-07-17T08:38:00Z">
        <w:r w:rsidR="00D34953" w:rsidRPr="00E94D77" w:rsidDel="007A1741">
          <w:rPr>
            <w:rFonts w:hint="eastAsia"/>
            <w:color w:val="auto"/>
            <w:rPrChange w:id="154" w:author="shaoping niu (牛少平)-人工智能研究院" w:date="2024-07-17T15:54:00Z">
              <w:rPr>
                <w:rFonts w:hint="eastAsia"/>
              </w:rPr>
            </w:rPrChange>
          </w:rPr>
          <w:delText>，</w:delText>
        </w:r>
      </w:del>
      <w:ins w:id="155" w:author="shaoping niu (牛少平)-人工智能研究院" w:date="2024-07-17T08:38:00Z">
        <w:r w:rsidR="007A1741" w:rsidRPr="00E94D77">
          <w:rPr>
            <w:rFonts w:hint="eastAsia"/>
            <w:color w:val="auto"/>
            <w:rPrChange w:id="156" w:author="shaoping niu (牛少平)-人工智能研究院" w:date="2024-07-17T15:54:00Z">
              <w:rPr>
                <w:rFonts w:hint="eastAsia"/>
              </w:rPr>
            </w:rPrChange>
          </w:rPr>
          <w:t>；</w:t>
        </w:r>
      </w:ins>
    </w:p>
    <w:p w14:paraId="6D2AC6E2" w14:textId="229E2E8C" w:rsidR="00D34953" w:rsidRPr="00E94D77" w:rsidRDefault="003F070C">
      <w:pPr>
        <w:pStyle w:val="ae"/>
        <w:numPr>
          <w:ilvl w:val="1"/>
          <w:numId w:val="5"/>
        </w:numPr>
        <w:ind w:firstLineChars="0"/>
        <w:rPr>
          <w:ins w:id="157" w:author="shaoping niu (牛少平)-人工智能研究院" w:date="2024-07-16T19:24:00Z"/>
          <w:color w:val="auto"/>
          <w:rPrChange w:id="158" w:author="shaoping niu (牛少平)-人工智能研究院" w:date="2024-07-17T15:54:00Z">
            <w:rPr>
              <w:ins w:id="159" w:author="shaoping niu (牛少平)-人工智能研究院" w:date="2024-07-16T19:24:00Z"/>
            </w:rPr>
          </w:rPrChange>
        </w:rPr>
        <w:pPrChange w:id="160" w:author="shaoping niu (牛少平)-人工智能研究院" w:date="2024-07-16T19:18:00Z">
          <w:pPr/>
        </w:pPrChange>
      </w:pPr>
      <w:ins w:id="161" w:author="shaoping niu (牛少平)-人工智能研究院" w:date="2024-07-16T19:16:00Z">
        <w:r w:rsidRPr="00E94D77">
          <w:rPr>
            <w:color w:val="auto"/>
            <w:rPrChange w:id="162" w:author="shaoping niu (牛少平)-人工智能研究院" w:date="2024-07-17T15:54:00Z">
              <w:rPr/>
            </w:rPrChange>
          </w:rPr>
          <w:t>Traffic Class</w:t>
        </w:r>
        <w:r w:rsidRPr="00E94D77">
          <w:rPr>
            <w:rFonts w:hint="eastAsia"/>
            <w:color w:val="auto"/>
            <w:rPrChange w:id="163" w:author="shaoping niu (牛少平)-人工智能研究院" w:date="2024-07-17T15:54:00Z">
              <w:rPr>
                <w:rFonts w:hint="eastAsia"/>
              </w:rPr>
            </w:rPrChange>
          </w:rPr>
          <w:t>传输</w:t>
        </w:r>
      </w:ins>
      <w:del w:id="164" w:author="shaoping niu (牛少平)-人工智能研究院" w:date="2024-07-16T19:16:00Z">
        <w:r w:rsidR="00D34953" w:rsidRPr="00E94D77" w:rsidDel="003F070C">
          <w:rPr>
            <w:rFonts w:hint="eastAsia"/>
            <w:color w:val="auto"/>
            <w:rPrChange w:id="165" w:author="shaoping niu (牛少平)-人工智能研究院" w:date="2024-07-17T15:54:00Z">
              <w:rPr>
                <w:rFonts w:hint="eastAsia"/>
              </w:rPr>
            </w:rPrChange>
          </w:rPr>
          <w:delText>通信</w:delText>
        </w:r>
      </w:del>
      <w:r w:rsidR="00D34953" w:rsidRPr="00E94D77">
        <w:rPr>
          <w:rFonts w:hint="eastAsia"/>
          <w:color w:val="auto"/>
          <w:rPrChange w:id="166" w:author="shaoping niu (牛少平)-人工智能研究院" w:date="2024-07-17T15:54:00Z">
            <w:rPr>
              <w:rFonts w:hint="eastAsia"/>
            </w:rPr>
          </w:rPrChange>
        </w:rPr>
        <w:t>等级</w:t>
      </w:r>
      <w:ins w:id="167" w:author="shaoping niu (牛少平)-人工智能研究院" w:date="2024-07-16T19:20:00Z">
        <w:r w:rsidRPr="00E94D77">
          <w:rPr>
            <w:color w:val="auto"/>
            <w:rPrChange w:id="168" w:author="shaoping niu (牛少平)-人工智能研究院" w:date="2024-07-17T15:54:00Z">
              <w:rPr/>
            </w:rPrChange>
          </w:rPr>
          <w:t>-</w:t>
        </w:r>
      </w:ins>
      <w:ins w:id="169" w:author="shaoping niu (牛少平)-人工智能研究院" w:date="2024-07-16T19:17:00Z">
        <w:r w:rsidRPr="00E94D77">
          <w:rPr>
            <w:rFonts w:hint="eastAsia"/>
            <w:color w:val="auto"/>
            <w:rPrChange w:id="170" w:author="shaoping niu (牛少平)-人工智能研究院" w:date="2024-07-17T15:54:00Z">
              <w:rPr>
                <w:rFonts w:hint="eastAsia"/>
              </w:rPr>
            </w:rPrChange>
          </w:rPr>
          <w:t>表明</w:t>
        </w:r>
      </w:ins>
      <w:del w:id="171" w:author="shaoping niu (牛少平)-人工智能研究院" w:date="2024-07-16T19:17:00Z">
        <w:r w:rsidR="00D34953" w:rsidRPr="00E94D77" w:rsidDel="003F070C">
          <w:rPr>
            <w:rFonts w:hint="eastAsia"/>
            <w:color w:val="auto"/>
            <w:rPrChange w:id="172" w:author="shaoping niu (牛少平)-人工智能研究院" w:date="2024-07-17T15:54:00Z">
              <w:rPr>
                <w:rFonts w:hint="eastAsia"/>
              </w:rPr>
            </w:rPrChange>
          </w:rPr>
          <w:delText>确定</w:delText>
        </w:r>
      </w:del>
      <w:r w:rsidR="00D34953" w:rsidRPr="00E94D77">
        <w:rPr>
          <w:rFonts w:hint="eastAsia"/>
          <w:color w:val="auto"/>
          <w:rPrChange w:id="173" w:author="shaoping niu (牛少平)-人工智能研究院" w:date="2024-07-17T15:54:00Z">
            <w:rPr>
              <w:rFonts w:hint="eastAsia"/>
            </w:rPr>
          </w:rPrChange>
        </w:rPr>
        <w:t>事务所需的服务</w:t>
      </w:r>
      <w:ins w:id="174" w:author="shaoping niu (牛少平)-人工智能研究院" w:date="2024-07-16T19:22:00Z">
        <w:r w:rsidR="001F6A53" w:rsidRPr="00E94D77">
          <w:rPr>
            <w:rFonts w:hint="eastAsia"/>
            <w:color w:val="auto"/>
            <w:rPrChange w:id="175" w:author="shaoping niu (牛少平)-人工智能研究院" w:date="2024-07-17T15:54:00Z">
              <w:rPr>
                <w:rFonts w:hint="eastAsia"/>
              </w:rPr>
            </w:rPrChange>
          </w:rPr>
          <w:t>类型</w:t>
        </w:r>
      </w:ins>
      <w:r w:rsidR="00D34953" w:rsidRPr="00E94D77">
        <w:rPr>
          <w:rFonts w:hint="eastAsia"/>
          <w:color w:val="auto"/>
          <w:rPrChange w:id="176" w:author="shaoping niu (牛少平)-人工智能研究院" w:date="2024-07-17T15:54:00Z">
            <w:rPr>
              <w:rFonts w:hint="eastAsia"/>
            </w:rPr>
          </w:rPrChange>
        </w:rPr>
        <w:t>。</w:t>
      </w:r>
    </w:p>
    <w:p w14:paraId="296C8634" w14:textId="423FFA75" w:rsidR="001F6A53" w:rsidRPr="00E94D77" w:rsidRDefault="001F6A53" w:rsidP="001F6A53">
      <w:pPr>
        <w:rPr>
          <w:ins w:id="177" w:author="shaoping niu (牛少平)-人工智能研究院" w:date="2024-07-16T19:24:00Z"/>
          <w:color w:val="auto"/>
          <w:rPrChange w:id="178" w:author="shaoping niu (牛少平)-人工智能研究院" w:date="2024-07-17T15:54:00Z">
            <w:rPr>
              <w:ins w:id="179" w:author="shaoping niu (牛少平)-人工智能研究院" w:date="2024-07-16T19:24:00Z"/>
            </w:rPr>
          </w:rPrChange>
        </w:rPr>
      </w:pPr>
    </w:p>
    <w:p w14:paraId="2B7843B4" w14:textId="6956966C" w:rsidR="001F6A53" w:rsidRPr="00E94D77" w:rsidRDefault="001F6A53" w:rsidP="001F6A53">
      <w:pPr>
        <w:rPr>
          <w:ins w:id="180" w:author="shaoping niu (牛少平)-人工智能研究院" w:date="2024-07-16T19:24:00Z"/>
          <w:color w:val="auto"/>
          <w:rPrChange w:id="181" w:author="shaoping niu (牛少平)-人工智能研究院" w:date="2024-07-17T15:54:00Z">
            <w:rPr>
              <w:ins w:id="182" w:author="shaoping niu (牛少平)-人工智能研究院" w:date="2024-07-16T19:24:00Z"/>
            </w:rPr>
          </w:rPrChange>
        </w:rPr>
      </w:pPr>
      <w:ins w:id="183" w:author="shaoping niu (牛少平)-人工智能研究院" w:date="2024-07-16T19:24:00Z">
        <w:r w:rsidRPr="00E94D77">
          <w:rPr>
            <w:noProof/>
            <w:color w:val="auto"/>
            <w:rPrChange w:id="184" w:author="shaoping niu (牛少平)-人工智能研究院" w:date="2024-07-17T15:54:00Z">
              <w:rPr>
                <w:noProof/>
              </w:rPr>
            </w:rPrChange>
          </w:rPr>
          <w:drawing>
            <wp:inline distT="0" distB="0" distL="0" distR="0" wp14:anchorId="39D5A6FE" wp14:editId="7C869D66">
              <wp:extent cx="5274310" cy="15582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58290"/>
                      </a:xfrm>
                      <a:prstGeom prst="rect">
                        <a:avLst/>
                      </a:prstGeom>
                    </pic:spPr>
                  </pic:pic>
                </a:graphicData>
              </a:graphic>
            </wp:inline>
          </w:drawing>
        </w:r>
      </w:ins>
    </w:p>
    <w:p w14:paraId="49E5698E" w14:textId="14C857A1" w:rsidR="001F6A53" w:rsidRPr="00E94D77" w:rsidRDefault="001F6A53">
      <w:pPr>
        <w:spacing w:beforeLines="50" w:before="156" w:afterLines="50" w:after="156"/>
        <w:ind w:firstLineChars="200" w:firstLine="420"/>
        <w:rPr>
          <w:ins w:id="185" w:author="shaoping niu (牛少平)-人工智能研究院" w:date="2024-07-16T19:24:00Z"/>
          <w:color w:val="auto"/>
          <w:rPrChange w:id="186" w:author="shaoping niu (牛少平)-人工智能研究院" w:date="2024-07-17T15:54:00Z">
            <w:rPr>
              <w:ins w:id="187" w:author="shaoping niu (牛少平)-人工智能研究院" w:date="2024-07-16T19:24:00Z"/>
            </w:rPr>
          </w:rPrChange>
        </w:rPr>
        <w:pPrChange w:id="188" w:author="shaoping niu (牛少平)-人工智能研究院" w:date="2024-07-17T15:53:00Z">
          <w:pPr/>
        </w:pPrChange>
      </w:pPr>
      <w:ins w:id="189" w:author="shaoping niu (牛少平)-人工智能研究院" w:date="2024-07-16T19:24:00Z">
        <w:r w:rsidRPr="00E94D77">
          <w:rPr>
            <w:rFonts w:hint="eastAsia"/>
            <w:color w:val="auto"/>
            <w:rPrChange w:id="190" w:author="shaoping niu (牛少平)-人工智能研究院" w:date="2024-07-17T15:54:00Z">
              <w:rPr>
                <w:rFonts w:hint="eastAsia"/>
              </w:rPr>
            </w:rPrChange>
          </w:rPr>
          <w:t>图</w:t>
        </w:r>
        <w:r w:rsidRPr="00E94D77">
          <w:rPr>
            <w:color w:val="auto"/>
            <w:rPrChange w:id="191" w:author="shaoping niu (牛少平)-人工智能研究院" w:date="2024-07-17T15:54:00Z">
              <w:rPr/>
            </w:rPrChange>
          </w:rPr>
          <w:t>2-14</w:t>
        </w:r>
        <w:r w:rsidRPr="00E94D77">
          <w:rPr>
            <w:rFonts w:hint="eastAsia"/>
            <w:color w:val="auto"/>
            <w:rPrChange w:id="192" w:author="shaoping niu (牛少平)-人工智能研究院" w:date="2024-07-17T15:54:00Z">
              <w:rPr>
                <w:rFonts w:hint="eastAsia"/>
              </w:rPr>
            </w:rPrChange>
          </w:rPr>
          <w:t>中</w:t>
        </w:r>
      </w:ins>
      <w:ins w:id="193" w:author="shaoping niu (牛少平)-人工智能研究院" w:date="2024-07-16T19:25:00Z">
        <w:r w:rsidRPr="00E94D77">
          <w:rPr>
            <w:rFonts w:hint="eastAsia"/>
            <w:color w:val="auto"/>
            <w:rPrChange w:id="194" w:author="shaoping niu (牛少平)-人工智能研究院" w:date="2024-07-17T15:54:00Z">
              <w:rPr>
                <w:rFonts w:hint="eastAsia"/>
              </w:rPr>
            </w:rPrChange>
          </w:rPr>
          <w:t>展示了事务描述符的各个域段。需要注意的是，图中为了</w:t>
        </w:r>
      </w:ins>
      <w:ins w:id="195" w:author="shaoping niu (牛少平)-人工智能研究院" w:date="2024-07-16T19:26:00Z">
        <w:r w:rsidRPr="00E94D77">
          <w:rPr>
            <w:rFonts w:hint="eastAsia"/>
            <w:color w:val="auto"/>
            <w:rPrChange w:id="196" w:author="shaoping niu (牛少平)-人工智能研究院" w:date="2024-07-17T15:54:00Z">
              <w:rPr>
                <w:rFonts w:hint="eastAsia"/>
              </w:rPr>
            </w:rPrChange>
          </w:rPr>
          <w:t>容易理解将它们放在了一起</w:t>
        </w:r>
      </w:ins>
      <w:ins w:id="197" w:author="shaoping niu (牛少平)-人工智能研究院" w:date="2024-07-16T19:27:00Z">
        <w:r w:rsidRPr="00E94D77">
          <w:rPr>
            <w:rFonts w:hint="eastAsia"/>
            <w:color w:val="auto"/>
            <w:rPrChange w:id="198" w:author="shaoping niu (牛少平)-人工智能研究院" w:date="2024-07-17T15:54:00Z">
              <w:rPr>
                <w:rFonts w:hint="eastAsia"/>
              </w:rPr>
            </w:rPrChange>
          </w:rPr>
          <w:t>，实际上，在事务包头中它们并不全是连续的。</w:t>
        </w:r>
      </w:ins>
    </w:p>
    <w:p w14:paraId="75DF3DBE" w14:textId="77777777" w:rsidR="001F6A53" w:rsidRDefault="001F6A53" w:rsidP="001F6A53"/>
    <w:p w14:paraId="1D1CAABD" w14:textId="792DC983" w:rsidR="00D34953" w:rsidRPr="00E94D77" w:rsidDel="001F6A53" w:rsidRDefault="00D34953" w:rsidP="00D34953">
      <w:pPr>
        <w:rPr>
          <w:del w:id="199" w:author="shaoping niu (牛少平)-人工智能研究院" w:date="2024-07-16T19:27:00Z"/>
          <w:color w:val="auto"/>
          <w:rPrChange w:id="200" w:author="shaoping niu (牛少平)-人工智能研究院" w:date="2024-07-17T15:55:00Z">
            <w:rPr>
              <w:del w:id="201" w:author="shaoping niu (牛少平)-人工智能研究院" w:date="2024-07-16T19:27:00Z"/>
            </w:rPr>
          </w:rPrChange>
        </w:rPr>
      </w:pPr>
      <w:del w:id="202" w:author="shaoping niu (牛少平)-人工智能研究院" w:date="2024-07-16T19:27:00Z">
        <w:r w:rsidRPr="00E94D77" w:rsidDel="001F6A53">
          <w:rPr>
            <w:rFonts w:hint="eastAsia"/>
            <w:color w:val="auto"/>
            <w:rPrChange w:id="203" w:author="shaoping niu (牛少平)-人工智能研究院" w:date="2024-07-17T15:55:00Z">
              <w:rPr>
                <w:rFonts w:hint="eastAsia"/>
              </w:rPr>
            </w:rPrChange>
          </w:rPr>
          <w:delText>事务</w:delText>
        </w:r>
        <w:r w:rsidRPr="00E94D77" w:rsidDel="001F6A53">
          <w:rPr>
            <w:color w:val="auto"/>
            <w:rPrChange w:id="204" w:author="shaoping niu (牛少平)-人工智能研究院" w:date="2024-07-17T15:55:00Z">
              <w:rPr/>
            </w:rPrChange>
          </w:rPr>
          <w:delText>ID</w:delText>
        </w:r>
        <w:r w:rsidRPr="00E94D77" w:rsidDel="001F6A53">
          <w:rPr>
            <w:rFonts w:hint="eastAsia"/>
            <w:color w:val="auto"/>
            <w:rPrChange w:id="205" w:author="shaoping niu (牛少平)-人工智能研究院" w:date="2024-07-17T15:55:00Z">
              <w:rPr>
                <w:rFonts w:hint="eastAsia"/>
              </w:rPr>
            </w:rPrChange>
          </w:rPr>
          <w:delText>的各部分在</w:delText>
        </w:r>
        <w:r w:rsidRPr="00E94D77" w:rsidDel="001F6A53">
          <w:rPr>
            <w:color w:val="auto"/>
            <w:rPrChange w:id="206" w:author="shaoping niu (牛少平)-人工智能研究院" w:date="2024-07-17T15:55:00Z">
              <w:rPr/>
            </w:rPrChange>
          </w:rPr>
          <w:delText>TLP</w:delText>
        </w:r>
        <w:r w:rsidRPr="00E94D77" w:rsidDel="001F6A53">
          <w:rPr>
            <w:rFonts w:hint="eastAsia"/>
            <w:color w:val="auto"/>
            <w:rPrChange w:id="207" w:author="shaoping niu (牛少平)-人工智能研究院" w:date="2024-07-17T15:55:00Z">
              <w:rPr>
                <w:rFonts w:hint="eastAsia"/>
              </w:rPr>
            </w:rPrChange>
          </w:rPr>
          <w:delText>包头中并不连续。</w:delText>
        </w:r>
      </w:del>
    </w:p>
    <w:p w14:paraId="6FCED805" w14:textId="284A7733" w:rsidR="00D34953" w:rsidRPr="00E94D77" w:rsidRDefault="00D34953" w:rsidP="00D34953">
      <w:pPr>
        <w:pStyle w:val="4"/>
        <w:spacing w:before="156"/>
        <w:rPr>
          <w:color w:val="auto"/>
          <w:rPrChange w:id="208" w:author="shaoping niu (牛少平)-人工智能研究院" w:date="2024-07-17T15:55:00Z">
            <w:rPr/>
          </w:rPrChange>
        </w:rPr>
      </w:pPr>
      <w:r w:rsidRPr="00E94D77">
        <w:rPr>
          <w:color w:val="auto"/>
          <w:rPrChange w:id="209" w:author="shaoping niu (牛少平)-人工智能研究院" w:date="2024-07-17T15:55:00Z">
            <w:rPr/>
          </w:rPrChange>
        </w:rPr>
        <w:t xml:space="preserve">2.2.6.2 </w:t>
      </w:r>
      <w:r w:rsidRPr="00E94D77">
        <w:rPr>
          <w:rFonts w:hint="eastAsia"/>
          <w:color w:val="auto"/>
          <w:rPrChange w:id="210" w:author="shaoping niu (牛少平)-人工智能研究院" w:date="2024-07-17T15:55:00Z">
            <w:rPr>
              <w:rFonts w:hint="eastAsia"/>
            </w:rPr>
          </w:rPrChange>
        </w:rPr>
        <w:t>事务描述符——</w:t>
      </w:r>
      <w:ins w:id="211" w:author="shaoping niu (牛少平)-人工智能研究院" w:date="2024-07-17T08:39:00Z">
        <w:r w:rsidR="007A1741" w:rsidRPr="00E94D77">
          <w:rPr>
            <w:color w:val="auto"/>
            <w:rPrChange w:id="212" w:author="shaoping niu (牛少平)-人工智能研究院" w:date="2024-07-17T15:55:00Z">
              <w:rPr/>
            </w:rPrChange>
          </w:rPr>
          <w:t>Transaction ID</w:t>
        </w:r>
      </w:ins>
      <w:del w:id="213" w:author="shaoping niu (牛少平)-人工智能研究院" w:date="2024-07-17T08:39:00Z">
        <w:r w:rsidRPr="00E94D77" w:rsidDel="007A1741">
          <w:rPr>
            <w:rFonts w:hint="eastAsia"/>
            <w:color w:val="auto"/>
            <w:rPrChange w:id="214" w:author="shaoping niu (牛少平)-人工智能研究院" w:date="2024-07-17T15:55:00Z">
              <w:rPr>
                <w:rFonts w:hint="eastAsia"/>
              </w:rPr>
            </w:rPrChange>
          </w:rPr>
          <w:delText>事务</w:delText>
        </w:r>
        <w:r w:rsidRPr="00E94D77" w:rsidDel="007A1741">
          <w:rPr>
            <w:color w:val="auto"/>
            <w:rPrChange w:id="215" w:author="shaoping niu (牛少平)-人工智能研究院" w:date="2024-07-17T15:55:00Z">
              <w:rPr/>
            </w:rPrChange>
          </w:rPr>
          <w:delText>ID</w:delText>
        </w:r>
      </w:del>
    </w:p>
    <w:p w14:paraId="6D421CF8" w14:textId="2E1E264D" w:rsidR="00D34953" w:rsidRPr="00E94D77" w:rsidRDefault="00D34953">
      <w:pPr>
        <w:spacing w:beforeLines="50" w:before="156" w:afterLines="50" w:after="156"/>
        <w:ind w:firstLineChars="200" w:firstLine="420"/>
        <w:rPr>
          <w:color w:val="auto"/>
          <w:rPrChange w:id="216" w:author="shaoping niu (牛少平)-人工智能研究院" w:date="2024-07-17T15:55:00Z">
            <w:rPr/>
          </w:rPrChange>
        </w:rPr>
        <w:pPrChange w:id="217" w:author="shaoping niu (牛少平)-人工智能研究院" w:date="2024-07-17T15:54:00Z">
          <w:pPr/>
        </w:pPrChange>
      </w:pPr>
      <w:del w:id="218" w:author="shaoping niu (牛少平)-人工智能研究院" w:date="2024-07-17T15:56:00Z">
        <w:r w:rsidRPr="00E94D77" w:rsidDel="00E94D77">
          <w:rPr>
            <w:color w:val="auto"/>
            <w:rPrChange w:id="219" w:author="shaoping niu (牛少平)-人工智能研究院" w:date="2024-07-17T15:55:00Z">
              <w:rPr/>
            </w:rPrChange>
          </w:rPr>
          <w:tab/>
        </w:r>
      </w:del>
      <w:ins w:id="220" w:author="shaoping niu (牛少平)-人工智能研究院" w:date="2024-07-17T08:39:00Z">
        <w:r w:rsidR="007A1741" w:rsidRPr="00E94D77">
          <w:rPr>
            <w:color w:val="auto"/>
            <w:rPrChange w:id="221" w:author="shaoping niu (牛少平)-人工智能研究院" w:date="2024-07-17T15:55:00Z">
              <w:rPr/>
            </w:rPrChange>
          </w:rPr>
          <w:t>Transaction ID</w:t>
        </w:r>
        <w:r w:rsidR="007A1741" w:rsidRPr="00E94D77" w:rsidDel="007A1741">
          <w:rPr>
            <w:color w:val="auto"/>
            <w:rPrChange w:id="222" w:author="shaoping niu (牛少平)-人工智能研究院" w:date="2024-07-17T15:55:00Z">
              <w:rPr/>
            </w:rPrChange>
          </w:rPr>
          <w:t xml:space="preserve"> </w:t>
        </w:r>
      </w:ins>
      <w:del w:id="223" w:author="shaoping niu (牛少平)-人工智能研究院" w:date="2024-07-17T08:39:00Z">
        <w:r w:rsidRPr="00E94D77" w:rsidDel="007A1741">
          <w:rPr>
            <w:rFonts w:hint="eastAsia"/>
            <w:color w:val="auto"/>
            <w:rPrChange w:id="224" w:author="shaoping niu (牛少平)-人工智能研究院" w:date="2024-07-17T15:55:00Z">
              <w:rPr>
                <w:rFonts w:hint="eastAsia"/>
              </w:rPr>
            </w:rPrChange>
          </w:rPr>
          <w:delText>事务</w:delText>
        </w:r>
        <w:r w:rsidRPr="00E94D77" w:rsidDel="007A1741">
          <w:rPr>
            <w:color w:val="auto"/>
            <w:rPrChange w:id="225" w:author="shaoping niu (牛少平)-人工智能研究院" w:date="2024-07-17T15:55:00Z">
              <w:rPr/>
            </w:rPrChange>
          </w:rPr>
          <w:delText>ID</w:delText>
        </w:r>
      </w:del>
      <w:r w:rsidRPr="00E94D77">
        <w:rPr>
          <w:rFonts w:hint="eastAsia"/>
          <w:color w:val="auto"/>
          <w:rPrChange w:id="226" w:author="shaoping niu (牛少平)-人工智能研究院" w:date="2024-07-17T15:55:00Z">
            <w:rPr>
              <w:rFonts w:hint="eastAsia"/>
            </w:rPr>
          </w:rPrChange>
        </w:rPr>
        <w:t>包括两</w:t>
      </w:r>
      <w:r w:rsidRPr="00E94D77">
        <w:rPr>
          <w:rFonts w:hint="eastAsia"/>
          <w:color w:val="auto"/>
          <w:rPrChange w:id="227" w:author="shaoping niu (牛少平)-人工智能研究院" w:date="2024-07-17T15:54:00Z">
            <w:rPr>
              <w:rFonts w:hint="eastAsia"/>
            </w:rPr>
          </w:rPrChange>
        </w:rPr>
        <w:t>部分</w:t>
      </w:r>
      <w:r w:rsidRPr="00E94D77">
        <w:rPr>
          <w:rFonts w:hint="eastAsia"/>
          <w:color w:val="auto"/>
          <w:rPrChange w:id="228" w:author="shaoping niu (牛少平)-人工智能研究院" w:date="2024-07-17T15:55:00Z">
            <w:rPr>
              <w:rFonts w:hint="eastAsia"/>
            </w:rPr>
          </w:rPrChange>
        </w:rPr>
        <w:t>：</w:t>
      </w:r>
      <w:del w:id="229" w:author="shaoping niu (牛少平)-人工智能研究院" w:date="2024-07-16T19:29:00Z">
        <w:r w:rsidRPr="00E94D77" w:rsidDel="001F6A53">
          <w:rPr>
            <w:rFonts w:hint="eastAsia"/>
            <w:color w:val="auto"/>
            <w:rPrChange w:id="230" w:author="shaoping niu (牛少平)-人工智能研究院" w:date="2024-07-17T15:55:00Z">
              <w:rPr>
                <w:rFonts w:hint="eastAsia"/>
              </w:rPr>
            </w:rPrChange>
          </w:rPr>
          <w:delText>请求方</w:delText>
        </w:r>
      </w:del>
      <w:ins w:id="231" w:author="shaoping niu (牛少平)-人工智能研究院" w:date="2024-07-16T19:29:00Z">
        <w:r w:rsidR="001F6A53" w:rsidRPr="00E94D77">
          <w:rPr>
            <w:color w:val="auto"/>
            <w:rPrChange w:id="232" w:author="shaoping niu (牛少平)-人工智能研究院" w:date="2024-07-17T15:55:00Z">
              <w:rPr/>
            </w:rPrChange>
          </w:rPr>
          <w:t xml:space="preserve">Requester </w:t>
        </w:r>
      </w:ins>
      <w:r w:rsidRPr="00E94D77">
        <w:rPr>
          <w:color w:val="auto"/>
          <w:rPrChange w:id="233" w:author="shaoping niu (牛少平)-人工智能研究院" w:date="2024-07-17T15:55:00Z">
            <w:rPr/>
          </w:rPrChange>
        </w:rPr>
        <w:t>ID</w:t>
      </w:r>
      <w:r w:rsidRPr="00E94D77">
        <w:rPr>
          <w:rFonts w:hint="eastAsia"/>
          <w:color w:val="auto"/>
          <w:rPrChange w:id="234" w:author="shaoping niu (牛少平)-人工智能研究院" w:date="2024-07-17T15:55:00Z">
            <w:rPr>
              <w:rFonts w:hint="eastAsia"/>
            </w:rPr>
          </w:rPrChange>
        </w:rPr>
        <w:t>和</w:t>
      </w:r>
      <w:r w:rsidRPr="00E94D77">
        <w:rPr>
          <w:color w:val="auto"/>
          <w:rPrChange w:id="235" w:author="shaoping niu (牛少平)-人工智能研究院" w:date="2024-07-17T15:55:00Z">
            <w:rPr/>
          </w:rPrChange>
        </w:rPr>
        <w:t>Tag</w:t>
      </w:r>
      <w:r w:rsidRPr="00E94D77">
        <w:rPr>
          <w:rFonts w:hint="eastAsia"/>
          <w:color w:val="auto"/>
          <w:rPrChange w:id="236" w:author="shaoping niu (牛少平)-人工智能研究院" w:date="2024-07-17T15:55:00Z">
            <w:rPr>
              <w:rFonts w:hint="eastAsia"/>
            </w:rPr>
          </w:rPrChange>
        </w:rPr>
        <w:t>，如图</w:t>
      </w:r>
      <w:r w:rsidRPr="00E94D77">
        <w:rPr>
          <w:color w:val="auto"/>
          <w:rPrChange w:id="237" w:author="shaoping niu (牛少平)-人工智能研究院" w:date="2024-07-17T15:55:00Z">
            <w:rPr/>
          </w:rPrChange>
        </w:rPr>
        <w:t>2-15</w:t>
      </w:r>
      <w:r w:rsidRPr="00E94D77">
        <w:rPr>
          <w:rFonts w:hint="eastAsia"/>
          <w:color w:val="auto"/>
          <w:rPrChange w:id="238" w:author="shaoping niu (牛少平)-人工智能研究院" w:date="2024-07-17T15:55:00Z">
            <w:rPr>
              <w:rFonts w:hint="eastAsia"/>
            </w:rPr>
          </w:rPrChange>
        </w:rPr>
        <w:t>所示。</w:t>
      </w:r>
    </w:p>
    <w:p w14:paraId="1C5E3854" w14:textId="77777777" w:rsidR="00D34953" w:rsidRDefault="00D34953" w:rsidP="00D34953">
      <w:pPr>
        <w:jc w:val="center"/>
        <w:rPr>
          <w:noProof/>
        </w:rPr>
      </w:pPr>
      <w:r w:rsidRPr="00EF00FF">
        <w:rPr>
          <w:noProof/>
        </w:rPr>
        <w:lastRenderedPageBreak/>
        <w:drawing>
          <wp:inline distT="0" distB="0" distL="0" distR="0" wp14:anchorId="0F4B33D8" wp14:editId="5310B006">
            <wp:extent cx="4260850" cy="15811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850" cy="1581150"/>
                    </a:xfrm>
                    <a:prstGeom prst="rect">
                      <a:avLst/>
                    </a:prstGeom>
                    <a:noFill/>
                    <a:ln>
                      <a:noFill/>
                    </a:ln>
                  </pic:spPr>
                </pic:pic>
              </a:graphicData>
            </a:graphic>
          </wp:inline>
        </w:drawing>
      </w:r>
    </w:p>
    <w:p w14:paraId="65A3A716" w14:textId="6ADA3D3A" w:rsidR="00D34953" w:rsidRPr="00E94D77" w:rsidRDefault="00D34953">
      <w:pPr>
        <w:spacing w:beforeLines="50" w:before="156" w:afterLines="50" w:after="156"/>
        <w:ind w:firstLineChars="200" w:firstLine="420"/>
        <w:rPr>
          <w:color w:val="auto"/>
          <w:rPrChange w:id="239" w:author="shaoping niu (牛少平)-人工智能研究院" w:date="2024-07-17T15:55:00Z">
            <w:rPr/>
          </w:rPrChange>
        </w:rPr>
        <w:pPrChange w:id="240" w:author="shaoping niu (牛少平)-人工智能研究院" w:date="2024-07-17T15:54:00Z">
          <w:pPr>
            <w:ind w:firstLineChars="200" w:firstLine="420"/>
          </w:pPr>
        </w:pPrChange>
      </w:pPr>
      <w:r w:rsidRPr="00E94D77">
        <w:rPr>
          <w:rFonts w:hint="eastAsia"/>
          <w:color w:val="auto"/>
          <w:rPrChange w:id="241" w:author="shaoping niu (牛少平)-人工智能研究院" w:date="2024-07-17T15:55:00Z">
            <w:rPr>
              <w:rFonts w:hint="eastAsia"/>
            </w:rPr>
          </w:rPrChange>
        </w:rPr>
        <w:t>在</w:t>
      </w:r>
      <w:del w:id="242" w:author="shaoping niu (牛少平)-人工智能研究院" w:date="2024-07-17T08:40:00Z">
        <w:r w:rsidRPr="00E94D77" w:rsidDel="007A1741">
          <w:rPr>
            <w:color w:val="auto"/>
            <w:rPrChange w:id="243" w:author="shaoping niu (牛少平)-人工智能研究院" w:date="2024-07-17T15:55:00Z">
              <w:rPr/>
            </w:rPrChange>
          </w:rPr>
          <w:delText>[</w:delText>
        </w:r>
      </w:del>
      <w:r w:rsidRPr="00E94D77">
        <w:rPr>
          <w:color w:val="auto"/>
          <w:rPrChange w:id="244" w:author="shaoping niu (牛少平)-人工智能研究院" w:date="2024-07-17T15:55:00Z">
            <w:rPr/>
          </w:rPrChange>
        </w:rPr>
        <w:t>PCIe-4.0</w:t>
      </w:r>
      <w:ins w:id="245" w:author="shaoping niu (牛少平)-人工智能研究院" w:date="2024-07-17T08:40:00Z">
        <w:r w:rsidR="007A1741" w:rsidRPr="00E94D77">
          <w:rPr>
            <w:rFonts w:hint="eastAsia"/>
            <w:color w:val="auto"/>
            <w:rPrChange w:id="246" w:author="shaoping niu (牛少平)-人工智能研究院" w:date="2024-07-17T15:55:00Z">
              <w:rPr>
                <w:rFonts w:hint="eastAsia"/>
              </w:rPr>
            </w:rPrChange>
          </w:rPr>
          <w:t>协议</w:t>
        </w:r>
      </w:ins>
      <w:del w:id="247" w:author="shaoping niu (牛少平)-人工智能研究院" w:date="2024-07-17T08:40:00Z">
        <w:r w:rsidRPr="00E94D77" w:rsidDel="007A1741">
          <w:rPr>
            <w:color w:val="auto"/>
            <w:rPrChange w:id="248" w:author="shaoping niu (牛少平)-人工智能研究院" w:date="2024-07-17T15:55:00Z">
              <w:rPr/>
            </w:rPrChange>
          </w:rPr>
          <w:delText>]</w:delText>
        </w:r>
      </w:del>
      <w:r w:rsidRPr="00E94D77">
        <w:rPr>
          <w:rFonts w:hint="eastAsia"/>
          <w:color w:val="auto"/>
          <w:rPrChange w:id="249" w:author="shaoping niu (牛少平)-人工智能研究院" w:date="2024-07-17T15:55:00Z">
            <w:rPr>
              <w:rFonts w:hint="eastAsia"/>
            </w:rPr>
          </w:rPrChange>
        </w:rPr>
        <w:t>中引入的</w:t>
      </w:r>
      <w:r w:rsidRPr="00E94D77">
        <w:rPr>
          <w:color w:val="auto"/>
          <w:rPrChange w:id="250" w:author="shaoping niu (牛少平)-人工智能研究院" w:date="2024-07-17T15:55:00Z">
            <w:rPr/>
          </w:rPrChange>
        </w:rPr>
        <w:t>10bit Tag</w:t>
      </w:r>
      <w:r w:rsidRPr="00E94D77">
        <w:rPr>
          <w:rFonts w:hint="eastAsia"/>
          <w:color w:val="auto"/>
          <w:rPrChange w:id="251" w:author="shaoping niu (牛少平)-人工智能研究院" w:date="2024-07-17T15:55:00Z">
            <w:rPr>
              <w:rFonts w:hint="eastAsia"/>
            </w:rPr>
          </w:rPrChange>
        </w:rPr>
        <w:t>功能将总</w:t>
      </w:r>
      <w:r w:rsidRPr="00E94D77">
        <w:rPr>
          <w:color w:val="auto"/>
          <w:rPrChange w:id="252" w:author="shaoping niu (牛少平)-人工智能研究院" w:date="2024-07-17T15:55:00Z">
            <w:rPr/>
          </w:rPrChange>
        </w:rPr>
        <w:t>Tag</w:t>
      </w:r>
      <w:r w:rsidRPr="00E94D77">
        <w:rPr>
          <w:rFonts w:hint="eastAsia"/>
          <w:color w:val="auto"/>
          <w:rPrChange w:id="253" w:author="shaoping niu (牛少平)-人工智能研究院" w:date="2024-07-17T15:55:00Z">
            <w:rPr>
              <w:rFonts w:hint="eastAsia"/>
            </w:rPr>
          </w:rPrChange>
        </w:rPr>
        <w:t>字段大小从</w:t>
      </w:r>
      <w:r w:rsidRPr="00E94D77">
        <w:rPr>
          <w:color w:val="auto"/>
          <w:rPrChange w:id="254" w:author="shaoping niu (牛少平)-人工智能研究院" w:date="2024-07-17T15:55:00Z">
            <w:rPr/>
          </w:rPrChange>
        </w:rPr>
        <w:t>8</w:t>
      </w:r>
      <w:r w:rsidRPr="00E94D77">
        <w:rPr>
          <w:rFonts w:hint="eastAsia"/>
          <w:color w:val="auto"/>
          <w:rPrChange w:id="255" w:author="shaoping niu (牛少平)-人工智能研究院" w:date="2024-07-17T15:55:00Z">
            <w:rPr>
              <w:rFonts w:hint="eastAsia"/>
            </w:rPr>
          </w:rPrChange>
        </w:rPr>
        <w:t>位增加到</w:t>
      </w:r>
      <w:r w:rsidRPr="00E94D77">
        <w:rPr>
          <w:color w:val="auto"/>
          <w:rPrChange w:id="256" w:author="shaoping niu (牛少平)-人工智能研究院" w:date="2024-07-17T15:55:00Z">
            <w:rPr/>
          </w:rPrChange>
        </w:rPr>
        <w:t>10</w:t>
      </w:r>
      <w:r w:rsidRPr="00E94D77">
        <w:rPr>
          <w:rFonts w:hint="eastAsia"/>
          <w:color w:val="auto"/>
          <w:rPrChange w:id="257" w:author="shaoping niu (牛少平)-人工智能研究院" w:date="2024-07-17T15:55:00Z">
            <w:rPr>
              <w:rFonts w:hint="eastAsia"/>
            </w:rPr>
          </w:rPrChange>
        </w:rPr>
        <w:t>位。两个额外的</w:t>
      </w:r>
      <w:r w:rsidRPr="00E94D77">
        <w:rPr>
          <w:color w:val="auto"/>
          <w:rPrChange w:id="258" w:author="shaoping niu (牛少平)-人工智能研究院" w:date="2024-07-17T15:55:00Z">
            <w:rPr/>
          </w:rPrChange>
        </w:rPr>
        <w:t>Tag</w:t>
      </w:r>
      <w:r w:rsidRPr="00E94D77">
        <w:rPr>
          <w:rFonts w:hint="eastAsia"/>
          <w:color w:val="auto"/>
          <w:rPrChange w:id="259" w:author="shaoping niu (牛少平)-人工智能研究院" w:date="2024-07-17T15:55:00Z">
            <w:rPr>
              <w:rFonts w:hint="eastAsia"/>
            </w:rPr>
          </w:rPrChange>
        </w:rPr>
        <w:t>位，</w:t>
      </w:r>
      <w:r w:rsidRPr="00E94D77">
        <w:rPr>
          <w:color w:val="auto"/>
          <w:rPrChange w:id="260" w:author="shaoping niu (牛少平)-人工智能研究院" w:date="2024-07-17T15:55:00Z">
            <w:rPr/>
          </w:rPrChange>
        </w:rPr>
        <w:t>Tag[8] (T8)</w:t>
      </w:r>
      <w:r w:rsidRPr="00E94D77">
        <w:rPr>
          <w:rFonts w:hint="eastAsia"/>
          <w:color w:val="auto"/>
          <w:rPrChange w:id="261" w:author="shaoping niu (牛少平)-人工智能研究院" w:date="2024-07-17T15:55:00Z">
            <w:rPr>
              <w:rFonts w:hint="eastAsia"/>
            </w:rPr>
          </w:rPrChange>
        </w:rPr>
        <w:t>和</w:t>
      </w:r>
      <w:r w:rsidRPr="00E94D77">
        <w:rPr>
          <w:color w:val="auto"/>
          <w:rPrChange w:id="262" w:author="shaoping niu (牛少平)-人工智能研究院" w:date="2024-07-17T15:55:00Z">
            <w:rPr/>
          </w:rPrChange>
        </w:rPr>
        <w:t>Tag[9] (T9)</w:t>
      </w:r>
      <w:r w:rsidRPr="00E94D77">
        <w:rPr>
          <w:rFonts w:hint="eastAsia"/>
          <w:color w:val="auto"/>
          <w:rPrChange w:id="263" w:author="shaoping niu (牛少平)-人工智能研究院" w:date="2024-07-17T15:55:00Z">
            <w:rPr>
              <w:rFonts w:hint="eastAsia"/>
            </w:rPr>
          </w:rPrChange>
        </w:rPr>
        <w:t>，与</w:t>
      </w:r>
      <w:r w:rsidRPr="00E94D77">
        <w:rPr>
          <w:color w:val="auto"/>
          <w:rPrChange w:id="264" w:author="shaoping niu (牛少平)-人工智能研究院" w:date="2024-07-17T15:55:00Z">
            <w:rPr/>
          </w:rPrChange>
        </w:rPr>
        <w:t>TLP</w:t>
      </w:r>
      <w:ins w:id="265" w:author="shaoping niu (牛少平)-人工智能研究院" w:date="2024-07-17T08:41:00Z">
        <w:r w:rsidR="007A1741" w:rsidRPr="00E94D77">
          <w:rPr>
            <w:rFonts w:hint="eastAsia"/>
            <w:color w:val="auto"/>
            <w:rPrChange w:id="266" w:author="shaoping niu (牛少平)-人工智能研究院" w:date="2024-07-17T15:55:00Z">
              <w:rPr>
                <w:rFonts w:hint="eastAsia"/>
              </w:rPr>
            </w:rPrChange>
          </w:rPr>
          <w:t>包</w:t>
        </w:r>
      </w:ins>
      <w:del w:id="267" w:author="shaoping niu (牛少平)-人工智能研究院" w:date="2024-07-17T08:41:00Z">
        <w:r w:rsidRPr="00E94D77" w:rsidDel="007A1741">
          <w:rPr>
            <w:rFonts w:hint="eastAsia"/>
            <w:color w:val="auto"/>
            <w:rPrChange w:id="268" w:author="shaoping niu (牛少平)-人工智能研究院" w:date="2024-07-17T15:55:00Z">
              <w:rPr>
                <w:rFonts w:hint="eastAsia"/>
              </w:rPr>
            </w:rPrChange>
          </w:rPr>
          <w:delText>报</w:delText>
        </w:r>
      </w:del>
      <w:r w:rsidRPr="00E94D77">
        <w:rPr>
          <w:rFonts w:hint="eastAsia"/>
          <w:color w:val="auto"/>
          <w:rPrChange w:id="269" w:author="shaoping niu (牛少平)-人工智能研究院" w:date="2024-07-17T15:55:00Z">
            <w:rPr>
              <w:rFonts w:hint="eastAsia"/>
            </w:rPr>
          </w:rPrChange>
        </w:rPr>
        <w:t>头中的其他</w:t>
      </w:r>
      <w:r w:rsidRPr="00E94D77">
        <w:rPr>
          <w:color w:val="auto"/>
          <w:rPrChange w:id="270" w:author="shaoping niu (牛少平)-人工智能研究院" w:date="2024-07-17T15:55:00Z">
            <w:rPr/>
          </w:rPrChange>
        </w:rPr>
        <w:t>Tag[7:0]</w:t>
      </w:r>
      <w:r w:rsidRPr="00E94D77">
        <w:rPr>
          <w:rFonts w:hint="eastAsia"/>
          <w:color w:val="auto"/>
          <w:rPrChange w:id="271" w:author="shaoping niu (牛少平)-人工智能研究院" w:date="2024-07-17T15:55:00Z">
            <w:rPr>
              <w:rFonts w:hint="eastAsia"/>
            </w:rPr>
          </w:rPrChange>
        </w:rPr>
        <w:t>位</w:t>
      </w:r>
      <w:ins w:id="272" w:author="shaoping niu (牛少平)-人工智能研究院" w:date="2024-07-17T08:41:00Z">
        <w:r w:rsidR="007A1741" w:rsidRPr="00E94D77">
          <w:rPr>
            <w:rFonts w:hint="eastAsia"/>
            <w:color w:val="auto"/>
            <w:rPrChange w:id="273" w:author="shaoping niu (牛少平)-人工智能研究院" w:date="2024-07-17T15:55:00Z">
              <w:rPr>
                <w:rFonts w:hint="eastAsia"/>
              </w:rPr>
            </w:rPrChange>
          </w:rPr>
          <w:t>并</w:t>
        </w:r>
      </w:ins>
      <w:r w:rsidRPr="00E94D77">
        <w:rPr>
          <w:rFonts w:hint="eastAsia"/>
          <w:color w:val="auto"/>
          <w:rPrChange w:id="274" w:author="shaoping niu (牛少平)-人工智能研究院" w:date="2024-07-17T15:55:00Z">
            <w:rPr>
              <w:rFonts w:hint="eastAsia"/>
            </w:rPr>
          </w:rPrChange>
        </w:rPr>
        <w:t>不相邻。这两个</w:t>
      </w:r>
      <w:ins w:id="275" w:author="shaoping niu (牛少平)-人工智能研究院" w:date="2024-07-17T08:42:00Z">
        <w:r w:rsidR="007A1741" w:rsidRPr="00E94D77">
          <w:rPr>
            <w:rFonts w:hint="eastAsia"/>
            <w:color w:val="auto"/>
            <w:rPrChange w:id="276" w:author="shaoping niu (牛少平)-人工智能研究院" w:date="2024-07-17T15:55:00Z">
              <w:rPr>
                <w:rFonts w:hint="eastAsia"/>
              </w:rPr>
            </w:rPrChange>
          </w:rPr>
          <w:t>新增加</w:t>
        </w:r>
      </w:ins>
      <w:del w:id="277" w:author="shaoping niu (牛少平)-人工智能研究院" w:date="2024-07-17T08:41:00Z">
        <w:r w:rsidRPr="00E94D77" w:rsidDel="007A1741">
          <w:rPr>
            <w:rFonts w:hint="eastAsia"/>
            <w:color w:val="auto"/>
            <w:rPrChange w:id="278" w:author="shaoping niu (牛少平)-人工智能研究院" w:date="2024-07-17T15:55:00Z">
              <w:rPr>
                <w:rFonts w:hint="eastAsia"/>
              </w:rPr>
            </w:rPrChange>
          </w:rPr>
          <w:delText>额外</w:delText>
        </w:r>
      </w:del>
      <w:r w:rsidRPr="00E94D77">
        <w:rPr>
          <w:rFonts w:hint="eastAsia"/>
          <w:color w:val="auto"/>
          <w:rPrChange w:id="279" w:author="shaoping niu (牛少平)-人工智能研究院" w:date="2024-07-17T15:55:00Z">
            <w:rPr>
              <w:rFonts w:hint="eastAsia"/>
            </w:rPr>
          </w:rPrChange>
        </w:rPr>
        <w:t>的位在本</w:t>
      </w:r>
      <w:ins w:id="280" w:author="shaoping niu (牛少平)-人工智能研究院" w:date="2024-07-17T08:42:00Z">
        <w:r w:rsidR="007A1741" w:rsidRPr="00E94D77">
          <w:rPr>
            <w:rFonts w:hint="eastAsia"/>
            <w:color w:val="auto"/>
            <w:rPrChange w:id="281" w:author="shaoping niu (牛少平)-人工智能研究院" w:date="2024-07-17T15:55:00Z">
              <w:rPr>
                <w:rFonts w:hint="eastAsia"/>
              </w:rPr>
            </w:rPrChange>
          </w:rPr>
          <w:t>协议</w:t>
        </w:r>
      </w:ins>
      <w:del w:id="282" w:author="shaoping niu (牛少平)-人工智能研究院" w:date="2024-07-17T08:42:00Z">
        <w:r w:rsidRPr="00E94D77" w:rsidDel="007A1741">
          <w:rPr>
            <w:rFonts w:hint="eastAsia"/>
            <w:color w:val="auto"/>
            <w:rPrChange w:id="283" w:author="shaoping niu (牛少平)-人工智能研究院" w:date="2024-07-17T15:55:00Z">
              <w:rPr>
                <w:rFonts w:hint="eastAsia"/>
              </w:rPr>
            </w:rPrChange>
          </w:rPr>
          <w:delText>规范</w:delText>
        </w:r>
      </w:del>
      <w:r w:rsidRPr="00E94D77">
        <w:rPr>
          <w:rFonts w:hint="eastAsia"/>
          <w:color w:val="auto"/>
          <w:rPrChange w:id="284" w:author="shaoping niu (牛少平)-人工智能研究院" w:date="2024-07-17T15:55:00Z">
            <w:rPr>
              <w:rFonts w:hint="eastAsia"/>
            </w:rPr>
          </w:rPrChange>
        </w:rPr>
        <w:t>的先前版本中是</w:t>
      </w:r>
      <w:r w:rsidRPr="00E94D77">
        <w:rPr>
          <w:rFonts w:hint="eastAsia"/>
          <w:color w:val="auto"/>
          <w:rPrChange w:id="285" w:author="shaoping niu (牛少平)-人工智能研究院" w:date="2024-07-17T15:54:00Z">
            <w:rPr>
              <w:rFonts w:hint="eastAsia"/>
            </w:rPr>
          </w:rPrChange>
        </w:rPr>
        <w:t>保留</w:t>
      </w:r>
      <w:ins w:id="286" w:author="shaoping niu (牛少平)-人工智能研究院" w:date="2024-07-17T08:42:00Z">
        <w:r w:rsidR="007A1741" w:rsidRPr="00E94D77">
          <w:rPr>
            <w:rFonts w:hint="eastAsia"/>
            <w:color w:val="auto"/>
            <w:rPrChange w:id="287" w:author="shaoping niu (牛少平)-人工智能研究院" w:date="2024-07-17T15:55:00Z">
              <w:rPr>
                <w:rFonts w:hint="eastAsia"/>
              </w:rPr>
            </w:rPrChange>
          </w:rPr>
          <w:t>位</w:t>
        </w:r>
      </w:ins>
      <w:del w:id="288" w:author="shaoping niu (牛少平)-人工智能研究院" w:date="2024-07-17T08:42:00Z">
        <w:r w:rsidRPr="00E94D77" w:rsidDel="007A1741">
          <w:rPr>
            <w:rFonts w:hint="eastAsia"/>
            <w:color w:val="auto"/>
            <w:rPrChange w:id="289" w:author="shaoping niu (牛少平)-人工智能研究院" w:date="2024-07-17T15:55:00Z">
              <w:rPr>
                <w:rFonts w:hint="eastAsia"/>
              </w:rPr>
            </w:rPrChange>
          </w:rPr>
          <w:delText>的</w:delText>
        </w:r>
      </w:del>
      <w:r w:rsidRPr="00E94D77">
        <w:rPr>
          <w:rFonts w:hint="eastAsia"/>
          <w:color w:val="auto"/>
          <w:rPrChange w:id="290" w:author="shaoping niu (牛少平)-人工智能研究院" w:date="2024-07-17T15:55:00Z">
            <w:rPr>
              <w:rFonts w:hint="eastAsia"/>
            </w:rPr>
          </w:rPrChange>
        </w:rPr>
        <w:t>。</w:t>
      </w:r>
    </w:p>
    <w:p w14:paraId="524DD626" w14:textId="4FFE4C5D" w:rsidR="00D34953" w:rsidRPr="00E94D77" w:rsidRDefault="00D34953">
      <w:pPr>
        <w:pStyle w:val="ae"/>
        <w:numPr>
          <w:ilvl w:val="0"/>
          <w:numId w:val="6"/>
        </w:numPr>
        <w:spacing w:beforeLines="50" w:before="156" w:afterLines="50" w:after="156"/>
        <w:ind w:firstLineChars="0"/>
        <w:rPr>
          <w:color w:val="auto"/>
          <w:rPrChange w:id="291" w:author="shaoping niu (牛少平)-人工智能研究院" w:date="2024-07-17T15:56:00Z">
            <w:rPr/>
          </w:rPrChange>
        </w:rPr>
        <w:pPrChange w:id="292" w:author="shaoping niu (牛少平)-人工智能研究院" w:date="2024-07-17T15:56:00Z">
          <w:pPr>
            <w:numPr>
              <w:numId w:val="2"/>
            </w:numPr>
            <w:tabs>
              <w:tab w:val="num" w:pos="113"/>
            </w:tabs>
          </w:pPr>
        </w:pPrChange>
      </w:pPr>
      <w:r w:rsidRPr="00E94D77">
        <w:rPr>
          <w:color w:val="auto"/>
          <w:rPrChange w:id="293" w:author="shaoping niu (牛少平)-人工智能研究院" w:date="2024-07-17T15:56:00Z">
            <w:rPr/>
          </w:rPrChange>
        </w:rPr>
        <w:t>Tag[9:0]</w:t>
      </w:r>
      <w:r w:rsidRPr="00E94D77">
        <w:rPr>
          <w:rFonts w:hint="eastAsia"/>
          <w:color w:val="auto"/>
          <w:rPrChange w:id="294" w:author="shaoping niu (牛少平)-人工智能研究院" w:date="2024-07-17T15:56:00Z">
            <w:rPr>
              <w:rFonts w:hint="eastAsia"/>
            </w:rPr>
          </w:rPrChange>
        </w:rPr>
        <w:t>是由每个请求者生成的一个</w:t>
      </w:r>
      <w:r w:rsidRPr="00E94D77">
        <w:rPr>
          <w:color w:val="auto"/>
          <w:rPrChange w:id="295" w:author="shaoping niu (牛少平)-人工智能研究院" w:date="2024-07-17T15:56:00Z">
            <w:rPr/>
          </w:rPrChange>
        </w:rPr>
        <w:t>10</w:t>
      </w:r>
      <w:r w:rsidRPr="00E94D77">
        <w:rPr>
          <w:rFonts w:hint="eastAsia"/>
          <w:color w:val="auto"/>
          <w:rPrChange w:id="296" w:author="shaoping niu (牛少平)-人工智能研究院" w:date="2024-07-17T15:56:00Z">
            <w:rPr>
              <w:rFonts w:hint="eastAsia"/>
            </w:rPr>
          </w:rPrChange>
        </w:rPr>
        <w:t>位字段，对于需要</w:t>
      </w:r>
      <w:r w:rsidRPr="00E94D77">
        <w:rPr>
          <w:color w:val="auto"/>
          <w:rPrChange w:id="297" w:author="shaoping niu (牛少平)-人工智能研究院" w:date="2024-07-17T15:56:00Z">
            <w:rPr/>
          </w:rPrChange>
        </w:rPr>
        <w:t>Completion</w:t>
      </w:r>
      <w:r w:rsidRPr="00E94D77">
        <w:rPr>
          <w:rFonts w:hint="eastAsia"/>
          <w:color w:val="auto"/>
          <w:rPrChange w:id="298" w:author="shaoping niu (牛少平)-人工智能研究院" w:date="2024-07-17T15:56:00Z">
            <w:rPr>
              <w:rFonts w:hint="eastAsia"/>
            </w:rPr>
          </w:rPrChange>
        </w:rPr>
        <w:t>的请求者，其所有未完成的请求</w:t>
      </w:r>
      <w:ins w:id="299" w:author="shaoping niu (牛少平)-人工智能研究院" w:date="2024-07-17T08:44:00Z">
        <w:r w:rsidR="007A1741" w:rsidRPr="00E94D77">
          <w:rPr>
            <w:rFonts w:hint="eastAsia"/>
            <w:color w:val="auto"/>
            <w:rPrChange w:id="300" w:author="shaoping niu (牛少平)-人工智能研究院" w:date="2024-07-17T15:56:00Z">
              <w:rPr>
                <w:rFonts w:hint="eastAsia"/>
              </w:rPr>
            </w:rPrChange>
          </w:rPr>
          <w:t>的</w:t>
        </w:r>
        <w:r w:rsidR="007A1741" w:rsidRPr="00E94D77">
          <w:rPr>
            <w:color w:val="auto"/>
            <w:rPrChange w:id="301" w:author="shaoping niu (牛少平)-人工智能研究院" w:date="2024-07-17T15:56:00Z">
              <w:rPr/>
            </w:rPrChange>
          </w:rPr>
          <w:t>Tag[9:0]</w:t>
        </w:r>
      </w:ins>
      <w:r w:rsidRPr="00E94D77">
        <w:rPr>
          <w:rFonts w:hint="eastAsia"/>
          <w:color w:val="auto"/>
          <w:rPrChange w:id="302" w:author="shaoping niu (牛少平)-人工智能研究院" w:date="2024-07-17T15:56:00Z">
            <w:rPr>
              <w:rFonts w:hint="eastAsia"/>
            </w:rPr>
          </w:rPrChange>
        </w:rPr>
        <w:t>都必须是唯一的。</w:t>
      </w:r>
      <w:r w:rsidRPr="00E94D77">
        <w:rPr>
          <w:rFonts w:hint="eastAsia"/>
          <w:color w:val="auto"/>
          <w:rPrChange w:id="303" w:author="shaoping niu (牛少平)-人工智能研究院" w:date="2024-07-17T15:56:00Z">
            <w:rPr>
              <w:rFonts w:hint="eastAsia"/>
              <w:highlight w:val="yellow"/>
            </w:rPr>
          </w:rPrChange>
        </w:rPr>
        <w:t>不支持</w:t>
      </w:r>
      <w:r w:rsidRPr="00E94D77">
        <w:rPr>
          <w:color w:val="auto"/>
          <w:rPrChange w:id="304" w:author="shaoping niu (牛少平)-人工智能研究院" w:date="2024-07-17T15:56:00Z">
            <w:rPr>
              <w:highlight w:val="yellow"/>
            </w:rPr>
          </w:rPrChange>
        </w:rPr>
        <w:t>10bit Tag Requester Capability</w:t>
      </w:r>
      <w:r w:rsidRPr="00E94D77">
        <w:rPr>
          <w:rFonts w:hint="eastAsia"/>
          <w:color w:val="auto"/>
          <w:rPrChange w:id="305" w:author="shaoping niu (牛少平)-人工智能研究院" w:date="2024-07-17T15:56:00Z">
            <w:rPr>
              <w:rFonts w:hint="eastAsia"/>
              <w:highlight w:val="yellow"/>
            </w:rPr>
          </w:rPrChange>
        </w:rPr>
        <w:t>的请求者必须将</w:t>
      </w:r>
      <w:r w:rsidRPr="00E94D77">
        <w:rPr>
          <w:color w:val="auto"/>
          <w:rPrChange w:id="306" w:author="shaoping niu (牛少平)-人工智能研究院" w:date="2024-07-17T15:56:00Z">
            <w:rPr>
              <w:highlight w:val="yellow"/>
            </w:rPr>
          </w:rPrChange>
        </w:rPr>
        <w:t>Tag[9:8]</w:t>
      </w:r>
      <w:r w:rsidRPr="00E94D77">
        <w:rPr>
          <w:rFonts w:hint="eastAsia"/>
          <w:color w:val="auto"/>
          <w:rPrChange w:id="307" w:author="shaoping niu (牛少平)-人工智能研究院" w:date="2024-07-17T15:56:00Z">
            <w:rPr>
              <w:rFonts w:hint="eastAsia"/>
              <w:highlight w:val="yellow"/>
            </w:rPr>
          </w:rPrChange>
        </w:rPr>
        <w:t>设置为</w:t>
      </w:r>
      <w:r w:rsidRPr="00E94D77">
        <w:rPr>
          <w:color w:val="auto"/>
          <w:rPrChange w:id="308" w:author="shaoping niu (牛少平)-人工智能研究院" w:date="2024-07-17T15:56:00Z">
            <w:rPr>
              <w:highlight w:val="yellow"/>
            </w:rPr>
          </w:rPrChange>
        </w:rPr>
        <w:t>00b</w:t>
      </w:r>
      <w:r w:rsidRPr="00E94D77">
        <w:rPr>
          <w:rFonts w:hint="eastAsia"/>
          <w:color w:val="auto"/>
          <w:rPrChange w:id="309" w:author="shaoping niu (牛少平)-人工智能研究院" w:date="2024-07-17T15:56:00Z">
            <w:rPr>
              <w:rFonts w:hint="eastAsia"/>
              <w:highlight w:val="yellow"/>
            </w:rPr>
          </w:rPrChange>
        </w:rPr>
        <w:t>。</w:t>
      </w:r>
    </w:p>
    <w:p w14:paraId="0F1D63DF" w14:textId="609D3F67" w:rsidR="00D34953" w:rsidRPr="00E8582C" w:rsidRDefault="00D34953">
      <w:pPr>
        <w:pStyle w:val="ae"/>
        <w:numPr>
          <w:ilvl w:val="2"/>
          <w:numId w:val="8"/>
        </w:numPr>
        <w:spacing w:beforeLines="50" w:before="156" w:afterLines="50" w:after="156"/>
        <w:ind w:firstLineChars="0"/>
        <w:rPr>
          <w:color w:val="auto"/>
          <w:rPrChange w:id="310" w:author="shaoping niu (牛少平)-人工智能研究院" w:date="2024-07-17T15:57:00Z">
            <w:rPr/>
          </w:rPrChange>
        </w:rPr>
        <w:pPrChange w:id="311" w:author="shaoping niu (牛少平)-人工智能研究院" w:date="2024-07-17T15:58:00Z">
          <w:pPr>
            <w:numPr>
              <w:ilvl w:val="1"/>
              <w:numId w:val="2"/>
            </w:numPr>
            <w:tabs>
              <w:tab w:val="num" w:pos="840"/>
            </w:tabs>
            <w:ind w:left="840" w:hanging="420"/>
          </w:pPr>
        </w:pPrChange>
      </w:pPr>
      <w:r w:rsidRPr="00E8582C">
        <w:rPr>
          <w:rFonts w:hint="eastAsia"/>
          <w:color w:val="auto"/>
          <w:rPrChange w:id="312" w:author="shaoping niu (牛少平)-人工智能研究院" w:date="2024-07-17T15:57:00Z">
            <w:rPr>
              <w:rFonts w:hint="eastAsia"/>
              <w:highlight w:val="yellow"/>
            </w:rPr>
          </w:rPrChange>
        </w:rPr>
        <w:t>支持</w:t>
      </w:r>
      <w:r w:rsidRPr="00E8582C">
        <w:rPr>
          <w:color w:val="auto"/>
          <w:rPrChange w:id="313" w:author="shaoping niu (牛少平)-人工智能研究院" w:date="2024-07-17T15:57:00Z">
            <w:rPr>
              <w:highlight w:val="yellow"/>
            </w:rPr>
          </w:rPrChange>
        </w:rPr>
        <w:t>16.0 GT/s</w:t>
      </w:r>
      <w:r w:rsidRPr="00E8582C">
        <w:rPr>
          <w:rFonts w:hint="eastAsia"/>
          <w:color w:val="auto"/>
          <w:rPrChange w:id="314" w:author="shaoping niu (牛少平)-人工智能研究院" w:date="2024-07-17T15:57:00Z">
            <w:rPr>
              <w:rFonts w:hint="eastAsia"/>
              <w:highlight w:val="yellow"/>
            </w:rPr>
          </w:rPrChange>
        </w:rPr>
        <w:t>或更高数据速率的</w:t>
      </w:r>
      <w:r w:rsidRPr="00E8582C">
        <w:rPr>
          <w:color w:val="auto"/>
          <w:rPrChange w:id="315" w:author="shaoping niu (牛少平)-人工智能研究院" w:date="2024-07-17T15:57:00Z">
            <w:rPr>
              <w:highlight w:val="yellow"/>
            </w:rPr>
          </w:rPrChange>
        </w:rPr>
        <w:t>Function(</w:t>
      </w:r>
      <w:r w:rsidRPr="00E8582C">
        <w:rPr>
          <w:rFonts w:hint="eastAsia"/>
          <w:color w:val="auto"/>
          <w:rPrChange w:id="316" w:author="shaoping niu (牛少平)-人工智能研究院" w:date="2024-07-17T15:57:00Z">
            <w:rPr>
              <w:rFonts w:hint="eastAsia"/>
              <w:highlight w:val="yellow"/>
            </w:rPr>
          </w:rPrChange>
        </w:rPr>
        <w:t>包括</w:t>
      </w:r>
      <w:r w:rsidRPr="00E8582C">
        <w:rPr>
          <w:color w:val="auto"/>
          <w:rPrChange w:id="317" w:author="shaoping niu (牛少平)-人工智能研究院" w:date="2024-07-17T15:57:00Z">
            <w:rPr>
              <w:highlight w:val="yellow"/>
            </w:rPr>
          </w:rPrChange>
        </w:rPr>
        <w:t>Switch</w:t>
      </w:r>
      <w:r w:rsidRPr="00E8582C">
        <w:rPr>
          <w:rFonts w:hint="eastAsia"/>
          <w:color w:val="auto"/>
          <w:rPrChange w:id="318" w:author="shaoping niu (牛少平)-人工智能研究院" w:date="2024-07-17T15:57:00Z">
            <w:rPr>
              <w:rFonts w:hint="eastAsia"/>
              <w:highlight w:val="yellow"/>
            </w:rPr>
          </w:rPrChange>
        </w:rPr>
        <w:t>中的</w:t>
      </w:r>
      <w:r w:rsidRPr="00E8582C">
        <w:rPr>
          <w:color w:val="auto"/>
          <w:rPrChange w:id="319" w:author="shaoping niu (牛少平)-人工智能研究院" w:date="2024-07-17T15:57:00Z">
            <w:rPr>
              <w:highlight w:val="yellow"/>
            </w:rPr>
          </w:rPrChange>
        </w:rPr>
        <w:t>Function)</w:t>
      </w:r>
      <w:r w:rsidRPr="00E8582C">
        <w:rPr>
          <w:rFonts w:hint="eastAsia"/>
          <w:color w:val="auto"/>
          <w:rPrChange w:id="320" w:author="shaoping niu (牛少平)-人工智能研究院" w:date="2024-07-17T15:57:00Z">
            <w:rPr>
              <w:rFonts w:hint="eastAsia"/>
              <w:highlight w:val="yellow"/>
            </w:rPr>
          </w:rPrChange>
        </w:rPr>
        <w:t>必须支持</w:t>
      </w:r>
      <w:r w:rsidRPr="00E8582C">
        <w:rPr>
          <w:color w:val="auto"/>
          <w:rPrChange w:id="321" w:author="shaoping niu (牛少平)-人工智能研究院" w:date="2024-07-17T15:57:00Z">
            <w:rPr>
              <w:highlight w:val="yellow"/>
            </w:rPr>
          </w:rPrChange>
        </w:rPr>
        <w:t>10bit Tag Completer capability</w:t>
      </w:r>
      <w:r w:rsidRPr="00E8582C">
        <w:rPr>
          <w:rFonts w:hint="eastAsia"/>
          <w:color w:val="auto"/>
          <w:rPrChange w:id="322" w:author="shaoping niu (牛少平)-人工智能研究院" w:date="2024-07-17T15:57:00Z">
            <w:rPr>
              <w:rFonts w:hint="eastAsia"/>
              <w:highlight w:val="yellow"/>
            </w:rPr>
          </w:rPrChange>
        </w:rPr>
        <w:t>。</w:t>
      </w:r>
      <w:r w:rsidRPr="00E8582C">
        <w:rPr>
          <w:rFonts w:hint="eastAsia"/>
          <w:color w:val="auto"/>
          <w:rPrChange w:id="323" w:author="shaoping niu (牛少平)-人工智能研究院" w:date="2024-07-17T15:57:00Z">
            <w:rPr>
              <w:rFonts w:hint="eastAsia"/>
            </w:rPr>
          </w:rPrChange>
        </w:rPr>
        <w:t>如果一个</w:t>
      </w:r>
      <w:r w:rsidRPr="00E8582C">
        <w:rPr>
          <w:color w:val="auto"/>
          <w:rPrChange w:id="324" w:author="shaoping niu (牛少平)-人工智能研究院" w:date="2024-07-17T15:57:00Z">
            <w:rPr/>
          </w:rPrChange>
        </w:rPr>
        <w:t>Function</w:t>
      </w:r>
      <w:r w:rsidRPr="00E8582C">
        <w:rPr>
          <w:rFonts w:hint="eastAsia"/>
          <w:color w:val="auto"/>
          <w:rPrChange w:id="325" w:author="shaoping niu (牛少平)-人工智能研究院" w:date="2024-07-17T15:57:00Z">
            <w:rPr>
              <w:rFonts w:hint="eastAsia"/>
            </w:rPr>
          </w:rPrChange>
        </w:rPr>
        <w:t>支持</w:t>
      </w:r>
      <w:r w:rsidRPr="00E8582C">
        <w:rPr>
          <w:color w:val="auto"/>
          <w:rPrChange w:id="326" w:author="shaoping niu (牛少平)-人工智能研究院" w:date="2024-07-17T15:57:00Z">
            <w:rPr/>
          </w:rPrChange>
        </w:rPr>
        <w:t>10bit Tag Completer capability</w:t>
      </w:r>
      <w:r w:rsidRPr="00E8582C">
        <w:rPr>
          <w:rFonts w:hint="eastAsia"/>
          <w:color w:val="auto"/>
          <w:rPrChange w:id="327" w:author="shaoping niu (牛少平)-人工智能研究院" w:date="2024-07-17T15:57:00Z">
            <w:rPr>
              <w:rFonts w:hint="eastAsia"/>
            </w:rPr>
          </w:rPrChange>
        </w:rPr>
        <w:t>，它可以选择支持</w:t>
      </w:r>
      <w:r w:rsidRPr="00E8582C">
        <w:rPr>
          <w:color w:val="auto"/>
          <w:rPrChange w:id="328" w:author="shaoping niu (牛少平)-人工智能研究院" w:date="2024-07-17T15:57:00Z">
            <w:rPr/>
          </w:rPrChange>
        </w:rPr>
        <w:t>10bit Tag Requester capability</w:t>
      </w:r>
      <w:r w:rsidRPr="00E8582C">
        <w:rPr>
          <w:rFonts w:hint="eastAsia"/>
          <w:color w:val="auto"/>
          <w:rPrChange w:id="329" w:author="shaoping niu (牛少平)-人工智能研究院" w:date="2024-07-17T15:57:00Z">
            <w:rPr>
              <w:rFonts w:hint="eastAsia"/>
            </w:rPr>
          </w:rPrChange>
        </w:rPr>
        <w:t>。参见</w:t>
      </w:r>
      <w:del w:id="330" w:author="shaoping niu (牛少平)-人工智能研究院" w:date="2024-07-17T08:50:00Z">
        <w:r w:rsidRPr="00E8582C" w:rsidDel="00333CD9">
          <w:rPr>
            <w:rFonts w:hint="eastAsia"/>
            <w:color w:val="auto"/>
            <w:rPrChange w:id="331" w:author="shaoping niu (牛少平)-人工智能研究院" w:date="2024-07-17T15:57:00Z">
              <w:rPr>
                <w:rFonts w:hint="eastAsia"/>
              </w:rPr>
            </w:rPrChange>
          </w:rPr>
          <w:delText>本节后面的</w:delText>
        </w:r>
      </w:del>
      <w:r w:rsidRPr="00E8582C">
        <w:rPr>
          <w:color w:val="auto"/>
          <w:rPrChange w:id="332" w:author="shaoping niu (牛少平)-人工智能研究院" w:date="2024-07-17T15:57:00Z">
            <w:rPr/>
          </w:rPrChange>
        </w:rPr>
        <w:t>7.5.3.15</w:t>
      </w:r>
      <w:r w:rsidRPr="00E8582C">
        <w:rPr>
          <w:rFonts w:hint="eastAsia"/>
          <w:color w:val="auto"/>
          <w:rPrChange w:id="333" w:author="shaoping niu (牛少平)-人工智能研究院" w:date="2024-07-17T15:57:00Z">
            <w:rPr>
              <w:rFonts w:hint="eastAsia"/>
            </w:rPr>
          </w:rPrChange>
        </w:rPr>
        <w:t>节和</w:t>
      </w:r>
      <w:ins w:id="334" w:author="shaoping niu (牛少平)-人工智能研究院" w:date="2024-07-17T08:50:00Z">
        <w:r w:rsidR="00333CD9" w:rsidRPr="00E8582C">
          <w:rPr>
            <w:rFonts w:hint="eastAsia"/>
            <w:color w:val="auto"/>
            <w:rPrChange w:id="335" w:author="shaoping niu (牛少平)-人工智能研究院" w:date="2024-07-17T15:57:00Z">
              <w:rPr>
                <w:rFonts w:hint="eastAsia"/>
              </w:rPr>
            </w:rPrChange>
          </w:rPr>
          <w:t>本节后面的</w:t>
        </w:r>
      </w:ins>
      <w:r w:rsidRPr="00E8582C">
        <w:rPr>
          <w:rFonts w:hint="eastAsia"/>
          <w:color w:val="auto"/>
          <w:rPrChange w:id="336" w:author="shaoping niu (牛少平)-人工智能研究院" w:date="2024-07-17T15:57:00Z">
            <w:rPr>
              <w:rFonts w:hint="eastAsia"/>
            </w:rPr>
          </w:rPrChange>
        </w:rPr>
        <w:t>“实现</w:t>
      </w:r>
      <w:r w:rsidRPr="00E8582C">
        <w:rPr>
          <w:color w:val="auto"/>
          <w:rPrChange w:id="337" w:author="shaoping niu (牛少平)-人工智能研究院" w:date="2024-07-17T15:57:00Z">
            <w:rPr/>
          </w:rPrChange>
        </w:rPr>
        <w:t>10bit Tag</w:t>
      </w:r>
      <w:r w:rsidRPr="00E8582C">
        <w:rPr>
          <w:rFonts w:hint="eastAsia"/>
          <w:color w:val="auto"/>
          <w:rPrChange w:id="338" w:author="shaoping niu (牛少平)-人工智能研究院" w:date="2024-07-17T15:57:00Z">
            <w:rPr>
              <w:rFonts w:hint="eastAsia"/>
            </w:rPr>
          </w:rPrChange>
        </w:rPr>
        <w:t>能力的注意事项”的实现说明。</w:t>
      </w:r>
    </w:p>
    <w:p w14:paraId="110431CC" w14:textId="49B6D89B" w:rsidR="00333CD9" w:rsidRPr="00E94D77" w:rsidRDefault="00333CD9">
      <w:pPr>
        <w:pStyle w:val="ae"/>
        <w:numPr>
          <w:ilvl w:val="2"/>
          <w:numId w:val="8"/>
        </w:numPr>
        <w:spacing w:beforeLines="50" w:before="156" w:afterLines="50" w:after="156"/>
        <w:ind w:firstLineChars="0"/>
        <w:rPr>
          <w:ins w:id="339" w:author="shaoping niu (牛少平)-人工智能研究院" w:date="2024-07-17T08:54:00Z"/>
          <w:color w:val="auto"/>
          <w:rPrChange w:id="340" w:author="shaoping niu (牛少平)-人工智能研究院" w:date="2024-07-17T15:55:00Z">
            <w:rPr>
              <w:ins w:id="341" w:author="shaoping niu (牛少平)-人工智能研究院" w:date="2024-07-17T08:54:00Z"/>
            </w:rPr>
          </w:rPrChange>
        </w:rPr>
        <w:pPrChange w:id="342" w:author="shaoping niu (牛少平)-人工智能研究院" w:date="2024-07-17T15:58:00Z">
          <w:pPr>
            <w:numPr>
              <w:ilvl w:val="1"/>
              <w:numId w:val="2"/>
            </w:numPr>
            <w:tabs>
              <w:tab w:val="num" w:pos="840"/>
            </w:tabs>
            <w:ind w:left="840" w:hanging="420"/>
          </w:pPr>
        </w:pPrChange>
      </w:pPr>
      <w:ins w:id="343" w:author="shaoping niu (牛少平)-人工智能研究院" w:date="2024-07-17T08:56:00Z">
        <w:r w:rsidRPr="00E94D77">
          <w:rPr>
            <w:rFonts w:hint="eastAsia"/>
            <w:color w:val="auto"/>
            <w:rPrChange w:id="344" w:author="shaoping niu (牛少平)-人工智能研究院" w:date="2024-07-17T15:55:00Z">
              <w:rPr>
                <w:rFonts w:hint="eastAsia"/>
              </w:rPr>
            </w:rPrChange>
          </w:rPr>
          <w:t>对于</w:t>
        </w:r>
      </w:ins>
      <w:ins w:id="345" w:author="shaoping niu (牛少平)-人工智能研究院" w:date="2024-07-17T08:53:00Z">
        <w:r w:rsidRPr="00E94D77">
          <w:rPr>
            <w:rFonts w:hint="eastAsia"/>
            <w:color w:val="auto"/>
            <w:rPrChange w:id="346" w:author="shaoping niu (牛少平)-人工智能研究院" w:date="2024-07-17T15:55:00Z">
              <w:rPr>
                <w:rFonts w:hint="eastAsia"/>
              </w:rPr>
            </w:rPrChange>
          </w:rPr>
          <w:t>含有</w:t>
        </w:r>
      </w:ins>
      <w:commentRangeStart w:id="347"/>
      <w:r w:rsidR="00D34953" w:rsidRPr="00E94D77">
        <w:rPr>
          <w:rFonts w:hint="eastAsia"/>
          <w:color w:val="auto"/>
          <w:rPrChange w:id="348" w:author="shaoping niu (牛少平)-人工智能研究院" w:date="2024-07-17T15:55:00Z">
            <w:rPr>
              <w:rFonts w:hint="eastAsia"/>
            </w:rPr>
          </w:rPrChange>
        </w:rPr>
        <w:t>声明支持</w:t>
      </w:r>
      <w:r w:rsidR="00D34953" w:rsidRPr="00E94D77">
        <w:rPr>
          <w:color w:val="auto"/>
          <w:rPrChange w:id="349" w:author="shaoping niu (牛少平)-人工智能研究院" w:date="2024-07-17T15:55:00Z">
            <w:rPr/>
          </w:rPrChange>
        </w:rPr>
        <w:t>10bit Tag Completer capability</w:t>
      </w:r>
      <w:r w:rsidR="00D34953" w:rsidRPr="00E94D77">
        <w:rPr>
          <w:rFonts w:hint="eastAsia"/>
          <w:color w:val="auto"/>
          <w:rPrChange w:id="350" w:author="shaoping niu (牛少平)-人工智能研究院" w:date="2024-07-17T15:55:00Z">
            <w:rPr>
              <w:rFonts w:hint="eastAsia"/>
            </w:rPr>
          </w:rPrChange>
        </w:rPr>
        <w:t>的</w:t>
      </w:r>
      <w:ins w:id="351" w:author="shaoping niu (牛少平)-人工智能研究院" w:date="2024-07-17T08:53:00Z">
        <w:r w:rsidRPr="00E94D77">
          <w:rPr>
            <w:color w:val="auto"/>
            <w:rPrChange w:id="352" w:author="shaoping niu (牛少平)-人工智能研究院" w:date="2024-07-17T15:55:00Z">
              <w:rPr/>
            </w:rPrChange>
          </w:rPr>
          <w:t>elements</w:t>
        </w:r>
        <w:r w:rsidRPr="00E94D77">
          <w:rPr>
            <w:rFonts w:hint="eastAsia"/>
            <w:color w:val="auto"/>
            <w:rPrChange w:id="353" w:author="shaoping niu (牛少平)-人工智能研究院" w:date="2024-07-17T15:55:00Z">
              <w:rPr>
                <w:rFonts w:hint="eastAsia"/>
              </w:rPr>
            </w:rPrChange>
          </w:rPr>
          <w:t>的</w:t>
        </w:r>
      </w:ins>
      <w:r w:rsidR="00D34953" w:rsidRPr="00E94D77">
        <w:rPr>
          <w:color w:val="auto"/>
          <w:rPrChange w:id="354" w:author="shaoping niu (牛少平)-人工智能研究院" w:date="2024-07-17T15:55:00Z">
            <w:rPr/>
          </w:rPrChange>
        </w:rPr>
        <w:t>RCs</w:t>
      </w:r>
      <w:ins w:id="355" w:author="shaoping niu (牛少平)-人工智能研究院" w:date="2024-07-17T08:56:00Z">
        <w:r w:rsidRPr="00E94D77">
          <w:rPr>
            <w:rFonts w:hint="eastAsia"/>
            <w:color w:val="auto"/>
            <w:rPrChange w:id="356" w:author="shaoping niu (牛少平)-人工智能研究院" w:date="2024-07-17T15:55:00Z">
              <w:rPr>
                <w:rFonts w:hint="eastAsia"/>
              </w:rPr>
            </w:rPrChange>
          </w:rPr>
          <w:t>，其</w:t>
        </w:r>
      </w:ins>
      <w:ins w:id="357" w:author="shaoping niu (牛少平)-人工智能研究院" w:date="2024-07-17T08:57:00Z">
        <w:r w:rsidRPr="00E94D77">
          <w:rPr>
            <w:rFonts w:hint="eastAsia"/>
            <w:color w:val="auto"/>
            <w:rPrChange w:id="358" w:author="shaoping niu (牛少平)-人工智能研究院" w:date="2024-07-17T15:55:00Z">
              <w:rPr>
                <w:rFonts w:hint="eastAsia"/>
              </w:rPr>
            </w:rPrChange>
          </w:rPr>
          <w:t>内部所有作为</w:t>
        </w:r>
        <w:r w:rsidRPr="00E94D77">
          <w:rPr>
            <w:color w:val="auto"/>
            <w:rPrChange w:id="359" w:author="shaoping niu (牛少平)-人工智能研究院" w:date="2024-07-17T15:55:00Z">
              <w:rPr/>
            </w:rPrChange>
          </w:rPr>
          <w:t xml:space="preserve">PCIe </w:t>
        </w:r>
        <w:r w:rsidRPr="00E94D77">
          <w:rPr>
            <w:rFonts w:hint="eastAsia"/>
            <w:color w:val="auto"/>
            <w:rPrChange w:id="360" w:author="shaoping niu (牛少平)-人工智能研究院" w:date="2024-07-17T15:55:00Z">
              <w:rPr>
                <w:rFonts w:hint="eastAsia"/>
              </w:rPr>
            </w:rPrChange>
          </w:rPr>
          <w:t>请求者目标的寄存器和存储器，</w:t>
        </w:r>
      </w:ins>
      <w:ins w:id="361" w:author="shaoping niu (牛少平)-人工智能研究院" w:date="2024-07-17T08:58:00Z">
        <w:r w:rsidRPr="00E94D77">
          <w:rPr>
            <w:color w:val="auto"/>
            <w:rPrChange w:id="362" w:author="shaoping niu (牛少平)-人工智能研究院" w:date="2024-07-17T15:55:00Z">
              <w:rPr/>
            </w:rPrChange>
          </w:rPr>
          <w:t>RCs</w:t>
        </w:r>
        <w:r w:rsidRPr="00E94D77">
          <w:rPr>
            <w:rFonts w:hint="eastAsia"/>
            <w:color w:val="auto"/>
            <w:rPrChange w:id="363" w:author="shaoping niu (牛少平)-人工智能研究院" w:date="2024-07-17T15:55:00Z">
              <w:rPr>
                <w:rFonts w:hint="eastAsia"/>
              </w:rPr>
            </w:rPrChange>
          </w:rPr>
          <w:t>都</w:t>
        </w:r>
      </w:ins>
      <w:r w:rsidR="00D34953" w:rsidRPr="00E94D77">
        <w:rPr>
          <w:rFonts w:hint="eastAsia"/>
          <w:color w:val="auto"/>
          <w:rPrChange w:id="364" w:author="shaoping niu (牛少平)-人工智能研究院" w:date="2024-07-17T15:55:00Z">
            <w:rPr>
              <w:rFonts w:hint="eastAsia"/>
            </w:rPr>
          </w:rPrChange>
        </w:rPr>
        <w:t>必须</w:t>
      </w:r>
      <w:ins w:id="365" w:author="shaoping niu (牛少平)-人工智能研究院" w:date="2024-07-17T09:02:00Z">
        <w:r w:rsidR="00EE3670" w:rsidRPr="00E94D77">
          <w:rPr>
            <w:rFonts w:hint="eastAsia"/>
            <w:color w:val="auto"/>
            <w:rPrChange w:id="366" w:author="shaoping niu (牛少平)-人工智能研究院" w:date="2024-07-17T15:55:00Z">
              <w:rPr>
                <w:rFonts w:hint="eastAsia"/>
              </w:rPr>
            </w:rPrChange>
          </w:rPr>
          <w:t>能</w:t>
        </w:r>
      </w:ins>
      <w:ins w:id="367" w:author="shaoping niu (牛少平)-人工智能研究院" w:date="2024-07-17T08:54:00Z">
        <w:r w:rsidRPr="00E94D77">
          <w:rPr>
            <w:rFonts w:hint="eastAsia"/>
            <w:color w:val="auto"/>
            <w:rPrChange w:id="368" w:author="shaoping niu (牛少平)-人工智能研究院" w:date="2024-07-17T15:55:00Z">
              <w:rPr>
                <w:rFonts w:hint="eastAsia"/>
              </w:rPr>
            </w:rPrChange>
          </w:rPr>
          <w:t>正确处理</w:t>
        </w:r>
      </w:ins>
      <w:ins w:id="369" w:author="shaoping niu (牛少平)-人工智能研究院" w:date="2024-07-17T08:55:00Z">
        <w:r w:rsidRPr="00E94D77">
          <w:rPr>
            <w:color w:val="auto"/>
            <w:rPrChange w:id="370" w:author="shaoping niu (牛少平)-人工智能研究院" w:date="2024-07-17T15:55:00Z">
              <w:rPr/>
            </w:rPrChange>
          </w:rPr>
          <w:t>10bit Tag</w:t>
        </w:r>
      </w:ins>
      <w:ins w:id="371" w:author="shaoping niu (牛少平)-人工智能研究院" w:date="2024-07-17T08:58:00Z">
        <w:r w:rsidRPr="00E94D77">
          <w:rPr>
            <w:rFonts w:hint="eastAsia"/>
            <w:color w:val="auto"/>
            <w:rPrChange w:id="372" w:author="shaoping niu (牛少平)-人工智能研究院" w:date="2024-07-17T15:55:00Z">
              <w:rPr>
                <w:rFonts w:hint="eastAsia"/>
              </w:rPr>
            </w:rPrChange>
          </w:rPr>
          <w:t>的</w:t>
        </w:r>
      </w:ins>
      <w:ins w:id="373" w:author="shaoping niu (牛少平)-人工智能研究院" w:date="2024-07-17T08:55:00Z">
        <w:r w:rsidRPr="00E94D77">
          <w:rPr>
            <w:rFonts w:hint="eastAsia"/>
            <w:color w:val="auto"/>
            <w:rPrChange w:id="374" w:author="shaoping niu (牛少平)-人工智能研究院" w:date="2024-07-17T15:55:00Z">
              <w:rPr>
                <w:rFonts w:hint="eastAsia"/>
              </w:rPr>
            </w:rPrChange>
          </w:rPr>
          <w:t>请求</w:t>
        </w:r>
      </w:ins>
      <w:ins w:id="375" w:author="shaoping niu (牛少平)-人工智能研究院" w:date="2024-07-17T08:59:00Z">
        <w:r w:rsidR="00EE3670" w:rsidRPr="00E94D77">
          <w:rPr>
            <w:rFonts w:hint="eastAsia"/>
            <w:color w:val="auto"/>
            <w:rPrChange w:id="376" w:author="shaoping niu (牛少平)-人工智能研究院" w:date="2024-07-17T15:55:00Z">
              <w:rPr>
                <w:rFonts w:hint="eastAsia"/>
              </w:rPr>
            </w:rPrChange>
          </w:rPr>
          <w:t>。</w:t>
        </w:r>
      </w:ins>
      <w:ins w:id="377" w:author="shaoping niu (牛少平)-人工智能研究院" w:date="2024-07-17T08:58:00Z">
        <w:r w:rsidR="00EE3670" w:rsidRPr="00E94D77">
          <w:rPr>
            <w:rFonts w:hint="eastAsia"/>
            <w:color w:val="auto"/>
            <w:rPrChange w:id="378" w:author="shaoping niu (牛少平)-人工智能研究院" w:date="2024-07-17T15:55:00Z">
              <w:rPr>
                <w:rFonts w:hint="eastAsia"/>
              </w:rPr>
            </w:rPrChange>
          </w:rPr>
          <w:t>例如</w:t>
        </w:r>
      </w:ins>
      <w:ins w:id="379" w:author="shaoping niu (牛少平)-人工智能研究院" w:date="2024-07-17T08:59:00Z">
        <w:r w:rsidR="00EE3670" w:rsidRPr="00E94D77">
          <w:rPr>
            <w:rFonts w:hint="eastAsia"/>
            <w:color w:val="auto"/>
            <w:rPrChange w:id="380" w:author="shaoping niu (牛少平)-人工智能研究院" w:date="2024-07-17T15:55:00Z">
              <w:rPr>
                <w:rFonts w:hint="eastAsia"/>
              </w:rPr>
            </w:rPrChange>
          </w:rPr>
          <w:t>，</w:t>
        </w:r>
        <w:r w:rsidR="00EE3670" w:rsidRPr="00E94D77">
          <w:rPr>
            <w:color w:val="auto"/>
            <w:rPrChange w:id="381" w:author="shaoping niu (牛少平)-人工智能研究院" w:date="2024-07-17T15:55:00Z">
              <w:rPr/>
            </w:rPrChange>
          </w:rPr>
          <w:t>DAM</w:t>
        </w:r>
        <w:r w:rsidR="00EE3670" w:rsidRPr="00E94D77">
          <w:rPr>
            <w:rFonts w:hint="eastAsia"/>
            <w:color w:val="auto"/>
            <w:rPrChange w:id="382" w:author="shaoping niu (牛少平)-人工智能研究院" w:date="2024-07-17T15:55:00Z">
              <w:rPr>
                <w:rFonts w:hint="eastAsia"/>
              </w:rPr>
            </w:rPrChange>
          </w:rPr>
          <w:t>请求或</w:t>
        </w:r>
        <w:r w:rsidR="00EE3670" w:rsidRPr="00E94D77">
          <w:rPr>
            <w:color w:val="auto"/>
            <w:rPrChange w:id="383" w:author="shaoping niu (牛少平)-人工智能研究院" w:date="2024-07-17T15:55:00Z">
              <w:rPr/>
            </w:rPrChange>
          </w:rPr>
          <w:t>RCiEP</w:t>
        </w:r>
        <w:r w:rsidR="00EE3670" w:rsidRPr="00E94D77">
          <w:rPr>
            <w:rFonts w:hint="eastAsia"/>
            <w:color w:val="auto"/>
            <w:rPrChange w:id="384" w:author="shaoping niu (牛少平)-人工智能研究院" w:date="2024-07-17T15:55:00Z">
              <w:rPr>
                <w:rFonts w:hint="eastAsia"/>
              </w:rPr>
            </w:rPrChange>
          </w:rPr>
          <w:t>中</w:t>
        </w:r>
      </w:ins>
      <w:ins w:id="385" w:author="shaoping niu (牛少平)-人工智能研究院" w:date="2024-07-17T09:00:00Z">
        <w:r w:rsidR="00EE3670" w:rsidRPr="00E94D77">
          <w:rPr>
            <w:rFonts w:hint="eastAsia"/>
            <w:color w:val="auto"/>
            <w:rPrChange w:id="386" w:author="shaoping niu (牛少平)-人工智能研究院" w:date="2024-07-17T15:55:00Z">
              <w:rPr>
                <w:rFonts w:hint="eastAsia"/>
              </w:rPr>
            </w:rPrChange>
          </w:rPr>
          <w:t>的</w:t>
        </w:r>
        <w:r w:rsidR="00EE3670" w:rsidRPr="00E94D77">
          <w:rPr>
            <w:color w:val="auto"/>
            <w:rPrChange w:id="387" w:author="shaoping niu (牛少平)-人工智能研究院" w:date="2024-07-17T15:55:00Z">
              <w:rPr/>
            </w:rPrChange>
          </w:rPr>
          <w:t>MMIO</w:t>
        </w:r>
        <w:r w:rsidR="00EE3670" w:rsidRPr="00E94D77">
          <w:rPr>
            <w:rFonts w:hint="eastAsia"/>
            <w:color w:val="auto"/>
            <w:rPrChange w:id="388" w:author="shaoping niu (牛少平)-人工智能研究院" w:date="2024-07-17T15:55:00Z">
              <w:rPr>
                <w:rFonts w:hint="eastAsia"/>
              </w:rPr>
            </w:rPrChange>
          </w:rPr>
          <w:t>区域所</w:t>
        </w:r>
      </w:ins>
      <w:ins w:id="389" w:author="shaoping niu (牛少平)-人工智能研究院" w:date="2024-07-17T09:01:00Z">
        <w:r w:rsidR="00EE3670" w:rsidRPr="00E94D77">
          <w:rPr>
            <w:rFonts w:hint="eastAsia"/>
            <w:color w:val="auto"/>
            <w:rPrChange w:id="390" w:author="shaoping niu (牛少平)-人工智能研究院" w:date="2024-07-17T15:55:00Z">
              <w:rPr>
                <w:rFonts w:hint="eastAsia"/>
              </w:rPr>
            </w:rPrChange>
          </w:rPr>
          <w:t>对应的主机内存。</w:t>
        </w:r>
      </w:ins>
    </w:p>
    <w:p w14:paraId="758D2359" w14:textId="426C243C" w:rsidR="00D34953" w:rsidRPr="00A65FB2" w:rsidDel="00EE3670" w:rsidRDefault="00D34953">
      <w:pPr>
        <w:pStyle w:val="ae"/>
        <w:numPr>
          <w:ilvl w:val="0"/>
          <w:numId w:val="9"/>
        </w:numPr>
        <w:spacing w:beforeLines="50" w:before="156" w:afterLines="50" w:after="156"/>
        <w:ind w:rightChars="100" w:right="210" w:firstLineChars="0"/>
        <w:rPr>
          <w:del w:id="391" w:author="shaoping niu (牛少平)-人工智能研究院" w:date="2024-07-17T09:01:00Z"/>
          <w:color w:val="auto"/>
          <w:rPrChange w:id="392" w:author="shaoping niu (牛少平)-人工智能研究院" w:date="2024-07-17T16:32:00Z">
            <w:rPr>
              <w:del w:id="393" w:author="shaoping niu (牛少平)-人工智能研究院" w:date="2024-07-17T09:01:00Z"/>
            </w:rPr>
          </w:rPrChange>
        </w:rPr>
        <w:pPrChange w:id="394" w:author="shaoping niu (牛少平)-人工智能研究院" w:date="2024-07-17T15:59:00Z">
          <w:pPr>
            <w:numPr>
              <w:ilvl w:val="1"/>
              <w:numId w:val="2"/>
            </w:numPr>
            <w:tabs>
              <w:tab w:val="num" w:pos="840"/>
            </w:tabs>
            <w:ind w:left="840" w:hanging="420"/>
          </w:pPr>
        </w:pPrChange>
      </w:pPr>
      <w:del w:id="395" w:author="shaoping niu (牛少平)-人工智能研究院" w:date="2024-07-17T09:01:00Z">
        <w:r w:rsidRPr="00A65FB2" w:rsidDel="00EE3670">
          <w:rPr>
            <w:rFonts w:hint="eastAsia"/>
            <w:color w:val="auto"/>
            <w:rPrChange w:id="396" w:author="shaoping niu (牛少平)-人工智能研究院" w:date="2024-07-17T16:32:00Z">
              <w:rPr>
                <w:rFonts w:hint="eastAsia"/>
              </w:rPr>
            </w:rPrChange>
          </w:rPr>
          <w:delText>通过所有支持该能力并且作为</w:delText>
        </w:r>
        <w:r w:rsidRPr="00A65FB2" w:rsidDel="00EE3670">
          <w:rPr>
            <w:color w:val="auto"/>
            <w:rPrChange w:id="397" w:author="shaoping niu (牛少平)-人工智能研究院" w:date="2024-07-17T16:32:00Z">
              <w:rPr/>
            </w:rPrChange>
          </w:rPr>
          <w:delText>PCIe</w:delText>
        </w:r>
        <w:r w:rsidRPr="00A65FB2" w:rsidDel="00EE3670">
          <w:rPr>
            <w:rFonts w:hint="eastAsia"/>
            <w:color w:val="auto"/>
            <w:rPrChange w:id="398" w:author="shaoping niu (牛少平)-人工智能研究院" w:date="2024-07-17T16:32:00Z">
              <w:rPr>
                <w:rFonts w:hint="eastAsia"/>
              </w:rPr>
            </w:rPrChange>
          </w:rPr>
          <w:delText>请求者的目标的寄存器和内存区域正确处理</w:delText>
        </w:r>
        <w:r w:rsidRPr="00A65FB2" w:rsidDel="00EE3670">
          <w:rPr>
            <w:color w:val="auto"/>
            <w:rPrChange w:id="399" w:author="shaoping niu (牛少平)-人工智能研究院" w:date="2024-07-17T16:32:00Z">
              <w:rPr/>
            </w:rPrChange>
          </w:rPr>
          <w:delText>10bit Tag</w:delText>
        </w:r>
        <w:r w:rsidRPr="00A65FB2" w:rsidDel="00EE3670">
          <w:rPr>
            <w:rFonts w:hint="eastAsia"/>
            <w:color w:val="auto"/>
            <w:rPrChange w:id="400" w:author="shaoping niu (牛少平)-人工智能研究院" w:date="2024-07-17T16:32:00Z">
              <w:rPr>
                <w:rFonts w:hint="eastAsia"/>
              </w:rPr>
            </w:rPrChange>
          </w:rPr>
          <w:delText>请求；</w:delText>
        </w:r>
        <w:commentRangeEnd w:id="347"/>
        <w:r w:rsidRPr="00A65FB2" w:rsidDel="00EE3670">
          <w:rPr>
            <w:color w:val="auto"/>
            <w:rPrChange w:id="401" w:author="shaoping niu (牛少平)-人工智能研究院" w:date="2024-07-17T16:32:00Z">
              <w:rPr>
                <w:rStyle w:val="a3"/>
              </w:rPr>
            </w:rPrChange>
          </w:rPr>
          <w:commentReference w:id="347"/>
        </w:r>
        <w:r w:rsidRPr="00A65FB2" w:rsidDel="00EE3670">
          <w:rPr>
            <w:rFonts w:hint="eastAsia"/>
            <w:color w:val="auto"/>
            <w:rPrChange w:id="402" w:author="shaoping niu (牛少平)-人工智能研究院" w:date="2024-07-17T16:32:00Z">
              <w:rPr>
                <w:rFonts w:hint="eastAsia"/>
              </w:rPr>
            </w:rPrChange>
          </w:rPr>
          <w:delText>例如，</w:delText>
        </w:r>
        <w:r w:rsidRPr="00A65FB2" w:rsidDel="00EE3670">
          <w:rPr>
            <w:color w:val="auto"/>
            <w:rPrChange w:id="403" w:author="shaoping niu (牛少平)-人工智能研究院" w:date="2024-07-17T16:32:00Z">
              <w:rPr/>
            </w:rPrChange>
          </w:rPr>
          <w:delText>DMA</w:delText>
        </w:r>
        <w:r w:rsidRPr="00A65FB2" w:rsidDel="00EE3670">
          <w:rPr>
            <w:rFonts w:hint="eastAsia"/>
            <w:color w:val="auto"/>
            <w:rPrChange w:id="404" w:author="shaoping niu (牛少平)-人工智能研究院" w:date="2024-07-17T16:32:00Z">
              <w:rPr>
                <w:rFonts w:hint="eastAsia"/>
              </w:rPr>
            </w:rPrChange>
          </w:rPr>
          <w:delText>请求或</w:delText>
        </w:r>
        <w:r w:rsidRPr="00A65FB2" w:rsidDel="00EE3670">
          <w:rPr>
            <w:color w:val="auto"/>
            <w:rPrChange w:id="405" w:author="shaoping niu (牛少平)-人工智能研究院" w:date="2024-07-17T16:32:00Z">
              <w:rPr/>
            </w:rPrChange>
          </w:rPr>
          <w:delText>RCiEP</w:delText>
        </w:r>
        <w:r w:rsidRPr="00A65FB2" w:rsidDel="00EE3670">
          <w:rPr>
            <w:rFonts w:hint="eastAsia"/>
            <w:color w:val="auto"/>
            <w:rPrChange w:id="406" w:author="shaoping niu (牛少平)-人工智能研究院" w:date="2024-07-17T16:32:00Z">
              <w:rPr>
                <w:rFonts w:hint="eastAsia"/>
              </w:rPr>
            </w:rPrChange>
          </w:rPr>
          <w:delText>中的</w:delText>
        </w:r>
        <w:r w:rsidRPr="00A65FB2" w:rsidDel="00EE3670">
          <w:rPr>
            <w:color w:val="auto"/>
            <w:rPrChange w:id="407" w:author="shaoping niu (牛少平)-人工智能研究院" w:date="2024-07-17T16:32:00Z">
              <w:rPr/>
            </w:rPrChange>
          </w:rPr>
          <w:delText>MMIO</w:delText>
        </w:r>
        <w:r w:rsidRPr="00A65FB2" w:rsidDel="00EE3670">
          <w:rPr>
            <w:rFonts w:hint="eastAsia"/>
            <w:color w:val="auto"/>
            <w:rPrChange w:id="408" w:author="shaoping niu (牛少平)-人工智能研究院" w:date="2024-07-17T16:32:00Z">
              <w:rPr>
                <w:rFonts w:hint="eastAsia"/>
              </w:rPr>
            </w:rPrChange>
          </w:rPr>
          <w:delText>区域所针对的主机内存。</w:delText>
        </w:r>
      </w:del>
    </w:p>
    <w:p w14:paraId="4291F628" w14:textId="06A07EBD" w:rsidR="00D34953" w:rsidRPr="00E8582C" w:rsidRDefault="00D34953">
      <w:pPr>
        <w:pStyle w:val="ae"/>
        <w:numPr>
          <w:ilvl w:val="0"/>
          <w:numId w:val="9"/>
        </w:numPr>
        <w:ind w:firstLineChars="0"/>
        <w:pPrChange w:id="409" w:author="shaoping niu (牛少平)-人工智能研究院" w:date="2024-07-17T15:59:00Z">
          <w:pPr>
            <w:numPr>
              <w:ilvl w:val="2"/>
              <w:numId w:val="2"/>
            </w:numPr>
            <w:tabs>
              <w:tab w:val="num" w:pos="1260"/>
            </w:tabs>
            <w:ind w:left="1260" w:hanging="420"/>
          </w:pPr>
        </w:pPrChange>
      </w:pPr>
      <w:r w:rsidRPr="00A65FB2">
        <w:rPr>
          <w:rFonts w:hint="eastAsia"/>
          <w:color w:val="auto"/>
          <w:rPrChange w:id="410" w:author="shaoping niu (牛少平)-人工智能研究院" w:date="2024-07-17T16:32:00Z">
            <w:rPr>
              <w:rFonts w:hint="eastAsia"/>
            </w:rPr>
          </w:rPrChange>
        </w:rPr>
        <w:t>每个</w:t>
      </w:r>
      <w:ins w:id="411" w:author="shaoping niu (牛少平)-人工智能研究院" w:date="2024-07-17T09:05:00Z">
        <w:r w:rsidR="00EE3670" w:rsidRPr="00A65FB2">
          <w:rPr>
            <w:rFonts w:hint="eastAsia"/>
            <w:color w:val="auto"/>
            <w:rPrChange w:id="412" w:author="shaoping niu (牛少平)-人工智能研究院" w:date="2024-07-17T16:32:00Z">
              <w:rPr>
                <w:rFonts w:hint="eastAsia"/>
              </w:rPr>
            </w:rPrChange>
          </w:rPr>
          <w:t>声明</w:t>
        </w:r>
      </w:ins>
      <w:del w:id="413" w:author="shaoping niu (牛少平)-人工智能研究院" w:date="2024-07-17T09:05:00Z">
        <w:r w:rsidRPr="00A65FB2" w:rsidDel="00EE3670">
          <w:rPr>
            <w:rFonts w:hint="eastAsia"/>
            <w:color w:val="auto"/>
            <w:rPrChange w:id="414" w:author="shaoping niu (牛少平)-人工智能研究院" w:date="2024-07-17T16:32:00Z">
              <w:rPr>
                <w:rFonts w:hint="eastAsia"/>
              </w:rPr>
            </w:rPrChange>
          </w:rPr>
          <w:delText>表示</w:delText>
        </w:r>
      </w:del>
      <w:commentRangeStart w:id="415"/>
      <w:r w:rsidRPr="00A65FB2">
        <w:rPr>
          <w:rFonts w:hint="eastAsia"/>
          <w:color w:val="auto"/>
          <w:rPrChange w:id="416" w:author="shaoping niu (牛少平)-人工智能研究院" w:date="2024-07-17T16:32:00Z">
            <w:rPr>
              <w:rFonts w:hint="eastAsia"/>
            </w:rPr>
          </w:rPrChange>
        </w:rPr>
        <w:t>支持的</w:t>
      </w:r>
      <w:commentRangeEnd w:id="415"/>
      <w:r w:rsidRPr="00A65FB2">
        <w:rPr>
          <w:color w:val="auto"/>
          <w:rPrChange w:id="417" w:author="shaoping niu (牛少平)-人工智能研究院" w:date="2024-07-17T16:32:00Z">
            <w:rPr>
              <w:rStyle w:val="a3"/>
            </w:rPr>
          </w:rPrChange>
        </w:rPr>
        <w:commentReference w:id="415"/>
      </w:r>
      <w:r w:rsidRPr="00A65FB2">
        <w:rPr>
          <w:color w:val="auto"/>
          <w:rPrChange w:id="418" w:author="shaoping niu (牛少平)-人工智能研究院" w:date="2024-07-17T16:32:00Z">
            <w:rPr/>
          </w:rPrChange>
        </w:rPr>
        <w:t>RP</w:t>
      </w:r>
      <w:r w:rsidRPr="00A65FB2">
        <w:rPr>
          <w:rFonts w:hint="eastAsia"/>
          <w:color w:val="auto"/>
          <w:rPrChange w:id="419" w:author="shaoping niu (牛少平)-人工智能研究院" w:date="2024-07-17T16:32:00Z">
            <w:rPr>
              <w:rFonts w:hint="eastAsia"/>
            </w:rPr>
          </w:rPrChange>
        </w:rPr>
        <w:t>必须处理由其入口端口接收的</w:t>
      </w:r>
      <w:commentRangeStart w:id="420"/>
      <w:r w:rsidRPr="00A65FB2">
        <w:rPr>
          <w:rFonts w:hint="eastAsia"/>
          <w:color w:val="auto"/>
          <w:rPrChange w:id="421" w:author="shaoping niu (牛少平)-人工智能研究院" w:date="2024-07-17T16:32:00Z">
            <w:rPr>
              <w:rFonts w:hint="eastAsia"/>
            </w:rPr>
          </w:rPrChange>
        </w:rPr>
        <w:t>此类请求</w:t>
      </w:r>
      <w:commentRangeEnd w:id="420"/>
      <w:r w:rsidRPr="00A65FB2">
        <w:rPr>
          <w:color w:val="auto"/>
          <w:rPrChange w:id="422" w:author="shaoping niu (牛少平)-人工智能研究院" w:date="2024-07-17T16:32:00Z">
            <w:rPr>
              <w:rStyle w:val="a3"/>
            </w:rPr>
          </w:rPrChange>
        </w:rPr>
        <w:commentReference w:id="420"/>
      </w:r>
      <w:r w:rsidRPr="00A65FB2">
        <w:rPr>
          <w:rFonts w:hint="eastAsia"/>
          <w:color w:val="auto"/>
          <w:rPrChange w:id="423" w:author="shaoping niu (牛少平)-人工智能研究院" w:date="2024-07-17T16:32:00Z">
            <w:rPr>
              <w:rFonts w:hint="eastAsia"/>
            </w:rPr>
          </w:rPrChange>
        </w:rPr>
        <w:t>。</w:t>
      </w:r>
    </w:p>
    <w:p w14:paraId="749D3ADD" w14:textId="562AD6A0" w:rsidR="00D34953" w:rsidRPr="00E8582C" w:rsidRDefault="00D34953">
      <w:pPr>
        <w:pStyle w:val="ae"/>
        <w:numPr>
          <w:ilvl w:val="0"/>
          <w:numId w:val="9"/>
        </w:numPr>
        <w:spacing w:beforeLines="50" w:before="156" w:afterLines="50" w:after="156"/>
        <w:ind w:firstLineChars="0"/>
        <w:rPr>
          <w:color w:val="auto"/>
          <w:rPrChange w:id="424" w:author="shaoping niu (牛少平)-人工智能研究院" w:date="2024-07-17T15:59:00Z">
            <w:rPr/>
          </w:rPrChange>
        </w:rPr>
        <w:pPrChange w:id="425" w:author="shaoping niu (牛少平)-人工智能研究院" w:date="2024-07-17T15:59:00Z">
          <w:pPr>
            <w:numPr>
              <w:ilvl w:val="2"/>
              <w:numId w:val="2"/>
            </w:numPr>
            <w:tabs>
              <w:tab w:val="num" w:pos="1260"/>
            </w:tabs>
            <w:ind w:left="1260" w:hanging="420"/>
          </w:pPr>
        </w:pPrChange>
      </w:pPr>
      <w:r w:rsidRPr="00E8582C">
        <w:rPr>
          <w:rFonts w:hint="eastAsia"/>
          <w:color w:val="auto"/>
          <w:rPrChange w:id="426" w:author="shaoping niu (牛少平)-人工智能研究院" w:date="2024-07-17T15:59:00Z">
            <w:rPr>
              <w:rFonts w:hint="eastAsia"/>
            </w:rPr>
          </w:rPrChange>
        </w:rPr>
        <w:t>每个</w:t>
      </w:r>
      <w:ins w:id="427" w:author="shaoping niu (牛少平)-人工智能研究院" w:date="2024-07-17T09:05:00Z">
        <w:r w:rsidR="00EE3670" w:rsidRPr="00E8582C">
          <w:rPr>
            <w:rFonts w:hint="eastAsia"/>
            <w:color w:val="auto"/>
            <w:rPrChange w:id="428" w:author="shaoping niu (牛少平)-人工智能研究院" w:date="2024-07-17T15:59:00Z">
              <w:rPr>
                <w:rFonts w:hint="eastAsia"/>
              </w:rPr>
            </w:rPrChange>
          </w:rPr>
          <w:t>声明</w:t>
        </w:r>
      </w:ins>
      <w:del w:id="429" w:author="shaoping niu (牛少平)-人工智能研究院" w:date="2024-07-17T09:05:00Z">
        <w:r w:rsidRPr="00E8582C" w:rsidDel="00EE3670">
          <w:rPr>
            <w:rFonts w:hint="eastAsia"/>
            <w:color w:val="auto"/>
            <w:rPrChange w:id="430" w:author="shaoping niu (牛少平)-人工智能研究院" w:date="2024-07-17T15:59:00Z">
              <w:rPr>
                <w:rFonts w:hint="eastAsia"/>
              </w:rPr>
            </w:rPrChange>
          </w:rPr>
          <w:delText>表示</w:delText>
        </w:r>
      </w:del>
      <w:r w:rsidRPr="00E8582C">
        <w:rPr>
          <w:rFonts w:hint="eastAsia"/>
          <w:color w:val="auto"/>
          <w:rPrChange w:id="431" w:author="shaoping niu (牛少平)-人工智能研究院" w:date="2024-07-17T15:59:00Z">
            <w:rPr>
              <w:rFonts w:hint="eastAsia"/>
            </w:rPr>
          </w:rPrChange>
        </w:rPr>
        <w:t>支持的</w:t>
      </w:r>
      <w:r w:rsidRPr="00E8582C">
        <w:rPr>
          <w:color w:val="auto"/>
          <w:rPrChange w:id="432" w:author="shaoping niu (牛少平)-人工智能研究院" w:date="2024-07-17T15:59:00Z">
            <w:rPr/>
          </w:rPrChange>
        </w:rPr>
        <w:t>RCiEP</w:t>
      </w:r>
      <w:r w:rsidRPr="00E8582C">
        <w:rPr>
          <w:rFonts w:hint="eastAsia"/>
          <w:color w:val="auto"/>
          <w:rPrChange w:id="433" w:author="shaoping niu (牛少平)-人工智能研究院" w:date="2024-07-17T15:59:00Z">
            <w:rPr>
              <w:rFonts w:hint="eastAsia"/>
            </w:rPr>
          </w:rPrChange>
        </w:rPr>
        <w:t>都必须处理来自支持的内部路径的此类请求，包括通过</w:t>
      </w:r>
      <w:r w:rsidRPr="00E8582C">
        <w:rPr>
          <w:color w:val="auto"/>
          <w:rPrChange w:id="434" w:author="shaoping niu (牛少平)-人工智能研究院" w:date="2024-07-17T15:59:00Z">
            <w:rPr/>
          </w:rPrChange>
        </w:rPr>
        <w:t>RP</w:t>
      </w:r>
      <w:r w:rsidRPr="00E8582C">
        <w:rPr>
          <w:rFonts w:hint="eastAsia"/>
          <w:color w:val="auto"/>
          <w:rPrChange w:id="435" w:author="shaoping niu (牛少平)-人工智能研究院" w:date="2024-07-17T15:59:00Z">
            <w:rPr>
              <w:rFonts w:hint="eastAsia"/>
            </w:rPr>
          </w:rPrChange>
        </w:rPr>
        <w:t>的请求。</w:t>
      </w:r>
    </w:p>
    <w:p w14:paraId="4EE8246C" w14:textId="543110CF" w:rsidR="00D34953" w:rsidRPr="00E8582C" w:rsidRDefault="00D34953">
      <w:pPr>
        <w:pStyle w:val="ae"/>
        <w:numPr>
          <w:ilvl w:val="0"/>
          <w:numId w:val="10"/>
        </w:numPr>
        <w:spacing w:beforeLines="50" w:before="156" w:afterLines="50" w:after="156"/>
        <w:ind w:firstLineChars="0"/>
        <w:rPr>
          <w:color w:val="auto"/>
          <w:rPrChange w:id="436" w:author="shaoping niu (牛少平)-人工智能研究院" w:date="2024-07-17T16:00:00Z">
            <w:rPr/>
          </w:rPrChange>
        </w:rPr>
        <w:pPrChange w:id="437" w:author="shaoping niu (牛少平)-人工智能研究院" w:date="2024-07-17T16:00:00Z">
          <w:pPr>
            <w:numPr>
              <w:ilvl w:val="1"/>
              <w:numId w:val="2"/>
            </w:numPr>
            <w:tabs>
              <w:tab w:val="num" w:pos="840"/>
            </w:tabs>
            <w:ind w:left="840" w:hanging="420"/>
          </w:pPr>
        </w:pPrChange>
      </w:pPr>
      <w:r w:rsidRPr="00E8582C">
        <w:rPr>
          <w:rFonts w:hint="eastAsia"/>
          <w:color w:val="auto"/>
          <w:rPrChange w:id="438" w:author="shaoping niu (牛少平)-人工智能研究院" w:date="2024-07-17T16:00:00Z">
            <w:rPr>
              <w:rFonts w:hint="eastAsia"/>
              <w:color w:val="FF0000"/>
            </w:rPr>
          </w:rPrChange>
        </w:rPr>
        <w:t>如果</w:t>
      </w:r>
      <w:r w:rsidRPr="00E8582C">
        <w:rPr>
          <w:color w:val="auto"/>
          <w:rPrChange w:id="439" w:author="shaoping niu (牛少平)-人工智能研究院" w:date="2024-07-17T16:00:00Z">
            <w:rPr>
              <w:color w:val="FF0000"/>
            </w:rPr>
          </w:rPrChange>
        </w:rPr>
        <w:t>RC</w:t>
      </w:r>
      <w:r w:rsidRPr="00E8582C">
        <w:rPr>
          <w:rFonts w:hint="eastAsia"/>
          <w:color w:val="auto"/>
          <w:rPrChange w:id="440" w:author="shaoping niu (牛少平)-人工智能研究院" w:date="2024-07-17T16:00:00Z">
            <w:rPr>
              <w:rFonts w:hint="eastAsia"/>
              <w:color w:val="FF0000"/>
            </w:rPr>
          </w:rPrChange>
        </w:rPr>
        <w:t>包含</w:t>
      </w:r>
      <w:del w:id="441" w:author="shaoping niu (牛少平)-人工智能研究院" w:date="2024-07-17T09:07:00Z">
        <w:r w:rsidRPr="00E8582C" w:rsidDel="00EE3670">
          <w:rPr>
            <w:rFonts w:hint="eastAsia"/>
            <w:color w:val="auto"/>
            <w:rPrChange w:id="442" w:author="shaoping niu (牛少平)-人工智能研究院" w:date="2024-07-17T16:00:00Z">
              <w:rPr>
                <w:rFonts w:hint="eastAsia"/>
                <w:color w:val="FF0000"/>
              </w:rPr>
            </w:rPrChange>
          </w:rPr>
          <w:delText>表示</w:delText>
        </w:r>
      </w:del>
      <w:r w:rsidRPr="00E8582C">
        <w:rPr>
          <w:rFonts w:hint="eastAsia"/>
          <w:color w:val="auto"/>
          <w:rPrChange w:id="443" w:author="shaoping niu (牛少平)-人工智能研究院" w:date="2024-07-17T16:00:00Z">
            <w:rPr>
              <w:rFonts w:hint="eastAsia"/>
              <w:color w:val="FF0000"/>
            </w:rPr>
          </w:rPrChange>
        </w:rPr>
        <w:t>支持</w:t>
      </w:r>
      <w:r w:rsidRPr="00E8582C">
        <w:rPr>
          <w:color w:val="auto"/>
          <w:rPrChange w:id="444" w:author="shaoping niu (牛少平)-人工智能研究院" w:date="2024-07-17T16:00:00Z">
            <w:rPr>
              <w:color w:val="FF0000"/>
            </w:rPr>
          </w:rPrChange>
        </w:rPr>
        <w:t>10bit Tag Requester capability</w:t>
      </w:r>
      <w:r w:rsidRPr="00E8582C">
        <w:rPr>
          <w:rFonts w:hint="eastAsia"/>
          <w:color w:val="auto"/>
          <w:rPrChange w:id="445" w:author="shaoping niu (牛少平)-人工智能研究院" w:date="2024-07-17T16:00:00Z">
            <w:rPr>
              <w:rFonts w:hint="eastAsia"/>
              <w:color w:val="FF0000"/>
            </w:rPr>
          </w:rPrChange>
        </w:rPr>
        <w:t>的</w:t>
      </w:r>
      <w:r w:rsidRPr="00E8582C">
        <w:rPr>
          <w:color w:val="auto"/>
          <w:rPrChange w:id="446" w:author="shaoping niu (牛少平)-人工智能研究院" w:date="2024-07-17T16:00:00Z">
            <w:rPr>
              <w:color w:val="FF0000"/>
            </w:rPr>
          </w:rPrChange>
        </w:rPr>
        <w:t>RCiEP</w:t>
      </w:r>
      <w:r w:rsidRPr="00E8582C">
        <w:rPr>
          <w:rFonts w:hint="eastAsia"/>
          <w:color w:val="auto"/>
          <w:rPrChange w:id="447" w:author="shaoping niu (牛少平)-人工智能研究院" w:date="2024-07-17T16:00:00Z">
            <w:rPr>
              <w:rFonts w:hint="eastAsia"/>
              <w:color w:val="FF0000"/>
            </w:rPr>
          </w:rPrChange>
        </w:rPr>
        <w:t>，</w:t>
      </w:r>
      <w:ins w:id="448" w:author="shaoping niu (牛少平)-人工智能研究院" w:date="2024-07-17T09:08:00Z">
        <w:r w:rsidR="00EE3670" w:rsidRPr="00E8582C">
          <w:rPr>
            <w:rFonts w:hint="eastAsia"/>
            <w:color w:val="auto"/>
            <w:rPrChange w:id="449" w:author="shaoping niu (牛少平)-人工智能研究院" w:date="2024-07-17T16:00:00Z">
              <w:rPr>
                <w:rFonts w:hint="eastAsia"/>
                <w:color w:val="FF0000"/>
              </w:rPr>
            </w:rPrChange>
          </w:rPr>
          <w:t>那么</w:t>
        </w:r>
      </w:ins>
      <w:commentRangeStart w:id="450"/>
      <w:r w:rsidRPr="00E8582C">
        <w:rPr>
          <w:color w:val="auto"/>
          <w:rPrChange w:id="451" w:author="shaoping niu (牛少平)-人工智能研究院" w:date="2024-07-17T16:00:00Z">
            <w:rPr>
              <w:color w:val="FF0000"/>
            </w:rPr>
          </w:rPrChange>
        </w:rPr>
        <w:t>RC</w:t>
      </w:r>
      <w:r w:rsidRPr="00E8582C">
        <w:rPr>
          <w:rFonts w:hint="eastAsia"/>
          <w:color w:val="auto"/>
          <w:rPrChange w:id="452" w:author="shaoping niu (牛少平)-人工智能研究院" w:date="2024-07-17T16:00:00Z">
            <w:rPr>
              <w:rFonts w:hint="eastAsia"/>
              <w:color w:val="FF0000"/>
            </w:rPr>
          </w:rPrChange>
        </w:rPr>
        <w:t>必须正确处理来自这些</w:t>
      </w:r>
      <w:r w:rsidRPr="00E8582C">
        <w:rPr>
          <w:color w:val="auto"/>
          <w:rPrChange w:id="453" w:author="shaoping niu (牛少平)-人工智能研究院" w:date="2024-07-17T16:00:00Z">
            <w:rPr>
              <w:color w:val="FF0000"/>
            </w:rPr>
          </w:rPrChange>
        </w:rPr>
        <w:t>RCiEP</w:t>
      </w:r>
      <w:r w:rsidRPr="00E8582C">
        <w:rPr>
          <w:rFonts w:hint="eastAsia"/>
          <w:color w:val="auto"/>
          <w:rPrChange w:id="454" w:author="shaoping niu (牛少平)-人工智能研究院" w:date="2024-07-17T16:00:00Z">
            <w:rPr>
              <w:rFonts w:hint="eastAsia"/>
              <w:color w:val="FF0000"/>
            </w:rPr>
          </w:rPrChange>
        </w:rPr>
        <w:t>的</w:t>
      </w:r>
      <w:ins w:id="455" w:author="shaoping niu (牛少平)-人工智能研究院" w:date="2024-07-17T09:11:00Z">
        <w:r w:rsidR="007267B7" w:rsidRPr="00E8582C">
          <w:rPr>
            <w:rFonts w:hint="eastAsia"/>
            <w:color w:val="auto"/>
            <w:rPrChange w:id="456" w:author="shaoping niu (牛少平)-人工智能研究院" w:date="2024-07-17T16:00:00Z">
              <w:rPr>
                <w:rFonts w:hint="eastAsia"/>
                <w:color w:val="FF0000"/>
              </w:rPr>
            </w:rPrChange>
          </w:rPr>
          <w:t>、</w:t>
        </w:r>
      </w:ins>
      <w:r w:rsidRPr="00E8582C">
        <w:rPr>
          <w:rFonts w:hint="eastAsia"/>
          <w:color w:val="auto"/>
          <w:rPrChange w:id="457" w:author="shaoping niu (牛少平)-人工智能研究院" w:date="2024-07-17T16:00:00Z">
            <w:rPr>
              <w:rFonts w:hint="eastAsia"/>
              <w:color w:val="FF0000"/>
            </w:rPr>
          </w:rPrChange>
        </w:rPr>
        <w:t>所有寄存器和</w:t>
      </w:r>
      <w:ins w:id="458" w:author="shaoping niu (牛少平)-人工智能研究院" w:date="2024-07-17T09:13:00Z">
        <w:r w:rsidR="007267B7" w:rsidRPr="00E8582C">
          <w:rPr>
            <w:rFonts w:hint="eastAsia"/>
            <w:color w:val="auto"/>
            <w:rPrChange w:id="459" w:author="shaoping niu (牛少平)-人工智能研究院" w:date="2024-07-17T16:00:00Z">
              <w:rPr>
                <w:rFonts w:hint="eastAsia"/>
                <w:color w:val="FF0000"/>
              </w:rPr>
            </w:rPrChange>
          </w:rPr>
          <w:t>存储器</w:t>
        </w:r>
      </w:ins>
      <w:del w:id="460" w:author="shaoping niu (牛少平)-人工智能研究院" w:date="2024-07-17T09:13:00Z">
        <w:r w:rsidRPr="00E8582C" w:rsidDel="007267B7">
          <w:rPr>
            <w:rFonts w:hint="eastAsia"/>
            <w:color w:val="auto"/>
            <w:rPrChange w:id="461" w:author="shaoping niu (牛少平)-人工智能研究院" w:date="2024-07-17T16:00:00Z">
              <w:rPr>
                <w:rFonts w:hint="eastAsia"/>
                <w:color w:val="FF0000"/>
              </w:rPr>
            </w:rPrChange>
          </w:rPr>
          <w:delText>内存</w:delText>
        </w:r>
      </w:del>
      <w:r w:rsidRPr="00E8582C">
        <w:rPr>
          <w:rFonts w:hint="eastAsia"/>
          <w:color w:val="auto"/>
          <w:rPrChange w:id="462" w:author="shaoping niu (牛少平)-人工智能研究院" w:date="2024-07-17T16:00:00Z">
            <w:rPr>
              <w:rFonts w:hint="eastAsia"/>
              <w:color w:val="FF0000"/>
            </w:rPr>
          </w:rPrChange>
        </w:rPr>
        <w:t>区域作为这些</w:t>
      </w:r>
      <w:r w:rsidRPr="00E8582C">
        <w:rPr>
          <w:color w:val="auto"/>
          <w:rPrChange w:id="463" w:author="shaoping niu (牛少平)-人工智能研究院" w:date="2024-07-17T16:00:00Z">
            <w:rPr>
              <w:color w:val="FF0000"/>
            </w:rPr>
          </w:rPrChange>
        </w:rPr>
        <w:t>RCiEP</w:t>
      </w:r>
      <w:r w:rsidRPr="00E8582C">
        <w:rPr>
          <w:rFonts w:hint="eastAsia"/>
          <w:color w:val="auto"/>
          <w:rPrChange w:id="464" w:author="shaoping niu (牛少平)-人工智能研究院" w:date="2024-07-17T16:00:00Z">
            <w:rPr>
              <w:rFonts w:hint="eastAsia"/>
              <w:color w:val="FF0000"/>
            </w:rPr>
          </w:rPrChange>
        </w:rPr>
        <w:t>的目标所支持的</w:t>
      </w:r>
      <w:r w:rsidRPr="00E8582C">
        <w:rPr>
          <w:color w:val="auto"/>
          <w:rPrChange w:id="465" w:author="shaoping niu (牛少平)-人工智能研究院" w:date="2024-07-17T16:00:00Z">
            <w:rPr>
              <w:color w:val="FF0000"/>
            </w:rPr>
          </w:rPrChange>
        </w:rPr>
        <w:t>10bit Tag Requests</w:t>
      </w:r>
      <w:ins w:id="466" w:author="shaoping niu (牛少平)-人工智能研究院" w:date="2024-07-17T09:14:00Z">
        <w:r w:rsidR="007267B7" w:rsidRPr="00E8582C">
          <w:rPr>
            <w:rFonts w:hint="eastAsia"/>
            <w:color w:val="auto"/>
            <w:rPrChange w:id="467" w:author="shaoping niu (牛少平)-人工智能研究院" w:date="2024-07-17T16:00:00Z">
              <w:rPr>
                <w:rFonts w:hint="eastAsia"/>
                <w:color w:val="FF0000"/>
              </w:rPr>
            </w:rPrChange>
          </w:rPr>
          <w:t>；</w:t>
        </w:r>
      </w:ins>
      <w:del w:id="468" w:author="shaoping niu (牛少平)-人工智能研究院" w:date="2024-07-17T09:13:00Z">
        <w:r w:rsidRPr="00E8582C" w:rsidDel="007267B7">
          <w:rPr>
            <w:rFonts w:hint="eastAsia"/>
            <w:color w:val="auto"/>
            <w:rPrChange w:id="469" w:author="shaoping niu (牛少平)-人工智能研究院" w:date="2024-07-17T16:00:00Z">
              <w:rPr>
                <w:rFonts w:hint="eastAsia"/>
                <w:color w:val="FF0000"/>
              </w:rPr>
            </w:rPrChange>
          </w:rPr>
          <w:delText>；</w:delText>
        </w:r>
      </w:del>
      <w:commentRangeEnd w:id="450"/>
      <w:r w:rsidRPr="00E94D77">
        <w:rPr>
          <w:rPrChange w:id="470" w:author="shaoping niu (牛少平)-人工智能研究院" w:date="2024-07-17T15:55:00Z">
            <w:rPr>
              <w:rStyle w:val="a3"/>
              <w:color w:val="FF0000"/>
            </w:rPr>
          </w:rPrChange>
        </w:rPr>
        <w:commentReference w:id="450"/>
      </w:r>
      <w:r w:rsidRPr="00E8582C">
        <w:rPr>
          <w:rFonts w:hint="eastAsia"/>
          <w:color w:val="auto"/>
          <w:rPrChange w:id="471" w:author="shaoping niu (牛少平)-人工智能研究院" w:date="2024-07-17T16:00:00Z">
            <w:rPr>
              <w:rFonts w:hint="eastAsia"/>
            </w:rPr>
          </w:rPrChange>
        </w:rPr>
        <w:t>例如，</w:t>
      </w:r>
      <w:r w:rsidRPr="00E8582C">
        <w:rPr>
          <w:color w:val="auto"/>
          <w:rPrChange w:id="472" w:author="shaoping niu (牛少平)-人工智能研究院" w:date="2024-07-17T16:00:00Z">
            <w:rPr/>
          </w:rPrChange>
        </w:rPr>
        <w:t>DMA</w:t>
      </w:r>
      <w:r w:rsidRPr="00E8582C">
        <w:rPr>
          <w:rFonts w:hint="eastAsia"/>
          <w:color w:val="auto"/>
          <w:rPrChange w:id="473" w:author="shaoping niu (牛少平)-人工智能研究院" w:date="2024-07-17T16:00:00Z">
            <w:rPr>
              <w:rFonts w:hint="eastAsia"/>
            </w:rPr>
          </w:rPrChange>
        </w:rPr>
        <w:t>请求或</w:t>
      </w:r>
      <w:r w:rsidRPr="00E8582C">
        <w:rPr>
          <w:color w:val="auto"/>
          <w:rPrChange w:id="474" w:author="shaoping niu (牛少平)-人工智能研究院" w:date="2024-07-17T16:00:00Z">
            <w:rPr/>
          </w:rPrChange>
        </w:rPr>
        <w:t>RCiEP</w:t>
      </w:r>
      <w:r w:rsidRPr="00E8582C">
        <w:rPr>
          <w:rFonts w:hint="eastAsia"/>
          <w:color w:val="auto"/>
          <w:rPrChange w:id="475" w:author="shaoping niu (牛少平)-人工智能研究院" w:date="2024-07-17T16:00:00Z">
            <w:rPr>
              <w:rFonts w:hint="eastAsia"/>
            </w:rPr>
          </w:rPrChange>
        </w:rPr>
        <w:t>中的</w:t>
      </w:r>
      <w:r w:rsidRPr="00E8582C">
        <w:rPr>
          <w:color w:val="auto"/>
          <w:rPrChange w:id="476" w:author="shaoping niu (牛少平)-人工智能研究院" w:date="2024-07-17T16:00:00Z">
            <w:rPr/>
          </w:rPrChange>
        </w:rPr>
        <w:t>MMIO</w:t>
      </w:r>
      <w:r w:rsidRPr="00E8582C">
        <w:rPr>
          <w:rFonts w:hint="eastAsia"/>
          <w:color w:val="auto"/>
          <w:rPrChange w:id="477" w:author="shaoping niu (牛少平)-人工智能研究院" w:date="2024-07-17T16:00:00Z">
            <w:rPr>
              <w:rFonts w:hint="eastAsia"/>
            </w:rPr>
          </w:rPrChange>
        </w:rPr>
        <w:t>区域所</w:t>
      </w:r>
      <w:ins w:id="478" w:author="shaoping niu (牛少平)-人工智能研究院" w:date="2024-07-17T09:14:00Z">
        <w:r w:rsidR="007267B7" w:rsidRPr="00E8582C">
          <w:rPr>
            <w:rFonts w:hint="eastAsia"/>
            <w:color w:val="auto"/>
            <w:rPrChange w:id="479" w:author="shaoping niu (牛少平)-人工智能研究院" w:date="2024-07-17T16:00:00Z">
              <w:rPr>
                <w:rFonts w:hint="eastAsia"/>
              </w:rPr>
            </w:rPrChange>
          </w:rPr>
          <w:t>对应</w:t>
        </w:r>
      </w:ins>
      <w:del w:id="480" w:author="shaoping niu (牛少平)-人工智能研究院" w:date="2024-07-17T09:14:00Z">
        <w:r w:rsidRPr="00E8582C" w:rsidDel="007267B7">
          <w:rPr>
            <w:rFonts w:hint="eastAsia"/>
            <w:color w:val="auto"/>
            <w:rPrChange w:id="481" w:author="shaoping niu (牛少平)-人工智能研究院" w:date="2024-07-17T16:00:00Z">
              <w:rPr>
                <w:rFonts w:hint="eastAsia"/>
              </w:rPr>
            </w:rPrChange>
          </w:rPr>
          <w:delText>针对</w:delText>
        </w:r>
      </w:del>
      <w:r w:rsidRPr="00E8582C">
        <w:rPr>
          <w:rFonts w:hint="eastAsia"/>
          <w:color w:val="auto"/>
          <w:rPrChange w:id="482" w:author="shaoping niu (牛少平)-人工智能研究院" w:date="2024-07-17T16:00:00Z">
            <w:rPr>
              <w:rFonts w:hint="eastAsia"/>
            </w:rPr>
          </w:rPrChange>
        </w:rPr>
        <w:t>的主机内存。</w:t>
      </w:r>
    </w:p>
    <w:p w14:paraId="3ACA320E" w14:textId="5817CE7D" w:rsidR="00D34953" w:rsidRPr="00E8582C" w:rsidRDefault="00D34953">
      <w:pPr>
        <w:pStyle w:val="ae"/>
        <w:numPr>
          <w:ilvl w:val="0"/>
          <w:numId w:val="10"/>
        </w:numPr>
        <w:spacing w:beforeLines="50" w:before="156" w:afterLines="50" w:after="156"/>
        <w:ind w:firstLineChars="0"/>
        <w:rPr>
          <w:color w:val="auto"/>
          <w:rPrChange w:id="483" w:author="shaoping niu (牛少平)-人工智能研究院" w:date="2024-07-17T16:00:00Z">
            <w:rPr/>
          </w:rPrChange>
        </w:rPr>
        <w:pPrChange w:id="484" w:author="shaoping niu (牛少平)-人工智能研究院" w:date="2024-07-17T16:00:00Z">
          <w:pPr>
            <w:numPr>
              <w:ilvl w:val="1"/>
              <w:numId w:val="2"/>
            </w:numPr>
            <w:tabs>
              <w:tab w:val="num" w:pos="840"/>
            </w:tabs>
            <w:ind w:left="840" w:hanging="420"/>
          </w:pPr>
        </w:pPrChange>
      </w:pPr>
      <w:r w:rsidRPr="00E8582C">
        <w:rPr>
          <w:color w:val="auto"/>
          <w:rPrChange w:id="485" w:author="shaoping niu (牛少平)-人工智能研究院" w:date="2024-07-17T16:00:00Z">
            <w:rPr>
              <w:highlight w:val="yellow"/>
            </w:rPr>
          </w:rPrChange>
        </w:rPr>
        <w:t>Receivers/Completers</w:t>
      </w:r>
      <w:r w:rsidRPr="00E8582C">
        <w:rPr>
          <w:rFonts w:hint="eastAsia"/>
          <w:color w:val="auto"/>
          <w:rPrChange w:id="486" w:author="shaoping niu (牛少平)-人工智能研究院" w:date="2024-07-17T16:00:00Z">
            <w:rPr>
              <w:rFonts w:hint="eastAsia"/>
              <w:highlight w:val="yellow"/>
            </w:rPr>
          </w:rPrChange>
        </w:rPr>
        <w:t>必须正确处理</w:t>
      </w:r>
      <w:r w:rsidRPr="00E8582C">
        <w:rPr>
          <w:color w:val="auto"/>
          <w:rPrChange w:id="487" w:author="shaoping niu (牛少平)-人工智能研究院" w:date="2024-07-17T16:00:00Z">
            <w:rPr>
              <w:highlight w:val="yellow"/>
            </w:rPr>
          </w:rPrChange>
        </w:rPr>
        <w:t>8bit</w:t>
      </w:r>
      <w:r w:rsidRPr="00E8582C">
        <w:rPr>
          <w:rFonts w:hint="eastAsia"/>
          <w:color w:val="auto"/>
          <w:rPrChange w:id="488" w:author="shaoping niu (牛少平)-人工智能研究院" w:date="2024-07-17T16:00:00Z">
            <w:rPr>
              <w:rFonts w:hint="eastAsia"/>
              <w:highlight w:val="yellow"/>
            </w:rPr>
          </w:rPrChange>
        </w:rPr>
        <w:t>的</w:t>
      </w:r>
      <w:r w:rsidRPr="00E8582C">
        <w:rPr>
          <w:color w:val="auto"/>
          <w:rPrChange w:id="489" w:author="shaoping niu (牛少平)-人工智能研究院" w:date="2024-07-17T16:00:00Z">
            <w:rPr>
              <w:highlight w:val="yellow"/>
            </w:rPr>
          </w:rPrChange>
        </w:rPr>
        <w:t>Tag</w:t>
      </w:r>
      <w:r w:rsidRPr="00E8582C">
        <w:rPr>
          <w:rFonts w:hint="eastAsia"/>
          <w:color w:val="auto"/>
          <w:rPrChange w:id="490" w:author="shaoping niu (牛少平)-人工智能研究院" w:date="2024-07-17T16:00:00Z">
            <w:rPr>
              <w:rFonts w:hint="eastAsia"/>
              <w:highlight w:val="yellow"/>
            </w:rPr>
          </w:rPrChange>
        </w:rPr>
        <w:t>值，而不管它们的</w:t>
      </w:r>
      <w:r w:rsidRPr="00E8582C">
        <w:rPr>
          <w:color w:val="auto"/>
          <w:rPrChange w:id="491" w:author="shaoping niu (牛少平)-人工智能研究院" w:date="2024-07-17T16:00:00Z">
            <w:rPr>
              <w:highlight w:val="yellow"/>
            </w:rPr>
          </w:rPrChange>
        </w:rPr>
        <w:t>Extended Tag Field Enable</w:t>
      </w:r>
      <w:r w:rsidRPr="00E8582C">
        <w:rPr>
          <w:rFonts w:hint="eastAsia"/>
          <w:color w:val="auto"/>
          <w:rPrChange w:id="492" w:author="shaoping niu (牛少平)-人工智能研究院" w:date="2024-07-17T16:00:00Z">
            <w:rPr>
              <w:rFonts w:hint="eastAsia"/>
              <w:highlight w:val="yellow"/>
            </w:rPr>
          </w:rPrChange>
        </w:rPr>
        <w:t>位的设置</w:t>
      </w:r>
      <w:r w:rsidRPr="00E8582C">
        <w:rPr>
          <w:color w:val="auto"/>
          <w:rPrChange w:id="493" w:author="shaoping niu (牛少平)-人工智能研究院" w:date="2024-07-17T16:00:00Z">
            <w:rPr>
              <w:highlight w:val="yellow"/>
            </w:rPr>
          </w:rPrChange>
        </w:rPr>
        <w:t>(</w:t>
      </w:r>
      <w:r w:rsidRPr="00E8582C">
        <w:rPr>
          <w:rFonts w:hint="eastAsia"/>
          <w:color w:val="auto"/>
          <w:rPrChange w:id="494" w:author="shaoping niu (牛少平)-人工智能研究院" w:date="2024-07-17T16:00:00Z">
            <w:rPr>
              <w:rFonts w:hint="eastAsia"/>
              <w:highlight w:val="yellow"/>
            </w:rPr>
          </w:rPrChange>
        </w:rPr>
        <w:t>参见章节</w:t>
      </w:r>
      <w:r w:rsidRPr="00E8582C">
        <w:rPr>
          <w:color w:val="auto"/>
          <w:rPrChange w:id="495" w:author="shaoping niu (牛少平)-人工智能研究院" w:date="2024-07-17T16:00:00Z">
            <w:rPr>
              <w:highlight w:val="yellow"/>
            </w:rPr>
          </w:rPrChange>
        </w:rPr>
        <w:t>7.5.3.4)</w:t>
      </w:r>
      <w:r w:rsidRPr="00E8582C">
        <w:rPr>
          <w:rFonts w:hint="eastAsia"/>
          <w:color w:val="auto"/>
          <w:rPrChange w:id="496" w:author="shaoping niu (牛少平)-人工智能研究院" w:date="2024-07-17T16:00:00Z">
            <w:rPr>
              <w:rFonts w:hint="eastAsia"/>
              <w:highlight w:val="yellow"/>
            </w:rPr>
          </w:rPrChange>
        </w:rPr>
        <w:t>。</w:t>
      </w:r>
      <w:r w:rsidRPr="00E8582C">
        <w:rPr>
          <w:rFonts w:hint="eastAsia"/>
          <w:color w:val="auto"/>
          <w:rPrChange w:id="497" w:author="shaoping niu (牛少平)-人工智能研究院" w:date="2024-07-17T16:00:00Z">
            <w:rPr>
              <w:rFonts w:hint="eastAsia"/>
            </w:rPr>
          </w:rPrChange>
        </w:rPr>
        <w:t>有关</w:t>
      </w:r>
      <w:ins w:id="498" w:author="shaoping niu (牛少平)-人工智能研究院" w:date="2024-07-17T09:16:00Z">
        <w:r w:rsidR="007267B7" w:rsidRPr="00E8582C">
          <w:rPr>
            <w:color w:val="auto"/>
            <w:rPrChange w:id="499" w:author="shaoping niu (牛少平)-人工智能研究院" w:date="2024-07-17T16:00:00Z">
              <w:rPr/>
            </w:rPrChange>
          </w:rPr>
          <w:t>bridge</w:t>
        </w:r>
        <w:r w:rsidR="007267B7" w:rsidRPr="00E8582C">
          <w:rPr>
            <w:rFonts w:hint="eastAsia"/>
            <w:color w:val="auto"/>
            <w:rPrChange w:id="500" w:author="shaoping niu (牛少平)-人工智能研究院" w:date="2024-07-17T16:00:00Z">
              <w:rPr>
                <w:rFonts w:hint="eastAsia"/>
              </w:rPr>
            </w:rPrChange>
          </w:rPr>
          <w:t>处理</w:t>
        </w:r>
      </w:ins>
      <w:r w:rsidRPr="00E8582C">
        <w:rPr>
          <w:color w:val="auto"/>
          <w:rPrChange w:id="501" w:author="shaoping niu (牛少平)-人工智能研究院" w:date="2024-07-17T16:00:00Z">
            <w:rPr/>
          </w:rPrChange>
        </w:rPr>
        <w:t>Extended Tag</w:t>
      </w:r>
      <w:del w:id="502" w:author="shaoping niu (牛少平)-人工智能研究院" w:date="2024-07-17T09:16:00Z">
        <w:r w:rsidRPr="00E8582C" w:rsidDel="007267B7">
          <w:rPr>
            <w:rFonts w:hint="eastAsia"/>
            <w:color w:val="auto"/>
            <w:rPrChange w:id="503" w:author="shaoping niu (牛少平)-人工智能研究院" w:date="2024-07-17T16:00:00Z">
              <w:rPr>
                <w:rFonts w:hint="eastAsia"/>
              </w:rPr>
            </w:rPrChange>
          </w:rPr>
          <w:delText>的桥处理</w:delText>
        </w:r>
      </w:del>
      <w:r w:rsidRPr="00E8582C">
        <w:rPr>
          <w:rFonts w:hint="eastAsia"/>
          <w:color w:val="auto"/>
          <w:rPrChange w:id="504" w:author="shaoping niu (牛少平)-人工智能研究院" w:date="2024-07-17T16:00:00Z">
            <w:rPr>
              <w:rFonts w:hint="eastAsia"/>
            </w:rPr>
          </w:rPrChange>
        </w:rPr>
        <w:t>的详细信息，请参阅</w:t>
      </w:r>
      <w:r w:rsidRPr="00E8582C">
        <w:rPr>
          <w:color w:val="auto"/>
          <w:rPrChange w:id="505" w:author="shaoping niu (牛少平)-人工智能研究院" w:date="2024-07-17T16:00:00Z">
            <w:rPr/>
          </w:rPrChange>
        </w:rPr>
        <w:t>PCI Express</w:t>
      </w:r>
      <w:r w:rsidRPr="00E8582C">
        <w:rPr>
          <w:rFonts w:hint="eastAsia"/>
          <w:color w:val="auto"/>
          <w:rPrChange w:id="506" w:author="shaoping niu (牛少平)-人工智能研究院" w:date="2024-07-17T16:00:00Z">
            <w:rPr>
              <w:rFonts w:hint="eastAsia"/>
            </w:rPr>
          </w:rPrChange>
        </w:rPr>
        <w:t>到</w:t>
      </w:r>
      <w:r w:rsidRPr="00E8582C">
        <w:rPr>
          <w:color w:val="auto"/>
          <w:rPrChange w:id="507" w:author="shaoping niu (牛少平)-人工智能研究院" w:date="2024-07-17T16:00:00Z">
            <w:rPr/>
          </w:rPrChange>
        </w:rPr>
        <w:t>PCI/PCI- X</w:t>
      </w:r>
      <w:r w:rsidRPr="00E8582C">
        <w:rPr>
          <w:rFonts w:hint="eastAsia"/>
          <w:color w:val="auto"/>
          <w:rPrChange w:id="508" w:author="shaoping niu (牛少平)-人工智能研究院" w:date="2024-07-17T16:00:00Z">
            <w:rPr>
              <w:rFonts w:hint="eastAsia"/>
            </w:rPr>
          </w:rPrChange>
        </w:rPr>
        <w:t>桥规范。</w:t>
      </w:r>
    </w:p>
    <w:p w14:paraId="79EF0F5C" w14:textId="38B51027" w:rsidR="00D34953" w:rsidRPr="00E8582C" w:rsidRDefault="00D34953">
      <w:pPr>
        <w:pStyle w:val="ae"/>
        <w:numPr>
          <w:ilvl w:val="0"/>
          <w:numId w:val="10"/>
        </w:numPr>
        <w:spacing w:beforeLines="50" w:before="156" w:afterLines="50" w:after="156"/>
        <w:ind w:firstLineChars="0"/>
        <w:rPr>
          <w:color w:val="auto"/>
          <w:rPrChange w:id="509" w:author="shaoping niu (牛少平)-人工智能研究院" w:date="2024-07-17T16:00:00Z">
            <w:rPr/>
          </w:rPrChange>
        </w:rPr>
        <w:pPrChange w:id="510" w:author="shaoping niu (牛少平)-人工智能研究院" w:date="2024-07-17T16:00:00Z">
          <w:pPr>
            <w:numPr>
              <w:ilvl w:val="1"/>
              <w:numId w:val="2"/>
            </w:numPr>
            <w:tabs>
              <w:tab w:val="num" w:pos="840"/>
            </w:tabs>
            <w:ind w:left="840" w:hanging="420"/>
          </w:pPr>
        </w:pPrChange>
      </w:pPr>
      <w:r w:rsidRPr="00E8582C">
        <w:rPr>
          <w:rFonts w:hint="eastAsia"/>
          <w:color w:val="auto"/>
          <w:rPrChange w:id="511" w:author="shaoping niu (牛少平)-人工智能研究院" w:date="2024-07-17T16:00:00Z">
            <w:rPr>
              <w:rFonts w:hint="eastAsia"/>
              <w:highlight w:val="yellow"/>
            </w:rPr>
          </w:rPrChange>
        </w:rPr>
        <w:t>支持</w:t>
      </w:r>
      <w:r w:rsidRPr="00E8582C">
        <w:rPr>
          <w:color w:val="auto"/>
          <w:rPrChange w:id="512" w:author="shaoping niu (牛少平)-人工智能研究院" w:date="2024-07-17T16:00:00Z">
            <w:rPr>
              <w:highlight w:val="yellow"/>
            </w:rPr>
          </w:rPrChange>
        </w:rPr>
        <w:t>10bit Tag Completer capability</w:t>
      </w:r>
      <w:r w:rsidRPr="00E8582C">
        <w:rPr>
          <w:rFonts w:hint="eastAsia"/>
          <w:color w:val="auto"/>
          <w:rPrChange w:id="513" w:author="shaoping niu (牛少平)-人工智能研究院" w:date="2024-07-17T16:00:00Z">
            <w:rPr>
              <w:rFonts w:hint="eastAsia"/>
              <w:highlight w:val="yellow"/>
            </w:rPr>
          </w:rPrChange>
        </w:rPr>
        <w:t>的</w:t>
      </w:r>
      <w:r w:rsidRPr="00E8582C">
        <w:rPr>
          <w:color w:val="auto"/>
          <w:rPrChange w:id="514" w:author="shaoping niu (牛少平)-人工智能研究院" w:date="2024-07-17T16:00:00Z">
            <w:rPr>
              <w:highlight w:val="yellow"/>
            </w:rPr>
          </w:rPrChange>
        </w:rPr>
        <w:t>Receivers/Completers</w:t>
      </w:r>
      <w:r w:rsidRPr="00E8582C">
        <w:rPr>
          <w:rFonts w:hint="eastAsia"/>
          <w:color w:val="auto"/>
          <w:rPrChange w:id="515" w:author="shaoping niu (牛少平)-人工智能研究院" w:date="2024-07-17T16:00:00Z">
            <w:rPr>
              <w:rFonts w:hint="eastAsia"/>
              <w:highlight w:val="yellow"/>
            </w:rPr>
          </w:rPrChange>
        </w:rPr>
        <w:t>必须正确处理</w:t>
      </w:r>
      <w:r w:rsidRPr="00E8582C">
        <w:rPr>
          <w:color w:val="auto"/>
          <w:rPrChange w:id="516" w:author="shaoping niu (牛少平)-人工智能研究院" w:date="2024-07-17T16:00:00Z">
            <w:rPr>
              <w:highlight w:val="yellow"/>
            </w:rPr>
          </w:rPrChange>
        </w:rPr>
        <w:t>10bit Tag</w:t>
      </w:r>
      <w:r w:rsidRPr="00E8582C">
        <w:rPr>
          <w:rFonts w:hint="eastAsia"/>
          <w:color w:val="auto"/>
          <w:rPrChange w:id="517" w:author="shaoping niu (牛少平)-人工智能研究院" w:date="2024-07-17T16:00:00Z">
            <w:rPr>
              <w:rFonts w:hint="eastAsia"/>
              <w:highlight w:val="yellow"/>
            </w:rPr>
          </w:rPrChange>
        </w:rPr>
        <w:t>值，无论其</w:t>
      </w:r>
      <w:r w:rsidRPr="00E8582C">
        <w:rPr>
          <w:color w:val="auto"/>
          <w:rPrChange w:id="518" w:author="shaoping niu (牛少平)-人工智能研究院" w:date="2024-07-17T16:00:00Z">
            <w:rPr>
              <w:highlight w:val="yellow"/>
            </w:rPr>
          </w:rPrChange>
        </w:rPr>
        <w:t>10bit Tag Requester Enable</w:t>
      </w:r>
      <w:r w:rsidRPr="00E8582C">
        <w:rPr>
          <w:rFonts w:hint="eastAsia"/>
          <w:color w:val="auto"/>
          <w:rPrChange w:id="519" w:author="shaoping niu (牛少平)-人工智能研究院" w:date="2024-07-17T16:00:00Z">
            <w:rPr>
              <w:rFonts w:hint="eastAsia"/>
              <w:highlight w:val="yellow"/>
            </w:rPr>
          </w:rPrChange>
        </w:rPr>
        <w:t>位</w:t>
      </w:r>
      <w:ins w:id="520" w:author="shaoping niu (牛少平)-人工智能研究院" w:date="2024-07-17T09:19:00Z">
        <w:r w:rsidR="0050479F" w:rsidRPr="00E8582C">
          <w:rPr>
            <w:rFonts w:hint="eastAsia"/>
            <w:color w:val="auto"/>
            <w:rPrChange w:id="521" w:author="shaoping niu (牛少平)-人工智能研究院" w:date="2024-07-17T16:00:00Z">
              <w:rPr>
                <w:rFonts w:hint="eastAsia"/>
                <w:highlight w:val="yellow"/>
              </w:rPr>
            </w:rPrChange>
          </w:rPr>
          <w:t>如何</w:t>
        </w:r>
      </w:ins>
      <w:r w:rsidRPr="00E8582C">
        <w:rPr>
          <w:rFonts w:hint="eastAsia"/>
          <w:color w:val="auto"/>
          <w:rPrChange w:id="522" w:author="shaoping niu (牛少平)-人工智能研究院" w:date="2024-07-17T16:00:00Z">
            <w:rPr>
              <w:rFonts w:hint="eastAsia"/>
              <w:highlight w:val="yellow"/>
            </w:rPr>
          </w:rPrChange>
        </w:rPr>
        <w:t>设置</w:t>
      </w:r>
      <w:del w:id="523" w:author="shaoping niu (牛少平)-人工智能研究院" w:date="2024-07-17T09:19:00Z">
        <w:r w:rsidRPr="00E8582C" w:rsidDel="0050479F">
          <w:rPr>
            <w:rFonts w:hint="eastAsia"/>
            <w:color w:val="auto"/>
            <w:rPrChange w:id="524" w:author="shaoping niu (牛少平)-人工智能研究院" w:date="2024-07-17T16:00:00Z">
              <w:rPr>
                <w:rFonts w:hint="eastAsia"/>
                <w:highlight w:val="yellow"/>
              </w:rPr>
            </w:rPrChange>
          </w:rPr>
          <w:delText>如何</w:delText>
        </w:r>
      </w:del>
      <w:r w:rsidRPr="00E8582C">
        <w:rPr>
          <w:rFonts w:hint="eastAsia"/>
          <w:color w:val="auto"/>
          <w:rPrChange w:id="525" w:author="shaoping niu (牛少平)-人工智能研究院" w:date="2024-07-17T16:00:00Z">
            <w:rPr>
              <w:rFonts w:hint="eastAsia"/>
              <w:highlight w:val="yellow"/>
            </w:rPr>
          </w:rPrChange>
        </w:rPr>
        <w:t>。参见</w:t>
      </w:r>
      <w:r w:rsidRPr="00E8582C">
        <w:rPr>
          <w:color w:val="auto"/>
          <w:rPrChange w:id="526" w:author="shaoping niu (牛少平)-人工智能研究院" w:date="2024-07-17T16:00:00Z">
            <w:rPr>
              <w:highlight w:val="yellow"/>
            </w:rPr>
          </w:rPrChange>
        </w:rPr>
        <w:t>7.5.3.16</w:t>
      </w:r>
      <w:r w:rsidRPr="00E8582C">
        <w:rPr>
          <w:rFonts w:hint="eastAsia"/>
          <w:color w:val="auto"/>
          <w:rPrChange w:id="527" w:author="shaoping niu (牛少平)-人工智能研究院" w:date="2024-07-17T16:00:00Z">
            <w:rPr>
              <w:rFonts w:hint="eastAsia"/>
              <w:highlight w:val="yellow"/>
            </w:rPr>
          </w:rPrChange>
        </w:rPr>
        <w:t>节。</w:t>
      </w:r>
    </w:p>
    <w:p w14:paraId="632D392D" w14:textId="5F8A64FE" w:rsidR="00D34953" w:rsidRPr="00E8582C" w:rsidRDefault="00D34953">
      <w:pPr>
        <w:pStyle w:val="ae"/>
        <w:numPr>
          <w:ilvl w:val="0"/>
          <w:numId w:val="10"/>
        </w:numPr>
        <w:spacing w:beforeLines="50" w:before="156" w:afterLines="50" w:after="156"/>
        <w:ind w:firstLineChars="0"/>
        <w:rPr>
          <w:color w:val="auto"/>
          <w:rPrChange w:id="528" w:author="shaoping niu (牛少平)-人工智能研究院" w:date="2024-07-17T16:00:00Z">
            <w:rPr/>
          </w:rPrChange>
        </w:rPr>
        <w:pPrChange w:id="529" w:author="shaoping niu (牛少平)-人工智能研究院" w:date="2024-07-17T16:00:00Z">
          <w:pPr>
            <w:numPr>
              <w:ilvl w:val="1"/>
              <w:numId w:val="2"/>
            </w:numPr>
            <w:tabs>
              <w:tab w:val="num" w:pos="840"/>
            </w:tabs>
            <w:ind w:left="840" w:hanging="420"/>
          </w:pPr>
        </w:pPrChange>
      </w:pPr>
      <w:r w:rsidRPr="00E8582C">
        <w:rPr>
          <w:color w:val="auto"/>
          <w:rPrChange w:id="530" w:author="shaoping niu (牛少平)-人工智能研究院" w:date="2024-07-17T16:00:00Z">
            <w:rPr/>
          </w:rPrChange>
        </w:rPr>
        <w:t>10bit Tag capability</w:t>
      </w:r>
      <w:r w:rsidRPr="00E8582C">
        <w:rPr>
          <w:rFonts w:hint="eastAsia"/>
          <w:color w:val="auto"/>
          <w:rPrChange w:id="531" w:author="shaoping niu (牛少平)-人工智能研究院" w:date="2024-07-17T16:00:00Z">
            <w:rPr>
              <w:rFonts w:hint="eastAsia"/>
            </w:rPr>
          </w:rPrChange>
        </w:rPr>
        <w:t>不是为</w:t>
      </w:r>
      <w:r w:rsidRPr="00E8582C">
        <w:rPr>
          <w:color w:val="auto"/>
          <w:rPrChange w:id="532" w:author="shaoping niu (牛少平)-人工智能研究院" w:date="2024-07-17T16:00:00Z">
            <w:rPr/>
          </w:rPrChange>
        </w:rPr>
        <w:t>PCI Express</w:t>
      </w:r>
      <w:r w:rsidRPr="00E8582C">
        <w:rPr>
          <w:rFonts w:hint="eastAsia"/>
          <w:color w:val="auto"/>
          <w:rPrChange w:id="533" w:author="shaoping niu (牛少平)-人工智能研究院" w:date="2024-07-17T16:00:00Z">
            <w:rPr>
              <w:rFonts w:hint="eastAsia"/>
            </w:rPr>
          </w:rPrChange>
        </w:rPr>
        <w:t>到</w:t>
      </w:r>
      <w:r w:rsidRPr="00E8582C">
        <w:rPr>
          <w:color w:val="auto"/>
          <w:rPrChange w:id="534" w:author="shaoping niu (牛少平)-人工智能研究院" w:date="2024-07-17T16:00:00Z">
            <w:rPr/>
          </w:rPrChange>
        </w:rPr>
        <w:t>PCI/PCI- X</w:t>
      </w:r>
      <w:r w:rsidRPr="00E8582C">
        <w:rPr>
          <w:rFonts w:hint="eastAsia"/>
          <w:color w:val="auto"/>
          <w:rPrChange w:id="535" w:author="shaoping niu (牛少平)-人工智能研究院" w:date="2024-07-17T16:00:00Z">
            <w:rPr>
              <w:rFonts w:hint="eastAsia"/>
            </w:rPr>
          </w:rPrChange>
        </w:rPr>
        <w:t>桥而设计的，它们</w:t>
      </w:r>
      <w:ins w:id="536" w:author="shaoping niu (牛少平)-人工智能研究院" w:date="2024-07-17T09:21:00Z">
        <w:r w:rsidR="0050479F" w:rsidRPr="00E8582C">
          <w:rPr>
            <w:rFonts w:hint="eastAsia"/>
            <w:color w:val="auto"/>
            <w:rPrChange w:id="537" w:author="shaoping niu (牛少平)-人工智能研究院" w:date="2024-07-17T16:00:00Z">
              <w:rPr>
                <w:rFonts w:hint="eastAsia"/>
              </w:rPr>
            </w:rPrChange>
          </w:rPr>
          <w:t>（桥）</w:t>
        </w:r>
      </w:ins>
      <w:r w:rsidRPr="00E8582C">
        <w:rPr>
          <w:rFonts w:hint="eastAsia"/>
          <w:color w:val="auto"/>
          <w:rPrChange w:id="538" w:author="shaoping niu (牛少平)-人工智能研究院" w:date="2024-07-17T16:00:00Z">
            <w:rPr>
              <w:rFonts w:hint="eastAsia"/>
            </w:rPr>
          </w:rPrChange>
        </w:rPr>
        <w:t>不能</w:t>
      </w:r>
      <w:ins w:id="539" w:author="shaoping niu (牛少平)-人工智能研究院" w:date="2024-07-17T09:21:00Z">
        <w:r w:rsidR="0050479F" w:rsidRPr="00E8582C">
          <w:rPr>
            <w:rFonts w:hint="eastAsia"/>
            <w:color w:val="auto"/>
            <w:rPrChange w:id="540" w:author="shaoping niu (牛少平)-人工智能研究院" w:date="2024-07-17T16:00:00Z">
              <w:rPr>
                <w:rFonts w:hint="eastAsia"/>
              </w:rPr>
            </w:rPrChange>
          </w:rPr>
          <w:t>声明</w:t>
        </w:r>
      </w:ins>
      <w:del w:id="541" w:author="shaoping niu (牛少平)-人工智能研究院" w:date="2024-07-17T09:21:00Z">
        <w:r w:rsidRPr="00E8582C" w:rsidDel="0050479F">
          <w:rPr>
            <w:rFonts w:hint="eastAsia"/>
            <w:color w:val="auto"/>
            <w:rPrChange w:id="542" w:author="shaoping niu (牛少平)-人工智能研究院" w:date="2024-07-17T16:00:00Z">
              <w:rPr>
                <w:rFonts w:hint="eastAsia"/>
              </w:rPr>
            </w:rPrChange>
          </w:rPr>
          <w:delText>指示</w:delText>
        </w:r>
      </w:del>
      <w:r w:rsidRPr="00E8582C">
        <w:rPr>
          <w:color w:val="auto"/>
          <w:rPrChange w:id="543" w:author="shaoping niu (牛少平)-人工智能研究院" w:date="2024-07-17T16:00:00Z">
            <w:rPr/>
          </w:rPrChange>
        </w:rPr>
        <w:t>10bit Tag Requester capability</w:t>
      </w:r>
      <w:r w:rsidRPr="00E8582C">
        <w:rPr>
          <w:rFonts w:hint="eastAsia"/>
          <w:color w:val="auto"/>
          <w:rPrChange w:id="544" w:author="shaoping niu (牛少平)-人工智能研究院" w:date="2024-07-17T16:00:00Z">
            <w:rPr>
              <w:rFonts w:hint="eastAsia"/>
            </w:rPr>
          </w:rPrChange>
        </w:rPr>
        <w:t>或</w:t>
      </w:r>
      <w:r w:rsidRPr="00E8582C">
        <w:rPr>
          <w:color w:val="auto"/>
          <w:rPrChange w:id="545" w:author="shaoping niu (牛少平)-人工智能研究院" w:date="2024-07-17T16:00:00Z">
            <w:rPr/>
          </w:rPrChange>
        </w:rPr>
        <w:t>10bit Tag Completer capability</w:t>
      </w:r>
      <w:r w:rsidRPr="00E8582C">
        <w:rPr>
          <w:rFonts w:hint="eastAsia"/>
          <w:color w:val="auto"/>
          <w:rPrChange w:id="546" w:author="shaoping niu (牛少平)-人工智能研究院" w:date="2024-07-17T16:00:00Z">
            <w:rPr>
              <w:rFonts w:hint="eastAsia"/>
            </w:rPr>
          </w:rPrChange>
        </w:rPr>
        <w:t>。</w:t>
      </w:r>
    </w:p>
    <w:p w14:paraId="58F75DD2" w14:textId="0A991B6E" w:rsidR="00D34953" w:rsidRPr="00E8582C" w:rsidRDefault="00D34953">
      <w:pPr>
        <w:pStyle w:val="ae"/>
        <w:numPr>
          <w:ilvl w:val="0"/>
          <w:numId w:val="10"/>
        </w:numPr>
        <w:spacing w:beforeLines="50" w:before="156" w:afterLines="50" w:after="156"/>
        <w:ind w:firstLineChars="0"/>
        <w:rPr>
          <w:color w:val="auto"/>
          <w:rPrChange w:id="547" w:author="shaoping niu (牛少平)-人工智能研究院" w:date="2024-07-17T16:00:00Z">
            <w:rPr>
              <w:highlight w:val="yellow"/>
            </w:rPr>
          </w:rPrChange>
        </w:rPr>
        <w:pPrChange w:id="548" w:author="shaoping niu (牛少平)-人工智能研究院" w:date="2024-07-17T16:00:00Z">
          <w:pPr>
            <w:numPr>
              <w:ilvl w:val="1"/>
              <w:numId w:val="2"/>
            </w:numPr>
            <w:tabs>
              <w:tab w:val="num" w:pos="840"/>
            </w:tabs>
            <w:ind w:left="840" w:hanging="420"/>
          </w:pPr>
        </w:pPrChange>
      </w:pPr>
      <w:r w:rsidRPr="00E8582C">
        <w:rPr>
          <w:rFonts w:hint="eastAsia"/>
          <w:color w:val="auto"/>
          <w:rPrChange w:id="549" w:author="shaoping niu (牛少平)-人工智能研究院" w:date="2024-07-17T16:00:00Z">
            <w:rPr>
              <w:rFonts w:hint="eastAsia"/>
              <w:highlight w:val="yellow"/>
            </w:rPr>
          </w:rPrChange>
        </w:rPr>
        <w:t>如果</w:t>
      </w:r>
      <w:r w:rsidRPr="00E8582C">
        <w:rPr>
          <w:color w:val="auto"/>
          <w:rPrChange w:id="550" w:author="shaoping niu (牛少平)-人工智能研究院" w:date="2024-07-17T16:00:00Z">
            <w:rPr>
              <w:highlight w:val="yellow"/>
            </w:rPr>
          </w:rPrChange>
        </w:rPr>
        <w:t>10bit Tag Requester Enable</w:t>
      </w:r>
      <w:r w:rsidRPr="00E8582C">
        <w:rPr>
          <w:rFonts w:hint="eastAsia"/>
          <w:color w:val="auto"/>
          <w:rPrChange w:id="551" w:author="shaoping niu (牛少平)-人工智能研究院" w:date="2024-07-17T16:00:00Z">
            <w:rPr>
              <w:rFonts w:hint="eastAsia"/>
              <w:highlight w:val="yellow"/>
            </w:rPr>
          </w:rPrChange>
        </w:rPr>
        <w:t>位</w:t>
      </w:r>
      <w:ins w:id="552" w:author="shaoping niu (牛少平)-人工智能研究院" w:date="2024-07-17T09:28:00Z">
        <w:r w:rsidR="00D63C93" w:rsidRPr="00E8582C">
          <w:rPr>
            <w:rFonts w:hint="eastAsia"/>
            <w:color w:val="auto"/>
            <w:rPrChange w:id="553" w:author="shaoping niu (牛少平)-人工智能研究院" w:date="2024-07-17T16:00:00Z">
              <w:rPr>
                <w:rFonts w:hint="eastAsia"/>
                <w:highlight w:val="yellow"/>
              </w:rPr>
            </w:rPrChange>
          </w:rPr>
          <w:t>清</w:t>
        </w:r>
      </w:ins>
      <w:del w:id="554" w:author="shaoping niu (牛少平)-人工智能研究院" w:date="2024-07-17T09:28:00Z">
        <w:r w:rsidRPr="00E8582C" w:rsidDel="00D63C93">
          <w:rPr>
            <w:rFonts w:hint="eastAsia"/>
            <w:color w:val="auto"/>
            <w:rPrChange w:id="555" w:author="shaoping niu (牛少平)-人工智能研究院" w:date="2024-07-17T16:00:00Z">
              <w:rPr>
                <w:rFonts w:hint="eastAsia"/>
                <w:highlight w:val="yellow"/>
              </w:rPr>
            </w:rPrChange>
          </w:rPr>
          <w:delText>为</w:delText>
        </w:r>
      </w:del>
      <w:del w:id="556" w:author="shaoping niu (牛少平)-人工智能研究院" w:date="2024-07-17T09:22:00Z">
        <w:r w:rsidRPr="00E8582C" w:rsidDel="0050479F">
          <w:rPr>
            <w:color w:val="auto"/>
            <w:rPrChange w:id="557" w:author="shaoping niu (牛少平)-人工智能研究院" w:date="2024-07-17T16:00:00Z">
              <w:rPr>
                <w:highlight w:val="yellow"/>
              </w:rPr>
            </w:rPrChange>
          </w:rPr>
          <w:delText>Clear</w:delText>
        </w:r>
      </w:del>
      <w:ins w:id="558" w:author="shaoping niu (牛少平)-人工智能研究院" w:date="2024-07-17T09:22:00Z">
        <w:r w:rsidR="0050479F" w:rsidRPr="00E8582C">
          <w:rPr>
            <w:color w:val="auto"/>
            <w:rPrChange w:id="559" w:author="shaoping niu (牛少平)-人工智能研究院" w:date="2024-07-17T16:00:00Z">
              <w:rPr>
                <w:highlight w:val="yellow"/>
              </w:rPr>
            </w:rPrChange>
          </w:rPr>
          <w:t>0</w:t>
        </w:r>
      </w:ins>
      <w:r w:rsidRPr="00E8582C">
        <w:rPr>
          <w:rFonts w:hint="eastAsia"/>
          <w:color w:val="auto"/>
          <w:rPrChange w:id="560" w:author="shaoping niu (牛少平)-人工智能研究院" w:date="2024-07-17T16:00:00Z">
            <w:rPr>
              <w:rFonts w:hint="eastAsia"/>
              <w:highlight w:val="yellow"/>
            </w:rPr>
          </w:rPrChange>
        </w:rPr>
        <w:t>，</w:t>
      </w:r>
      <w:r w:rsidRPr="00E8582C">
        <w:rPr>
          <w:color w:val="auto"/>
          <w:rPrChange w:id="561" w:author="shaoping niu (牛少平)-人工智能研究院" w:date="2024-07-17T16:00:00Z">
            <w:rPr>
              <w:highlight w:val="yellow"/>
            </w:rPr>
          </w:rPrChange>
        </w:rPr>
        <w:t>Extended Tag Field Enable</w:t>
      </w:r>
      <w:r w:rsidRPr="00E8582C">
        <w:rPr>
          <w:rFonts w:hint="eastAsia"/>
          <w:color w:val="auto"/>
          <w:rPrChange w:id="562" w:author="shaoping niu (牛少平)-人工智能研究院" w:date="2024-07-17T16:00:00Z">
            <w:rPr>
              <w:rFonts w:hint="eastAsia"/>
              <w:highlight w:val="yellow"/>
            </w:rPr>
          </w:rPrChange>
        </w:rPr>
        <w:t>位</w:t>
      </w:r>
      <w:ins w:id="563" w:author="shaoping niu (牛少平)-人工智能研究院" w:date="2024-07-17T09:28:00Z">
        <w:r w:rsidR="00D63C93" w:rsidRPr="00E8582C">
          <w:rPr>
            <w:rFonts w:hint="eastAsia"/>
            <w:color w:val="auto"/>
            <w:rPrChange w:id="564" w:author="shaoping niu (牛少平)-人工智能研究院" w:date="2024-07-17T16:00:00Z">
              <w:rPr>
                <w:rFonts w:hint="eastAsia"/>
                <w:highlight w:val="yellow"/>
              </w:rPr>
            </w:rPrChange>
          </w:rPr>
          <w:t>清</w:t>
        </w:r>
      </w:ins>
      <w:del w:id="565" w:author="shaoping niu (牛少平)-人工智能研究院" w:date="2024-07-17T09:28:00Z">
        <w:r w:rsidRPr="00E8582C" w:rsidDel="00D63C93">
          <w:rPr>
            <w:rFonts w:hint="eastAsia"/>
            <w:color w:val="auto"/>
            <w:rPrChange w:id="566" w:author="shaoping niu (牛少平)-人工智能研究院" w:date="2024-07-17T16:00:00Z">
              <w:rPr>
                <w:rFonts w:hint="eastAsia"/>
                <w:highlight w:val="yellow"/>
              </w:rPr>
            </w:rPrChange>
          </w:rPr>
          <w:delText>为</w:delText>
        </w:r>
      </w:del>
      <w:del w:id="567" w:author="shaoping niu (牛少平)-人工智能研究院" w:date="2024-07-17T09:23:00Z">
        <w:r w:rsidRPr="00E8582C" w:rsidDel="0050479F">
          <w:rPr>
            <w:color w:val="auto"/>
            <w:rPrChange w:id="568" w:author="shaoping niu (牛少平)-人工智能研究院" w:date="2024-07-17T16:00:00Z">
              <w:rPr>
                <w:highlight w:val="yellow"/>
              </w:rPr>
            </w:rPrChange>
          </w:rPr>
          <w:delText>Clear</w:delText>
        </w:r>
      </w:del>
      <w:ins w:id="569" w:author="shaoping niu (牛少平)-人工智能研究院" w:date="2024-07-17T09:23:00Z">
        <w:r w:rsidR="0050479F" w:rsidRPr="00E8582C">
          <w:rPr>
            <w:color w:val="auto"/>
            <w:rPrChange w:id="570" w:author="shaoping niu (牛少平)-人工智能研究院" w:date="2024-07-17T16:00:00Z">
              <w:rPr>
                <w:highlight w:val="yellow"/>
              </w:rPr>
            </w:rPrChange>
          </w:rPr>
          <w:t>0</w:t>
        </w:r>
      </w:ins>
      <w:r w:rsidRPr="00E8582C">
        <w:rPr>
          <w:rFonts w:hint="eastAsia"/>
          <w:color w:val="auto"/>
          <w:rPrChange w:id="571" w:author="shaoping niu (牛少平)-人工智能研究院" w:date="2024-07-17T16:00:00Z">
            <w:rPr>
              <w:rFonts w:hint="eastAsia"/>
              <w:highlight w:val="yellow"/>
            </w:rPr>
          </w:rPrChange>
        </w:rPr>
        <w:t>，则每个功能的最大未处理请求数应限制为</w:t>
      </w:r>
      <w:r w:rsidRPr="00E8582C">
        <w:rPr>
          <w:color w:val="auto"/>
          <w:rPrChange w:id="572" w:author="shaoping niu (牛少平)-人工智能研究院" w:date="2024-07-17T16:00:00Z">
            <w:rPr>
              <w:highlight w:val="yellow"/>
            </w:rPr>
          </w:rPrChange>
        </w:rPr>
        <w:t>32</w:t>
      </w:r>
      <w:r w:rsidRPr="00E8582C">
        <w:rPr>
          <w:rFonts w:hint="eastAsia"/>
          <w:color w:val="auto"/>
          <w:rPrChange w:id="573" w:author="shaoping niu (牛少平)-人工智能研究院" w:date="2024-07-17T16:00:00Z">
            <w:rPr>
              <w:rFonts w:hint="eastAsia"/>
              <w:highlight w:val="yellow"/>
            </w:rPr>
          </w:rPrChange>
        </w:rPr>
        <w:t>，并且仅使用</w:t>
      </w:r>
      <w:r w:rsidRPr="00E8582C">
        <w:rPr>
          <w:color w:val="auto"/>
          <w:rPrChange w:id="574" w:author="shaoping niu (牛少平)-人工智能研究院" w:date="2024-07-17T16:00:00Z">
            <w:rPr>
              <w:highlight w:val="yellow"/>
            </w:rPr>
          </w:rPrChange>
        </w:rPr>
        <w:t>Tag</w:t>
      </w:r>
      <w:r w:rsidRPr="00E8582C">
        <w:rPr>
          <w:rFonts w:hint="eastAsia"/>
          <w:color w:val="auto"/>
          <w:rPrChange w:id="575" w:author="shaoping niu (牛少平)-人工智能研究院" w:date="2024-07-17T16:00:00Z">
            <w:rPr>
              <w:rFonts w:hint="eastAsia"/>
              <w:highlight w:val="yellow"/>
            </w:rPr>
          </w:rPrChange>
        </w:rPr>
        <w:t>字段的低</w:t>
      </w:r>
      <w:r w:rsidRPr="00E8582C">
        <w:rPr>
          <w:color w:val="auto"/>
          <w:rPrChange w:id="576" w:author="shaoping niu (牛少平)-人工智能研究院" w:date="2024-07-17T16:00:00Z">
            <w:rPr>
              <w:highlight w:val="yellow"/>
            </w:rPr>
          </w:rPrChange>
        </w:rPr>
        <w:t>5</w:t>
      </w:r>
      <w:r w:rsidRPr="00E8582C">
        <w:rPr>
          <w:rFonts w:hint="eastAsia"/>
          <w:color w:val="auto"/>
          <w:rPrChange w:id="577" w:author="shaoping niu (牛少平)-人工智能研究院" w:date="2024-07-17T16:00:00Z">
            <w:rPr>
              <w:rFonts w:hint="eastAsia"/>
              <w:highlight w:val="yellow"/>
            </w:rPr>
          </w:rPrChange>
        </w:rPr>
        <w:t>位，其余的高</w:t>
      </w:r>
      <w:r w:rsidRPr="00E8582C">
        <w:rPr>
          <w:color w:val="auto"/>
          <w:rPrChange w:id="578" w:author="shaoping niu (牛少平)-人工智能研究院" w:date="2024-07-17T16:00:00Z">
            <w:rPr>
              <w:highlight w:val="yellow"/>
            </w:rPr>
          </w:rPrChange>
        </w:rPr>
        <w:t>5</w:t>
      </w:r>
      <w:r w:rsidRPr="00E8582C">
        <w:rPr>
          <w:rFonts w:hint="eastAsia"/>
          <w:color w:val="auto"/>
          <w:rPrChange w:id="579" w:author="shaoping niu (牛少平)-人工智能研究院" w:date="2024-07-17T16:00:00Z">
            <w:rPr>
              <w:rFonts w:hint="eastAsia"/>
              <w:highlight w:val="yellow"/>
            </w:rPr>
          </w:rPrChange>
        </w:rPr>
        <w:t>位要求为</w:t>
      </w:r>
      <w:r w:rsidRPr="00E8582C">
        <w:rPr>
          <w:color w:val="auto"/>
          <w:rPrChange w:id="580" w:author="shaoping niu (牛少平)-人工智能研究院" w:date="2024-07-17T16:00:00Z">
            <w:rPr>
              <w:highlight w:val="yellow"/>
            </w:rPr>
          </w:rPrChange>
        </w:rPr>
        <w:t>0 0000b</w:t>
      </w:r>
      <w:r w:rsidRPr="00E8582C">
        <w:rPr>
          <w:rFonts w:hint="eastAsia"/>
          <w:color w:val="auto"/>
          <w:rPrChange w:id="581" w:author="shaoping niu (牛少平)-人工智能研究院" w:date="2024-07-17T16:00:00Z">
            <w:rPr>
              <w:rFonts w:hint="eastAsia"/>
              <w:highlight w:val="yellow"/>
            </w:rPr>
          </w:rPrChange>
        </w:rPr>
        <w:t>。</w:t>
      </w:r>
    </w:p>
    <w:p w14:paraId="24D71F67" w14:textId="5BC1A5F6" w:rsidR="00D34953" w:rsidRPr="00E8582C" w:rsidRDefault="00D34953">
      <w:pPr>
        <w:pStyle w:val="ae"/>
        <w:numPr>
          <w:ilvl w:val="0"/>
          <w:numId w:val="10"/>
        </w:numPr>
        <w:spacing w:beforeLines="50" w:before="156" w:afterLines="50" w:after="156"/>
        <w:ind w:firstLineChars="0"/>
        <w:rPr>
          <w:color w:val="auto"/>
          <w:rPrChange w:id="582" w:author="shaoping niu (牛少平)-人工智能研究院" w:date="2024-07-17T16:00:00Z">
            <w:rPr>
              <w:highlight w:val="yellow"/>
            </w:rPr>
          </w:rPrChange>
        </w:rPr>
        <w:pPrChange w:id="583" w:author="shaoping niu (牛少平)-人工智能研究院" w:date="2024-07-17T16:00:00Z">
          <w:pPr>
            <w:numPr>
              <w:ilvl w:val="1"/>
              <w:numId w:val="2"/>
            </w:numPr>
            <w:tabs>
              <w:tab w:val="num" w:pos="840"/>
            </w:tabs>
            <w:ind w:left="840" w:hanging="420"/>
          </w:pPr>
        </w:pPrChange>
      </w:pPr>
      <w:r w:rsidRPr="00E8582C">
        <w:rPr>
          <w:rFonts w:hint="eastAsia"/>
          <w:color w:val="auto"/>
          <w:rPrChange w:id="584" w:author="shaoping niu (牛少平)-人工智能研究院" w:date="2024-07-17T16:00:00Z">
            <w:rPr>
              <w:rFonts w:hint="eastAsia"/>
              <w:highlight w:val="yellow"/>
            </w:rPr>
          </w:rPrChange>
        </w:rPr>
        <w:lastRenderedPageBreak/>
        <w:t>如果</w:t>
      </w:r>
      <w:r w:rsidRPr="00E8582C">
        <w:rPr>
          <w:color w:val="auto"/>
          <w:rPrChange w:id="585" w:author="shaoping niu (牛少平)-人工智能研究院" w:date="2024-07-17T16:00:00Z">
            <w:rPr>
              <w:highlight w:val="yellow"/>
            </w:rPr>
          </w:rPrChange>
        </w:rPr>
        <w:t>10bit Tag Requester Enable</w:t>
      </w:r>
      <w:r w:rsidRPr="00E8582C">
        <w:rPr>
          <w:rFonts w:hint="eastAsia"/>
          <w:color w:val="auto"/>
          <w:rPrChange w:id="586" w:author="shaoping niu (牛少平)-人工智能研究院" w:date="2024-07-17T16:00:00Z">
            <w:rPr>
              <w:rFonts w:hint="eastAsia"/>
              <w:highlight w:val="yellow"/>
            </w:rPr>
          </w:rPrChange>
        </w:rPr>
        <w:t>位</w:t>
      </w:r>
      <w:ins w:id="587" w:author="shaoping niu (牛少平)-人工智能研究院" w:date="2024-07-17T09:28:00Z">
        <w:r w:rsidR="00D63C93" w:rsidRPr="00E8582C">
          <w:rPr>
            <w:rFonts w:hint="eastAsia"/>
            <w:color w:val="auto"/>
            <w:rPrChange w:id="588" w:author="shaoping niu (牛少平)-人工智能研究院" w:date="2024-07-17T16:00:00Z">
              <w:rPr>
                <w:rFonts w:hint="eastAsia"/>
                <w:highlight w:val="yellow"/>
              </w:rPr>
            </w:rPrChange>
          </w:rPr>
          <w:t>清</w:t>
        </w:r>
      </w:ins>
      <w:del w:id="589" w:author="shaoping niu (牛少平)-人工智能研究院" w:date="2024-07-17T09:28:00Z">
        <w:r w:rsidRPr="00E8582C" w:rsidDel="00D63C93">
          <w:rPr>
            <w:rFonts w:hint="eastAsia"/>
            <w:color w:val="auto"/>
            <w:rPrChange w:id="590" w:author="shaoping niu (牛少平)-人工智能研究院" w:date="2024-07-17T16:00:00Z">
              <w:rPr>
                <w:rFonts w:hint="eastAsia"/>
                <w:highlight w:val="yellow"/>
              </w:rPr>
            </w:rPrChange>
          </w:rPr>
          <w:delText>为</w:delText>
        </w:r>
      </w:del>
      <w:del w:id="591" w:author="shaoping niu (牛少平)-人工智能研究院" w:date="2024-07-17T09:25:00Z">
        <w:r w:rsidRPr="00E8582C" w:rsidDel="00D63C93">
          <w:rPr>
            <w:color w:val="auto"/>
            <w:rPrChange w:id="592" w:author="shaoping niu (牛少平)-人工智能研究院" w:date="2024-07-17T16:00:00Z">
              <w:rPr>
                <w:highlight w:val="yellow"/>
              </w:rPr>
            </w:rPrChange>
          </w:rPr>
          <w:delText>Clear</w:delText>
        </w:r>
      </w:del>
      <w:ins w:id="593" w:author="shaoping niu (牛少平)-人工智能研究院" w:date="2024-07-17T09:25:00Z">
        <w:r w:rsidR="00D63C93" w:rsidRPr="00E8582C">
          <w:rPr>
            <w:color w:val="auto"/>
            <w:rPrChange w:id="594" w:author="shaoping niu (牛少平)-人工智能研究院" w:date="2024-07-17T16:00:00Z">
              <w:rPr>
                <w:highlight w:val="yellow"/>
              </w:rPr>
            </w:rPrChange>
          </w:rPr>
          <w:t>0</w:t>
        </w:r>
      </w:ins>
      <w:r w:rsidRPr="00E8582C">
        <w:rPr>
          <w:rFonts w:hint="eastAsia"/>
          <w:color w:val="auto"/>
          <w:rPrChange w:id="595" w:author="shaoping niu (牛少平)-人工智能研究院" w:date="2024-07-17T16:00:00Z">
            <w:rPr>
              <w:rFonts w:hint="eastAsia"/>
              <w:highlight w:val="yellow"/>
            </w:rPr>
          </w:rPrChange>
        </w:rPr>
        <w:t>，</w:t>
      </w:r>
      <w:ins w:id="596" w:author="shaoping niu (牛少平)-人工智能研究院" w:date="2024-07-17T09:26:00Z">
        <w:r w:rsidR="00D63C93" w:rsidRPr="00E8582C" w:rsidDel="00D63C93">
          <w:rPr>
            <w:color w:val="auto"/>
            <w:rPrChange w:id="597" w:author="shaoping niu (牛少平)-人工智能研究院" w:date="2024-07-17T16:00:00Z">
              <w:rPr>
                <w:highlight w:val="yellow"/>
              </w:rPr>
            </w:rPrChange>
          </w:rPr>
          <w:t xml:space="preserve"> </w:t>
        </w:r>
      </w:ins>
      <w:del w:id="598" w:author="shaoping niu (牛少平)-人工智能研究院" w:date="2024-07-17T09:26:00Z">
        <w:r w:rsidRPr="00E8582C" w:rsidDel="00D63C93">
          <w:rPr>
            <w:rFonts w:hint="eastAsia"/>
            <w:color w:val="auto"/>
            <w:rPrChange w:id="599" w:author="shaoping niu (牛少平)-人工智能研究院" w:date="2024-07-17T16:00:00Z">
              <w:rPr>
                <w:rFonts w:hint="eastAsia"/>
                <w:highlight w:val="yellow"/>
              </w:rPr>
            </w:rPrChange>
          </w:rPr>
          <w:delText>并且设置了</w:delText>
        </w:r>
      </w:del>
      <w:r w:rsidRPr="00E8582C">
        <w:rPr>
          <w:color w:val="auto"/>
          <w:rPrChange w:id="600" w:author="shaoping niu (牛少平)-人工智能研究院" w:date="2024-07-17T16:00:00Z">
            <w:rPr>
              <w:highlight w:val="yellow"/>
            </w:rPr>
          </w:rPrChange>
        </w:rPr>
        <w:t>Extended Tag Field Enable</w:t>
      </w:r>
      <w:r w:rsidRPr="00E8582C">
        <w:rPr>
          <w:rFonts w:hint="eastAsia"/>
          <w:color w:val="auto"/>
          <w:rPrChange w:id="601" w:author="shaoping niu (牛少平)-人工智能研究院" w:date="2024-07-17T16:00:00Z">
            <w:rPr>
              <w:rFonts w:hint="eastAsia"/>
              <w:highlight w:val="yellow"/>
            </w:rPr>
          </w:rPrChange>
        </w:rPr>
        <w:t>位</w:t>
      </w:r>
      <w:ins w:id="602" w:author="shaoping niu (牛少平)-人工智能研究院" w:date="2024-07-17T09:28:00Z">
        <w:r w:rsidR="00D63C93" w:rsidRPr="00E8582C">
          <w:rPr>
            <w:rFonts w:hint="eastAsia"/>
            <w:color w:val="auto"/>
            <w:rPrChange w:id="603" w:author="shaoping niu (牛少平)-人工智能研究院" w:date="2024-07-17T16:00:00Z">
              <w:rPr>
                <w:rFonts w:hint="eastAsia"/>
                <w:highlight w:val="yellow"/>
              </w:rPr>
            </w:rPrChange>
          </w:rPr>
          <w:t>置</w:t>
        </w:r>
      </w:ins>
      <w:ins w:id="604" w:author="shaoping niu (牛少平)-人工智能研究院" w:date="2024-07-17T09:26:00Z">
        <w:r w:rsidR="00D63C93" w:rsidRPr="00E8582C">
          <w:rPr>
            <w:color w:val="auto"/>
            <w:rPrChange w:id="605" w:author="shaoping niu (牛少平)-人工智能研究院" w:date="2024-07-17T16:00:00Z">
              <w:rPr>
                <w:highlight w:val="yellow"/>
              </w:rPr>
            </w:rPrChange>
          </w:rPr>
          <w:t>1</w:t>
        </w:r>
      </w:ins>
      <w:r w:rsidRPr="00E8582C">
        <w:rPr>
          <w:rFonts w:hint="eastAsia"/>
          <w:color w:val="auto"/>
          <w:rPrChange w:id="606" w:author="shaoping niu (牛少平)-人工智能研究院" w:date="2024-07-17T16:00:00Z">
            <w:rPr>
              <w:rFonts w:hint="eastAsia"/>
              <w:highlight w:val="yellow"/>
            </w:rPr>
          </w:rPrChange>
        </w:rPr>
        <w:t>，则最大值增加到</w:t>
      </w:r>
      <w:r w:rsidRPr="00E8582C">
        <w:rPr>
          <w:color w:val="auto"/>
          <w:rPrChange w:id="607" w:author="shaoping niu (牛少平)-人工智能研究院" w:date="2024-07-17T16:00:00Z">
            <w:rPr>
              <w:highlight w:val="yellow"/>
            </w:rPr>
          </w:rPrChange>
        </w:rPr>
        <w:t>256</w:t>
      </w:r>
      <w:r w:rsidRPr="00E8582C">
        <w:rPr>
          <w:rFonts w:hint="eastAsia"/>
          <w:color w:val="auto"/>
          <w:rPrChange w:id="608" w:author="shaoping niu (牛少平)-人工智能研究院" w:date="2024-07-17T16:00:00Z">
            <w:rPr>
              <w:rFonts w:hint="eastAsia"/>
              <w:highlight w:val="yellow"/>
            </w:rPr>
          </w:rPrChange>
        </w:rPr>
        <w:t>，并且只使用</w:t>
      </w:r>
      <w:r w:rsidRPr="00E8582C">
        <w:rPr>
          <w:color w:val="auto"/>
          <w:rPrChange w:id="609" w:author="shaoping niu (牛少平)-人工智能研究院" w:date="2024-07-17T16:00:00Z">
            <w:rPr>
              <w:highlight w:val="yellow"/>
            </w:rPr>
          </w:rPrChange>
        </w:rPr>
        <w:t>Tag</w:t>
      </w:r>
      <w:r w:rsidRPr="00E8582C">
        <w:rPr>
          <w:rFonts w:hint="eastAsia"/>
          <w:color w:val="auto"/>
          <w:rPrChange w:id="610" w:author="shaoping niu (牛少平)-人工智能研究院" w:date="2024-07-17T16:00:00Z">
            <w:rPr>
              <w:rFonts w:hint="eastAsia"/>
              <w:highlight w:val="yellow"/>
            </w:rPr>
          </w:rPrChange>
        </w:rPr>
        <w:t>字段的低</w:t>
      </w:r>
      <w:r w:rsidRPr="00E8582C">
        <w:rPr>
          <w:color w:val="auto"/>
          <w:rPrChange w:id="611" w:author="shaoping niu (牛少平)-人工智能研究院" w:date="2024-07-17T16:00:00Z">
            <w:rPr>
              <w:highlight w:val="yellow"/>
            </w:rPr>
          </w:rPrChange>
        </w:rPr>
        <w:t>8</w:t>
      </w:r>
      <w:r w:rsidRPr="00E8582C">
        <w:rPr>
          <w:rFonts w:hint="eastAsia"/>
          <w:color w:val="auto"/>
          <w:rPrChange w:id="612" w:author="shaoping niu (牛少平)-人工智能研究院" w:date="2024-07-17T16:00:00Z">
            <w:rPr>
              <w:rFonts w:hint="eastAsia"/>
              <w:highlight w:val="yellow"/>
            </w:rPr>
          </w:rPrChange>
        </w:rPr>
        <w:t>位，其余的高</w:t>
      </w:r>
      <w:r w:rsidRPr="00E8582C">
        <w:rPr>
          <w:color w:val="auto"/>
          <w:rPrChange w:id="613" w:author="shaoping niu (牛少平)-人工智能研究院" w:date="2024-07-17T16:00:00Z">
            <w:rPr>
              <w:highlight w:val="yellow"/>
            </w:rPr>
          </w:rPrChange>
        </w:rPr>
        <w:t>2</w:t>
      </w:r>
      <w:r w:rsidRPr="00E8582C">
        <w:rPr>
          <w:rFonts w:hint="eastAsia"/>
          <w:color w:val="auto"/>
          <w:rPrChange w:id="614" w:author="shaoping niu (牛少平)-人工智能研究院" w:date="2024-07-17T16:00:00Z">
            <w:rPr>
              <w:rFonts w:hint="eastAsia"/>
              <w:highlight w:val="yellow"/>
            </w:rPr>
          </w:rPrChange>
        </w:rPr>
        <w:t>位需要</w:t>
      </w:r>
      <w:ins w:id="615" w:author="shaoping niu (牛少平)-人工智能研究院" w:date="2024-07-17T09:27:00Z">
        <w:r w:rsidR="00D63C93" w:rsidRPr="00E8582C">
          <w:rPr>
            <w:rFonts w:hint="eastAsia"/>
            <w:color w:val="auto"/>
            <w:rPrChange w:id="616" w:author="shaoping niu (牛少平)-人工智能研究院" w:date="2024-07-17T16:00:00Z">
              <w:rPr>
                <w:rFonts w:hint="eastAsia"/>
                <w:highlight w:val="yellow"/>
              </w:rPr>
            </w:rPrChange>
          </w:rPr>
          <w:t>保持</w:t>
        </w:r>
      </w:ins>
      <w:r w:rsidRPr="00E8582C">
        <w:rPr>
          <w:rFonts w:hint="eastAsia"/>
          <w:color w:val="auto"/>
          <w:rPrChange w:id="617" w:author="shaoping niu (牛少平)-人工智能研究院" w:date="2024-07-17T16:00:00Z">
            <w:rPr>
              <w:rFonts w:hint="eastAsia"/>
              <w:highlight w:val="yellow"/>
            </w:rPr>
          </w:rPrChange>
        </w:rPr>
        <w:t>为</w:t>
      </w:r>
      <w:r w:rsidRPr="00E8582C">
        <w:rPr>
          <w:color w:val="auto"/>
          <w:rPrChange w:id="618" w:author="shaoping niu (牛少平)-人工智能研究院" w:date="2024-07-17T16:00:00Z">
            <w:rPr>
              <w:highlight w:val="yellow"/>
            </w:rPr>
          </w:rPrChange>
        </w:rPr>
        <w:t>00b</w:t>
      </w:r>
      <w:r w:rsidRPr="00E8582C">
        <w:rPr>
          <w:rFonts w:hint="eastAsia"/>
          <w:color w:val="auto"/>
          <w:rPrChange w:id="619" w:author="shaoping niu (牛少平)-人工智能研究院" w:date="2024-07-17T16:00:00Z">
            <w:rPr>
              <w:rFonts w:hint="eastAsia"/>
              <w:highlight w:val="yellow"/>
            </w:rPr>
          </w:rPrChange>
        </w:rPr>
        <w:t>。</w:t>
      </w:r>
    </w:p>
    <w:p w14:paraId="6BDC6B49" w14:textId="67B6F128" w:rsidR="00D34953" w:rsidRPr="00E8582C" w:rsidRDefault="00D34953">
      <w:pPr>
        <w:pStyle w:val="ae"/>
        <w:numPr>
          <w:ilvl w:val="0"/>
          <w:numId w:val="10"/>
        </w:numPr>
        <w:spacing w:beforeLines="50" w:before="156" w:afterLines="50" w:after="156"/>
        <w:ind w:firstLineChars="0"/>
        <w:rPr>
          <w:color w:val="auto"/>
          <w:rPrChange w:id="620" w:author="shaoping niu (牛少平)-人工智能研究院" w:date="2024-07-17T16:00:00Z">
            <w:rPr/>
          </w:rPrChange>
        </w:rPr>
        <w:pPrChange w:id="621" w:author="shaoping niu (牛少平)-人工智能研究院" w:date="2024-07-17T16:00:00Z">
          <w:pPr>
            <w:numPr>
              <w:ilvl w:val="1"/>
              <w:numId w:val="2"/>
            </w:numPr>
            <w:tabs>
              <w:tab w:val="num" w:pos="840"/>
            </w:tabs>
            <w:ind w:left="840" w:hanging="420"/>
          </w:pPr>
        </w:pPrChange>
      </w:pPr>
      <w:r w:rsidRPr="00E8582C">
        <w:rPr>
          <w:rFonts w:hint="eastAsia"/>
          <w:color w:val="auto"/>
          <w:rPrChange w:id="622" w:author="shaoping niu (牛少平)-人工智能研究院" w:date="2024-07-17T16:00:00Z">
            <w:rPr>
              <w:rFonts w:hint="eastAsia"/>
              <w:highlight w:val="yellow"/>
            </w:rPr>
          </w:rPrChange>
        </w:rPr>
        <w:t>如果</w:t>
      </w:r>
      <w:del w:id="623" w:author="shaoping niu (牛少平)-人工智能研究院" w:date="2024-07-17T09:27:00Z">
        <w:r w:rsidRPr="00E8582C" w:rsidDel="00D63C93">
          <w:rPr>
            <w:rFonts w:hint="eastAsia"/>
            <w:color w:val="auto"/>
            <w:rPrChange w:id="624" w:author="shaoping niu (牛少平)-人工智能研究院" w:date="2024-07-17T16:00:00Z">
              <w:rPr>
                <w:rFonts w:hint="eastAsia"/>
                <w:highlight w:val="yellow"/>
              </w:rPr>
            </w:rPrChange>
          </w:rPr>
          <w:delText>设置了</w:delText>
        </w:r>
      </w:del>
      <w:r w:rsidRPr="00E8582C">
        <w:rPr>
          <w:color w:val="auto"/>
          <w:rPrChange w:id="625" w:author="shaoping niu (牛少平)-人工智能研究院" w:date="2024-07-17T16:00:00Z">
            <w:rPr>
              <w:highlight w:val="yellow"/>
            </w:rPr>
          </w:rPrChange>
        </w:rPr>
        <w:t>10bit Tag Requester Enable</w:t>
      </w:r>
      <w:r w:rsidRPr="00E8582C">
        <w:rPr>
          <w:rFonts w:hint="eastAsia"/>
          <w:color w:val="auto"/>
          <w:rPrChange w:id="626" w:author="shaoping niu (牛少平)-人工智能研究院" w:date="2024-07-17T16:00:00Z">
            <w:rPr>
              <w:rFonts w:hint="eastAsia"/>
              <w:highlight w:val="yellow"/>
            </w:rPr>
          </w:rPrChange>
        </w:rPr>
        <w:t>位</w:t>
      </w:r>
      <w:ins w:id="627" w:author="shaoping niu (牛少平)-人工智能研究院" w:date="2024-07-17T09:28:00Z">
        <w:r w:rsidR="00D63C93" w:rsidRPr="00E8582C">
          <w:rPr>
            <w:rFonts w:hint="eastAsia"/>
            <w:color w:val="auto"/>
            <w:rPrChange w:id="628" w:author="shaoping niu (牛少平)-人工智能研究院" w:date="2024-07-17T16:00:00Z">
              <w:rPr>
                <w:rFonts w:hint="eastAsia"/>
                <w:highlight w:val="yellow"/>
              </w:rPr>
            </w:rPrChange>
          </w:rPr>
          <w:t>置</w:t>
        </w:r>
        <w:r w:rsidR="00D63C93" w:rsidRPr="00E8582C">
          <w:rPr>
            <w:color w:val="auto"/>
            <w:rPrChange w:id="629" w:author="shaoping niu (牛少平)-人工智能研究院" w:date="2024-07-17T16:00:00Z">
              <w:rPr>
                <w:highlight w:val="yellow"/>
              </w:rPr>
            </w:rPrChange>
          </w:rPr>
          <w:t>1</w:t>
        </w:r>
      </w:ins>
      <w:r w:rsidRPr="00E8582C">
        <w:rPr>
          <w:rFonts w:hint="eastAsia"/>
          <w:color w:val="auto"/>
          <w:rPrChange w:id="630" w:author="shaoping niu (牛少平)-人工智能研究院" w:date="2024-07-17T16:00:00Z">
            <w:rPr>
              <w:rFonts w:hint="eastAsia"/>
              <w:highlight w:val="yellow"/>
            </w:rPr>
          </w:rPrChange>
        </w:rPr>
        <w:t>，则</w:t>
      </w:r>
      <w:ins w:id="631" w:author="shaoping niu (牛少平)-人工智能研究院" w:date="2024-07-17T09:29:00Z">
        <w:r w:rsidR="0030346E" w:rsidRPr="00E8582C">
          <w:rPr>
            <w:rFonts w:hint="eastAsia"/>
            <w:color w:val="auto"/>
            <w:rPrChange w:id="632" w:author="shaoping niu (牛少平)-人工智能研究院" w:date="2024-07-17T16:00:00Z">
              <w:rPr>
                <w:rFonts w:hint="eastAsia"/>
                <w:highlight w:val="yellow"/>
              </w:rPr>
            </w:rPrChange>
          </w:rPr>
          <w:t>对</w:t>
        </w:r>
      </w:ins>
      <w:del w:id="633" w:author="shaoping niu (牛少平)-人工智能研究院" w:date="2024-07-17T09:29:00Z">
        <w:r w:rsidRPr="00E8582C" w:rsidDel="0030346E">
          <w:rPr>
            <w:rFonts w:hint="eastAsia"/>
            <w:color w:val="auto"/>
            <w:rPrChange w:id="634" w:author="shaoping niu (牛少平)-人工智能研究院" w:date="2024-07-17T16:00:00Z">
              <w:rPr>
                <w:rFonts w:hint="eastAsia"/>
                <w:highlight w:val="yellow"/>
              </w:rPr>
            </w:rPrChange>
          </w:rPr>
          <w:delText>单</w:delText>
        </w:r>
      </w:del>
      <w:ins w:id="635" w:author="shaoping niu (牛少平)-人工智能研究院" w:date="2024-07-17T09:29:00Z">
        <w:r w:rsidR="0030346E" w:rsidRPr="00E8582C">
          <w:rPr>
            <w:rFonts w:hint="eastAsia"/>
            <w:color w:val="auto"/>
            <w:rPrChange w:id="636" w:author="shaoping niu (牛少平)-人工智能研究院" w:date="2024-07-17T16:00:00Z">
              <w:rPr>
                <w:rFonts w:hint="eastAsia"/>
                <w:highlight w:val="yellow"/>
              </w:rPr>
            </w:rPrChange>
          </w:rPr>
          <w:t>一</w:t>
        </w:r>
      </w:ins>
      <w:r w:rsidRPr="00E8582C">
        <w:rPr>
          <w:rFonts w:hint="eastAsia"/>
          <w:color w:val="auto"/>
          <w:rPrChange w:id="637" w:author="shaoping niu (牛少平)-人工智能研究院" w:date="2024-07-17T16:00:00Z">
            <w:rPr>
              <w:rFonts w:hint="eastAsia"/>
              <w:highlight w:val="yellow"/>
            </w:rPr>
          </w:rPrChange>
        </w:rPr>
        <w:t>个</w:t>
      </w:r>
      <w:r w:rsidRPr="00E8582C">
        <w:rPr>
          <w:color w:val="auto"/>
          <w:rPrChange w:id="638" w:author="shaoping niu (牛少平)-人工智能研究院" w:date="2024-07-17T16:00:00Z">
            <w:rPr>
              <w:highlight w:val="yellow"/>
            </w:rPr>
          </w:rPrChange>
        </w:rPr>
        <w:t>Completer</w:t>
      </w:r>
      <w:r w:rsidRPr="00E8582C">
        <w:rPr>
          <w:rFonts w:hint="eastAsia"/>
          <w:color w:val="auto"/>
          <w:rPrChange w:id="639" w:author="shaoping niu (牛少平)-人工智能研究院" w:date="2024-07-17T16:00:00Z">
            <w:rPr>
              <w:rFonts w:hint="eastAsia"/>
              <w:highlight w:val="yellow"/>
            </w:rPr>
          </w:rPrChange>
        </w:rPr>
        <w:t>的</w:t>
      </w:r>
      <w:commentRangeStart w:id="640"/>
      <w:r w:rsidRPr="00E8582C">
        <w:rPr>
          <w:rFonts w:hint="eastAsia"/>
          <w:color w:val="auto"/>
          <w:rPrChange w:id="641" w:author="shaoping niu (牛少平)-人工智能研究院" w:date="2024-07-17T16:00:00Z">
            <w:rPr>
              <w:rFonts w:hint="eastAsia"/>
              <w:highlight w:val="yellow"/>
            </w:rPr>
          </w:rPrChange>
        </w:rPr>
        <w:t>最大</w:t>
      </w:r>
      <w:del w:id="642" w:author="shaoping niu (牛少平)-人工智能研究院" w:date="2024-07-17T09:32:00Z">
        <w:r w:rsidRPr="00E8582C" w:rsidDel="0030346E">
          <w:rPr>
            <w:rFonts w:hint="eastAsia"/>
            <w:color w:val="auto"/>
            <w:rPrChange w:id="643" w:author="shaoping niu (牛少平)-人工智能研究院" w:date="2024-07-17T16:00:00Z">
              <w:rPr>
                <w:rFonts w:hint="eastAsia"/>
                <w:highlight w:val="yellow"/>
              </w:rPr>
            </w:rPrChange>
          </w:rPr>
          <w:delText>目标</w:delText>
        </w:r>
      </w:del>
      <w:ins w:id="644" w:author="shaoping niu (牛少平)-人工智能研究院" w:date="2024-07-17T09:32:00Z">
        <w:r w:rsidR="0030346E" w:rsidRPr="00E8582C">
          <w:rPr>
            <w:rFonts w:hint="eastAsia"/>
            <w:color w:val="auto"/>
            <w:rPrChange w:id="645" w:author="shaoping niu (牛少平)-人工智能研究院" w:date="2024-07-17T16:00:00Z">
              <w:rPr>
                <w:rFonts w:hint="eastAsia"/>
                <w:highlight w:val="yellow"/>
              </w:rPr>
            </w:rPrChange>
          </w:rPr>
          <w:t>未完成请求数量</w:t>
        </w:r>
      </w:ins>
      <w:r w:rsidRPr="00E8582C">
        <w:rPr>
          <w:rFonts w:hint="eastAsia"/>
          <w:color w:val="auto"/>
          <w:rPrChange w:id="646" w:author="shaoping niu (牛少平)-人工智能研究院" w:date="2024-07-17T16:00:00Z">
            <w:rPr>
              <w:rFonts w:hint="eastAsia"/>
              <w:highlight w:val="yellow"/>
            </w:rPr>
          </w:rPrChange>
        </w:rPr>
        <w:t>增加到</w:t>
      </w:r>
      <w:r w:rsidRPr="00E8582C">
        <w:rPr>
          <w:color w:val="auto"/>
          <w:rPrChange w:id="647" w:author="shaoping niu (牛少平)-人工智能研究院" w:date="2024-07-17T16:00:00Z">
            <w:rPr>
              <w:highlight w:val="yellow"/>
            </w:rPr>
          </w:rPrChange>
        </w:rPr>
        <w:t>768</w:t>
      </w:r>
      <w:commentRangeEnd w:id="640"/>
      <w:r w:rsidR="0096319C" w:rsidRPr="00E94D77">
        <w:rPr>
          <w:rPrChange w:id="648" w:author="shaoping niu (牛少平)-人工智能研究院" w:date="2024-07-17T15:55:00Z">
            <w:rPr>
              <w:rStyle w:val="a3"/>
            </w:rPr>
          </w:rPrChange>
        </w:rPr>
        <w:commentReference w:id="640"/>
      </w:r>
      <w:del w:id="649" w:author="shaoping niu (牛少平)-人工智能研究院" w:date="2024-07-17T09:32:00Z">
        <w:r w:rsidRPr="00E8582C" w:rsidDel="0030346E">
          <w:rPr>
            <w:rFonts w:hint="eastAsia"/>
            <w:color w:val="auto"/>
            <w:rPrChange w:id="650" w:author="shaoping niu (牛少平)-人工智能研究院" w:date="2024-07-17T16:00:00Z">
              <w:rPr>
                <w:rFonts w:hint="eastAsia"/>
                <w:highlight w:val="yellow"/>
              </w:rPr>
            </w:rPrChange>
          </w:rPr>
          <w:delText>。</w:delText>
        </w:r>
      </w:del>
      <w:ins w:id="651" w:author="shaoping niu (牛少平)-人工智能研究院" w:date="2024-07-17T09:32:00Z">
        <w:r w:rsidR="0030346E" w:rsidRPr="00E8582C">
          <w:rPr>
            <w:rFonts w:hint="eastAsia"/>
            <w:color w:val="auto"/>
            <w:rPrChange w:id="652" w:author="shaoping niu (牛少平)-人工智能研究院" w:date="2024-07-17T16:00:00Z">
              <w:rPr>
                <w:rFonts w:hint="eastAsia"/>
                <w:highlight w:val="yellow"/>
              </w:rPr>
            </w:rPrChange>
          </w:rPr>
          <w:t>。</w:t>
        </w:r>
      </w:ins>
      <w:r w:rsidRPr="00E8582C">
        <w:rPr>
          <w:color w:val="auto"/>
          <w:rPrChange w:id="653" w:author="shaoping niu (牛少平)-人工智能研究院" w:date="2024-07-17T16:00:00Z">
            <w:rPr/>
          </w:rPrChange>
        </w:rPr>
        <w:t>Requester</w:t>
      </w:r>
      <w:r w:rsidRPr="00E8582C">
        <w:rPr>
          <w:rFonts w:hint="eastAsia"/>
          <w:color w:val="auto"/>
          <w:rPrChange w:id="654" w:author="shaoping niu (牛少平)-人工智能研究院" w:date="2024-07-17T16:00:00Z">
            <w:rPr>
              <w:rFonts w:hint="eastAsia"/>
            </w:rPr>
          </w:rPrChange>
        </w:rPr>
        <w:t>被允许在向它认为合适的</w:t>
      </w:r>
      <w:r w:rsidRPr="00E8582C">
        <w:rPr>
          <w:color w:val="auto"/>
          <w:rPrChange w:id="655" w:author="shaoping niu (牛少平)-人工智能研究院" w:date="2024-07-17T16:00:00Z">
            <w:rPr/>
          </w:rPrChange>
        </w:rPr>
        <w:t>Completer</w:t>
      </w:r>
      <w:r w:rsidRPr="00E8582C">
        <w:rPr>
          <w:rFonts w:hint="eastAsia"/>
          <w:color w:val="auto"/>
          <w:rPrChange w:id="656" w:author="shaoping niu (牛少平)-人工智能研究院" w:date="2024-07-17T16:00:00Z">
            <w:rPr>
              <w:rFonts w:hint="eastAsia"/>
            </w:rPr>
          </w:rPrChange>
        </w:rPr>
        <w:t>发送</w:t>
      </w:r>
      <w:r w:rsidRPr="00E8582C">
        <w:rPr>
          <w:color w:val="auto"/>
          <w:rPrChange w:id="657" w:author="shaoping niu (牛少平)-人工智能研究院" w:date="2024-07-17T16:00:00Z">
            <w:rPr/>
          </w:rPrChange>
        </w:rPr>
        <w:t>10bit Tag Requests</w:t>
      </w:r>
      <w:r w:rsidRPr="00E8582C">
        <w:rPr>
          <w:rFonts w:hint="eastAsia"/>
          <w:color w:val="auto"/>
          <w:rPrChange w:id="658" w:author="shaoping niu (牛少平)-人工智能研究院" w:date="2024-07-17T16:00:00Z">
            <w:rPr>
              <w:rFonts w:hint="eastAsia"/>
            </w:rPr>
          </w:rPrChange>
        </w:rPr>
        <w:t>时使用</w:t>
      </w:r>
      <w:r w:rsidRPr="00E8582C">
        <w:rPr>
          <w:color w:val="auto"/>
          <w:rPrChange w:id="659" w:author="shaoping niu (牛少平)-人工智能研究院" w:date="2024-07-17T16:00:00Z">
            <w:rPr/>
          </w:rPrChange>
        </w:rPr>
        <w:t>Tag</w:t>
      </w:r>
      <w:r w:rsidRPr="00E8582C">
        <w:rPr>
          <w:rFonts w:hint="eastAsia"/>
          <w:color w:val="auto"/>
          <w:rPrChange w:id="660" w:author="shaoping niu (牛少平)-人工智能研究院" w:date="2024-07-17T16:00:00Z">
            <w:rPr>
              <w:rFonts w:hint="eastAsia"/>
            </w:rPr>
          </w:rPrChange>
        </w:rPr>
        <w:t>字段的所有</w:t>
      </w:r>
      <w:r w:rsidRPr="00E8582C">
        <w:rPr>
          <w:color w:val="auto"/>
          <w:rPrChange w:id="661" w:author="shaoping niu (牛少平)-人工智能研究院" w:date="2024-07-17T16:00:00Z">
            <w:rPr/>
          </w:rPrChange>
        </w:rPr>
        <w:t>10</w:t>
      </w:r>
      <w:r w:rsidRPr="00E8582C">
        <w:rPr>
          <w:rFonts w:hint="eastAsia"/>
          <w:color w:val="auto"/>
          <w:rPrChange w:id="662" w:author="shaoping niu (牛少平)-人工智能研究院" w:date="2024-07-17T16:00:00Z">
            <w:rPr>
              <w:rFonts w:hint="eastAsia"/>
            </w:rPr>
          </w:rPrChange>
        </w:rPr>
        <w:t>位，尽管</w:t>
      </w:r>
      <w:r w:rsidRPr="00E8582C">
        <w:rPr>
          <w:color w:val="auto"/>
          <w:rPrChange w:id="663" w:author="shaoping niu (牛少平)-人工智能研究院" w:date="2024-07-17T16:00:00Z">
            <w:rPr/>
          </w:rPrChange>
        </w:rPr>
        <w:t>Requester</w:t>
      </w:r>
      <w:r w:rsidRPr="00E8582C">
        <w:rPr>
          <w:rFonts w:hint="eastAsia"/>
          <w:color w:val="auto"/>
          <w:rPrChange w:id="664" w:author="shaoping niu (牛少平)-人工智能研究院" w:date="2024-07-17T16:00:00Z">
            <w:rPr>
              <w:rFonts w:hint="eastAsia"/>
            </w:rPr>
          </w:rPrChange>
        </w:rPr>
        <w:t>仍然被允许向其他</w:t>
      </w:r>
      <w:r w:rsidRPr="00E8582C">
        <w:rPr>
          <w:color w:val="auto"/>
          <w:rPrChange w:id="665" w:author="shaoping niu (牛少平)-人工智能研究院" w:date="2024-07-17T16:00:00Z">
            <w:rPr/>
          </w:rPrChange>
        </w:rPr>
        <w:t>Completer</w:t>
      </w:r>
      <w:r w:rsidRPr="00E8582C">
        <w:rPr>
          <w:rFonts w:hint="eastAsia"/>
          <w:color w:val="auto"/>
          <w:rPrChange w:id="666" w:author="shaoping niu (牛少平)-人工智能研究院" w:date="2024-07-17T16:00:00Z">
            <w:rPr>
              <w:rFonts w:hint="eastAsia"/>
            </w:rPr>
          </w:rPrChange>
        </w:rPr>
        <w:t>发送较小的</w:t>
      </w:r>
      <w:r w:rsidRPr="00E8582C">
        <w:rPr>
          <w:color w:val="auto"/>
          <w:rPrChange w:id="667" w:author="shaoping niu (牛少平)-人工智能研究院" w:date="2024-07-17T16:00:00Z">
            <w:rPr/>
          </w:rPrChange>
        </w:rPr>
        <w:t>Tag</w:t>
      </w:r>
      <w:r w:rsidRPr="00E8582C">
        <w:rPr>
          <w:rFonts w:hint="eastAsia"/>
          <w:color w:val="auto"/>
          <w:rPrChange w:id="668" w:author="shaoping niu (牛少平)-人工智能研究院" w:date="2024-07-17T16:00:00Z">
            <w:rPr>
              <w:rFonts w:hint="eastAsia"/>
            </w:rPr>
          </w:rPrChange>
        </w:rPr>
        <w:t>请求。以下内容适用于设置了“</w:t>
      </w:r>
      <w:r w:rsidRPr="00E8582C">
        <w:rPr>
          <w:color w:val="auto"/>
          <w:rPrChange w:id="669" w:author="shaoping niu (牛少平)-人工智能研究院" w:date="2024-07-17T16:00:00Z">
            <w:rPr/>
          </w:rPrChange>
        </w:rPr>
        <w:t>10bit Tag Requester Enable</w:t>
      </w:r>
      <w:r w:rsidRPr="00E8582C">
        <w:rPr>
          <w:rFonts w:hint="eastAsia"/>
          <w:color w:val="auto"/>
          <w:rPrChange w:id="670" w:author="shaoping niu (牛少平)-人工智能研究院" w:date="2024-07-17T16:00:00Z">
            <w:rPr>
              <w:rFonts w:hint="eastAsia"/>
            </w:rPr>
          </w:rPrChange>
        </w:rPr>
        <w:t>”位的</w:t>
      </w:r>
      <w:r w:rsidRPr="00E8582C">
        <w:rPr>
          <w:color w:val="auto"/>
          <w:rPrChange w:id="671" w:author="shaoping niu (牛少平)-人工智能研究院" w:date="2024-07-17T16:00:00Z">
            <w:rPr/>
          </w:rPrChange>
        </w:rPr>
        <w:t>10bit Tag capable Requesters</w:t>
      </w:r>
      <w:r w:rsidRPr="00E8582C">
        <w:rPr>
          <w:rFonts w:hint="eastAsia"/>
          <w:color w:val="auto"/>
          <w:rPrChange w:id="672" w:author="shaoping niu (牛少平)-人工智能研究院" w:date="2024-07-17T16:00:00Z">
            <w:rPr>
              <w:rFonts w:hint="eastAsia"/>
            </w:rPr>
          </w:rPrChange>
        </w:rPr>
        <w:t>。</w:t>
      </w:r>
    </w:p>
    <w:p w14:paraId="020CCA8E" w14:textId="2CCA4DFF" w:rsidR="00D34953" w:rsidRPr="00E8582C" w:rsidRDefault="00D34953">
      <w:pPr>
        <w:pStyle w:val="ae"/>
        <w:numPr>
          <w:ilvl w:val="0"/>
          <w:numId w:val="11"/>
        </w:numPr>
        <w:spacing w:beforeLines="50" w:before="156" w:afterLines="50" w:after="156"/>
        <w:ind w:firstLineChars="0"/>
        <w:rPr>
          <w:color w:val="auto"/>
          <w:rPrChange w:id="673" w:author="shaoping niu (牛少平)-人工智能研究院" w:date="2024-07-17T16:01:00Z">
            <w:rPr/>
          </w:rPrChange>
        </w:rPr>
        <w:pPrChange w:id="674" w:author="shaoping niu (牛少平)-人工智能研究院" w:date="2024-07-17T16:01:00Z">
          <w:pPr>
            <w:numPr>
              <w:ilvl w:val="2"/>
              <w:numId w:val="2"/>
            </w:numPr>
            <w:tabs>
              <w:tab w:val="num" w:pos="1260"/>
            </w:tabs>
            <w:ind w:left="1260" w:hanging="420"/>
          </w:pPr>
        </w:pPrChange>
      </w:pPr>
      <w:r w:rsidRPr="00E8582C">
        <w:rPr>
          <w:rFonts w:hint="eastAsia"/>
          <w:color w:val="auto"/>
          <w:rPrChange w:id="675" w:author="shaoping niu (牛少平)-人工智能研究院" w:date="2024-07-17T16:01:00Z">
            <w:rPr>
              <w:rFonts w:hint="eastAsia"/>
            </w:rPr>
          </w:rPrChange>
        </w:rPr>
        <w:t>如果一个</w:t>
      </w:r>
      <w:r w:rsidRPr="00E8582C">
        <w:rPr>
          <w:color w:val="auto"/>
          <w:rPrChange w:id="676" w:author="shaoping niu (牛少平)-人工智能研究院" w:date="2024-07-17T16:01:00Z">
            <w:rPr/>
          </w:rPrChange>
        </w:rPr>
        <w:t>Endpoint</w:t>
      </w:r>
      <w:r w:rsidRPr="00E8582C">
        <w:rPr>
          <w:rFonts w:hint="eastAsia"/>
          <w:color w:val="auto"/>
          <w:rPrChange w:id="677" w:author="shaoping niu (牛少平)-人工智能研究院" w:date="2024-07-17T16:01:00Z">
            <w:rPr>
              <w:rFonts w:hint="eastAsia"/>
            </w:rPr>
          </w:rPrChange>
        </w:rPr>
        <w:t>支持向其他</w:t>
      </w:r>
      <w:r w:rsidRPr="00E8582C">
        <w:rPr>
          <w:color w:val="auto"/>
          <w:rPrChange w:id="678" w:author="shaoping niu (牛少平)-人工智能研究院" w:date="2024-07-17T16:01:00Z">
            <w:rPr/>
          </w:rPrChange>
        </w:rPr>
        <w:t>Endpoint</w:t>
      </w:r>
      <w:ins w:id="679" w:author="shaoping niu (牛少平)-人工智能研究院" w:date="2024-07-17T09:42:00Z">
        <w:r w:rsidR="00FD3F92" w:rsidRPr="00E8582C">
          <w:rPr>
            <w:color w:val="auto"/>
            <w:rPrChange w:id="680" w:author="shaoping niu (牛少平)-人工智能研究院" w:date="2024-07-17T16:01:00Z">
              <w:rPr/>
            </w:rPrChange>
          </w:rPr>
          <w:t>(</w:t>
        </w:r>
        <w:r w:rsidR="00FD3F92" w:rsidRPr="00E8582C">
          <w:rPr>
            <w:rFonts w:hint="eastAsia"/>
            <w:color w:val="auto"/>
            <w:rPrChange w:id="681" w:author="shaoping niu (牛少平)-人工智能研究院" w:date="2024-07-17T16:01:00Z">
              <w:rPr>
                <w:rFonts w:hint="eastAsia"/>
              </w:rPr>
            </w:rPrChange>
          </w:rPr>
          <w:t>而不是</w:t>
        </w:r>
        <w:r w:rsidR="00FD3F92" w:rsidRPr="00E8582C">
          <w:rPr>
            <w:color w:val="auto"/>
            <w:rPrChange w:id="682" w:author="shaoping niu (牛少平)-人工智能研究院" w:date="2024-07-17T16:01:00Z">
              <w:rPr/>
            </w:rPrChange>
          </w:rPr>
          <w:t>host memory)</w:t>
        </w:r>
      </w:ins>
      <w:r w:rsidRPr="00E8582C">
        <w:rPr>
          <w:rFonts w:hint="eastAsia"/>
          <w:color w:val="auto"/>
          <w:rPrChange w:id="683" w:author="shaoping niu (牛少平)-人工智能研究院" w:date="2024-07-17T16:01:00Z">
            <w:rPr>
              <w:rFonts w:hint="eastAsia"/>
            </w:rPr>
          </w:rPrChange>
        </w:rPr>
        <w:t>发送请求</w:t>
      </w:r>
      <w:del w:id="684" w:author="shaoping niu (牛少平)-人工智能研究院" w:date="2024-07-17T09:42:00Z">
        <w:r w:rsidRPr="00E8582C" w:rsidDel="00FD3F92">
          <w:rPr>
            <w:color w:val="auto"/>
            <w:rPrChange w:id="685" w:author="shaoping niu (牛少平)-人工智能研究院" w:date="2024-07-17T16:01:00Z">
              <w:rPr/>
            </w:rPrChange>
          </w:rPr>
          <w:delText>(</w:delText>
        </w:r>
        <w:r w:rsidR="0096319C" w:rsidRPr="00E8582C" w:rsidDel="00FD3F92">
          <w:rPr>
            <w:rFonts w:hint="eastAsia"/>
            <w:color w:val="auto"/>
            <w:rPrChange w:id="686" w:author="shaoping niu (牛少平)-人工智能研究院" w:date="2024-07-17T16:01:00Z">
              <w:rPr>
                <w:rFonts w:hint="eastAsia"/>
              </w:rPr>
            </w:rPrChange>
          </w:rPr>
          <w:delText>而不是</w:delText>
        </w:r>
        <w:r w:rsidR="0096319C" w:rsidRPr="00E8582C" w:rsidDel="00FD3F92">
          <w:rPr>
            <w:color w:val="auto"/>
            <w:rPrChange w:id="687" w:author="shaoping niu (牛少平)-人工智能研究院" w:date="2024-07-17T16:01:00Z">
              <w:rPr/>
            </w:rPrChange>
          </w:rPr>
          <w:delText>host memory</w:delText>
        </w:r>
        <w:r w:rsidRPr="00E8582C" w:rsidDel="00FD3F92">
          <w:rPr>
            <w:color w:val="auto"/>
            <w:rPrChange w:id="688" w:author="shaoping niu (牛少平)-人工智能研究院" w:date="2024-07-17T16:01:00Z">
              <w:rPr/>
            </w:rPrChange>
          </w:rPr>
          <w:delText>)</w:delText>
        </w:r>
      </w:del>
      <w:r w:rsidRPr="00E8582C">
        <w:rPr>
          <w:rFonts w:hint="eastAsia"/>
          <w:color w:val="auto"/>
          <w:rPrChange w:id="689" w:author="shaoping niu (牛少平)-人工智能研究院" w:date="2024-07-17T16:01:00Z">
            <w:rPr>
              <w:rFonts w:hint="eastAsia"/>
            </w:rPr>
          </w:rPrChange>
        </w:rPr>
        <w:t>，</w:t>
      </w:r>
      <w:r w:rsidR="0096319C" w:rsidRPr="00E8582C">
        <w:rPr>
          <w:rFonts w:hint="eastAsia"/>
          <w:color w:val="auto"/>
          <w:rPrChange w:id="690" w:author="shaoping niu (牛少平)-人工智能研究院" w:date="2024-07-17T16:01:00Z">
            <w:rPr>
              <w:rFonts w:hint="eastAsia"/>
            </w:rPr>
          </w:rPrChange>
        </w:rPr>
        <w:t>除非</w:t>
      </w:r>
      <w:ins w:id="691" w:author="shaoping niu (牛少平)-人工智能研究院" w:date="2024-07-17T09:44:00Z">
        <w:r w:rsidR="00FD3F92" w:rsidRPr="00E8582C">
          <w:rPr>
            <w:rFonts w:hint="eastAsia"/>
            <w:color w:val="auto"/>
            <w:rPrChange w:id="692" w:author="shaoping niu (牛少平)-人工智能研究院" w:date="2024-07-17T16:01:00Z">
              <w:rPr>
                <w:rFonts w:hint="eastAsia"/>
              </w:rPr>
            </w:rPrChange>
          </w:rPr>
          <w:t>有</w:t>
        </w:r>
      </w:ins>
      <w:r w:rsidR="0096319C" w:rsidRPr="00E8582C">
        <w:rPr>
          <w:rFonts w:hint="eastAsia"/>
          <w:color w:val="auto"/>
          <w:rPrChange w:id="693" w:author="shaoping niu (牛少平)-人工智能研究院" w:date="2024-07-17T16:01:00Z">
            <w:rPr>
              <w:rFonts w:hint="eastAsia"/>
            </w:rPr>
          </w:rPrChange>
        </w:rPr>
        <w:t>特定实现的机制</w:t>
      </w:r>
      <w:ins w:id="694" w:author="shaoping niu (牛少平)-人工智能研究院" w:date="2024-07-17T09:45:00Z">
        <w:r w:rsidR="00FD3F92" w:rsidRPr="00E8582C">
          <w:rPr>
            <w:rFonts w:hint="eastAsia"/>
            <w:color w:val="auto"/>
            <w:rPrChange w:id="695" w:author="shaoping niu (牛少平)-人工智能研究院" w:date="2024-07-17T16:01:00Z">
              <w:rPr>
                <w:rFonts w:hint="eastAsia"/>
              </w:rPr>
            </w:rPrChange>
          </w:rPr>
          <w:t>可以</w:t>
        </w:r>
      </w:ins>
      <w:r w:rsidR="0096319C" w:rsidRPr="00E8582C">
        <w:rPr>
          <w:rFonts w:hint="eastAsia"/>
          <w:color w:val="auto"/>
          <w:rPrChange w:id="696" w:author="shaoping niu (牛少平)-人工智能研究院" w:date="2024-07-17T16:01:00Z">
            <w:rPr>
              <w:rFonts w:hint="eastAsia"/>
            </w:rPr>
          </w:rPrChange>
        </w:rPr>
        <w:t>确定</w:t>
      </w:r>
      <w:r w:rsidR="0096319C" w:rsidRPr="00E8582C">
        <w:rPr>
          <w:color w:val="auto"/>
          <w:rPrChange w:id="697" w:author="shaoping niu (牛少平)-人工智能研究院" w:date="2024-07-17T16:01:00Z">
            <w:rPr/>
          </w:rPrChange>
        </w:rPr>
        <w:t xml:space="preserve"> </w:t>
      </w:r>
      <w:ins w:id="698" w:author="shaoping niu (牛少平)-人工智能研究院" w:date="2024-07-17T09:44:00Z">
        <w:r w:rsidR="00FD3F92" w:rsidRPr="00E8582C">
          <w:rPr>
            <w:rFonts w:hint="eastAsia"/>
            <w:color w:val="auto"/>
            <w:rPrChange w:id="699" w:author="shaoping niu (牛少平)-人工智能研究院" w:date="2024-07-17T16:01:00Z">
              <w:rPr>
                <w:rFonts w:hint="eastAsia"/>
              </w:rPr>
            </w:rPrChange>
          </w:rPr>
          <w:t>目标</w:t>
        </w:r>
      </w:ins>
      <w:r w:rsidR="0096319C" w:rsidRPr="00E8582C">
        <w:rPr>
          <w:color w:val="auto"/>
          <w:rPrChange w:id="700" w:author="shaoping niu (牛少平)-人工智能研究院" w:date="2024-07-17T16:01:00Z">
            <w:rPr/>
          </w:rPrChange>
        </w:rPr>
        <w:t xml:space="preserve">Endpoint </w:t>
      </w:r>
      <w:r w:rsidR="0096319C" w:rsidRPr="00E8582C">
        <w:rPr>
          <w:rFonts w:hint="eastAsia"/>
          <w:color w:val="auto"/>
          <w:rPrChange w:id="701" w:author="shaoping niu (牛少平)-人工智能研究院" w:date="2024-07-17T16:01:00Z">
            <w:rPr>
              <w:rFonts w:hint="eastAsia"/>
            </w:rPr>
          </w:rPrChange>
        </w:rPr>
        <w:t>支持</w:t>
      </w:r>
      <w:r w:rsidR="0096319C" w:rsidRPr="00E8582C">
        <w:rPr>
          <w:color w:val="auto"/>
          <w:rPrChange w:id="702" w:author="shaoping niu (牛少平)-人工智能研究院" w:date="2024-07-17T16:01:00Z">
            <w:rPr/>
          </w:rPrChange>
        </w:rPr>
        <w:t xml:space="preserve"> 10-Bit Tag Completer capability</w:t>
      </w:r>
      <w:r w:rsidR="0096319C" w:rsidRPr="00E8582C">
        <w:rPr>
          <w:rFonts w:hint="eastAsia"/>
          <w:color w:val="auto"/>
          <w:rPrChange w:id="703" w:author="shaoping niu (牛少平)-人工智能研究院" w:date="2024-07-17T16:01:00Z">
            <w:rPr>
              <w:rFonts w:hint="eastAsia"/>
            </w:rPr>
          </w:rPrChange>
        </w:rPr>
        <w:t>，</w:t>
      </w:r>
      <w:ins w:id="704" w:author="shaoping niu (牛少平)-人工智能研究院" w:date="2024-07-17T09:46:00Z">
        <w:r w:rsidR="00FD3F92" w:rsidRPr="00E8582C">
          <w:rPr>
            <w:rFonts w:hint="eastAsia"/>
            <w:color w:val="auto"/>
            <w:rPrChange w:id="705" w:author="shaoping niu (牛少平)-人工智能研究院" w:date="2024-07-17T16:01:00Z">
              <w:rPr>
                <w:rFonts w:hint="eastAsia"/>
              </w:rPr>
            </w:rPrChange>
          </w:rPr>
          <w:t>该</w:t>
        </w:r>
      </w:ins>
      <w:r w:rsidR="0096319C" w:rsidRPr="00E8582C">
        <w:rPr>
          <w:color w:val="auto"/>
          <w:rPrChange w:id="706" w:author="shaoping niu (牛少平)-人工智能研究院" w:date="2024-07-17T16:01:00Z">
            <w:rPr/>
          </w:rPrChange>
        </w:rPr>
        <w:t xml:space="preserve">Endpoint </w:t>
      </w:r>
      <w:r w:rsidR="0096319C" w:rsidRPr="00E8582C">
        <w:rPr>
          <w:rFonts w:hint="eastAsia"/>
          <w:color w:val="auto"/>
          <w:rPrChange w:id="707" w:author="shaoping niu (牛少平)-人工智能研究院" w:date="2024-07-17T16:01:00Z">
            <w:rPr>
              <w:rFonts w:hint="eastAsia"/>
            </w:rPr>
          </w:rPrChange>
        </w:rPr>
        <w:t>不得向另一个给定</w:t>
      </w:r>
      <w:r w:rsidR="0096319C" w:rsidRPr="00E8582C">
        <w:rPr>
          <w:color w:val="auto"/>
          <w:rPrChange w:id="708" w:author="shaoping niu (牛少平)-人工智能研究院" w:date="2024-07-17T16:01:00Z">
            <w:rPr/>
          </w:rPrChange>
        </w:rPr>
        <w:t xml:space="preserve"> Endpoint </w:t>
      </w:r>
      <w:r w:rsidR="0096319C" w:rsidRPr="00E8582C">
        <w:rPr>
          <w:rFonts w:hint="eastAsia"/>
          <w:color w:val="auto"/>
          <w:rPrChange w:id="709" w:author="shaoping niu (牛少平)-人工智能研究院" w:date="2024-07-17T16:01:00Z">
            <w:rPr>
              <w:rFonts w:hint="eastAsia"/>
            </w:rPr>
          </w:rPrChange>
        </w:rPr>
        <w:t>发送</w:t>
      </w:r>
      <w:r w:rsidR="0096319C" w:rsidRPr="00E8582C">
        <w:rPr>
          <w:color w:val="auto"/>
          <w:rPrChange w:id="710" w:author="shaoping niu (牛少平)-人工智能研究院" w:date="2024-07-17T16:01:00Z">
            <w:rPr/>
          </w:rPrChange>
        </w:rPr>
        <w:t xml:space="preserve"> 10-Bit Tag Requests</w:t>
      </w:r>
      <w:r w:rsidR="0096319C" w:rsidRPr="00E8582C">
        <w:rPr>
          <w:rFonts w:hint="eastAsia"/>
          <w:color w:val="auto"/>
          <w:rPrChange w:id="711" w:author="shaoping niu (牛少平)-人工智能研究院" w:date="2024-07-17T16:01:00Z">
            <w:rPr>
              <w:rFonts w:hint="eastAsia"/>
            </w:rPr>
          </w:rPrChange>
        </w:rPr>
        <w:t>。</w:t>
      </w:r>
      <w:r w:rsidRPr="00E8582C">
        <w:rPr>
          <w:rFonts w:hint="eastAsia"/>
          <w:color w:val="auto"/>
          <w:rPrChange w:id="712" w:author="shaoping niu (牛少平)-人工智能研究院" w:date="2024-07-17T16:01:00Z">
            <w:rPr>
              <w:rFonts w:hint="eastAsia"/>
            </w:rPr>
          </w:rPrChange>
        </w:rPr>
        <w:t>对于某些实现，根本不向其他端点发送</w:t>
      </w:r>
      <w:r w:rsidRPr="00E8582C">
        <w:rPr>
          <w:color w:val="auto"/>
          <w:rPrChange w:id="713" w:author="shaoping niu (牛少平)-人工智能研究院" w:date="2024-07-17T16:01:00Z">
            <w:rPr/>
          </w:rPrChange>
        </w:rPr>
        <w:t>10bit Tag Requests</w:t>
      </w:r>
      <w:r w:rsidRPr="00E8582C">
        <w:rPr>
          <w:rFonts w:hint="eastAsia"/>
          <w:color w:val="auto"/>
          <w:rPrChange w:id="714" w:author="shaoping niu (牛少平)-人工智能研究院" w:date="2024-07-17T16:01:00Z">
            <w:rPr>
              <w:rFonts w:hint="eastAsia"/>
            </w:rPr>
          </w:rPrChange>
        </w:rPr>
        <w:t>可能是可以接受的。更复杂的机制超出了本</w:t>
      </w:r>
      <w:ins w:id="715" w:author="shaoping niu (牛少平)-人工智能研究院" w:date="2024-07-17T09:48:00Z">
        <w:r w:rsidR="00FD3F92" w:rsidRPr="00E8582C">
          <w:rPr>
            <w:rFonts w:hint="eastAsia"/>
            <w:color w:val="auto"/>
            <w:rPrChange w:id="716" w:author="shaoping niu (牛少平)-人工智能研究院" w:date="2024-07-17T16:01:00Z">
              <w:rPr>
                <w:rFonts w:hint="eastAsia"/>
              </w:rPr>
            </w:rPrChange>
          </w:rPr>
          <w:t>协议</w:t>
        </w:r>
      </w:ins>
      <w:del w:id="717" w:author="shaoping niu (牛少平)-人工智能研究院" w:date="2024-07-17T09:48:00Z">
        <w:r w:rsidRPr="00E8582C" w:rsidDel="00FD3F92">
          <w:rPr>
            <w:rFonts w:hint="eastAsia"/>
            <w:color w:val="auto"/>
            <w:rPrChange w:id="718" w:author="shaoping niu (牛少平)-人工智能研究院" w:date="2024-07-17T16:01:00Z">
              <w:rPr>
                <w:rFonts w:hint="eastAsia"/>
              </w:rPr>
            </w:rPrChange>
          </w:rPr>
          <w:delText>规范</w:delText>
        </w:r>
      </w:del>
      <w:r w:rsidRPr="00E8582C">
        <w:rPr>
          <w:rFonts w:hint="eastAsia"/>
          <w:color w:val="auto"/>
          <w:rPrChange w:id="719" w:author="shaoping niu (牛少平)-人工智能研究院" w:date="2024-07-17T16:01:00Z">
            <w:rPr>
              <w:rFonts w:hint="eastAsia"/>
            </w:rPr>
          </w:rPrChange>
        </w:rPr>
        <w:t>的范围。</w:t>
      </w:r>
    </w:p>
    <w:p w14:paraId="3FC366F4" w14:textId="05F2AA94" w:rsidR="00D34953" w:rsidRPr="00E8582C" w:rsidRDefault="00D34953">
      <w:pPr>
        <w:pStyle w:val="ae"/>
        <w:numPr>
          <w:ilvl w:val="0"/>
          <w:numId w:val="11"/>
        </w:numPr>
        <w:spacing w:beforeLines="50" w:before="156" w:afterLines="50" w:after="156"/>
        <w:ind w:firstLineChars="0"/>
        <w:rPr>
          <w:color w:val="auto"/>
          <w:rPrChange w:id="720" w:author="shaoping niu (牛少平)-人工智能研究院" w:date="2024-07-17T16:01:00Z">
            <w:rPr/>
          </w:rPrChange>
        </w:rPr>
        <w:pPrChange w:id="721" w:author="shaoping niu (牛少平)-人工智能研究院" w:date="2024-07-17T16:01:00Z">
          <w:pPr>
            <w:numPr>
              <w:ilvl w:val="2"/>
              <w:numId w:val="2"/>
            </w:numPr>
            <w:tabs>
              <w:tab w:val="num" w:pos="1260"/>
            </w:tabs>
            <w:ind w:left="1260" w:hanging="420"/>
          </w:pPr>
        </w:pPrChange>
      </w:pPr>
      <w:r w:rsidRPr="00E8582C">
        <w:rPr>
          <w:rFonts w:hint="eastAsia"/>
          <w:color w:val="auto"/>
          <w:rPrChange w:id="722" w:author="shaoping niu (牛少平)-人工智能研究院" w:date="2024-07-17T16:01:00Z">
            <w:rPr>
              <w:rFonts w:hint="eastAsia"/>
            </w:rPr>
          </w:rPrChange>
        </w:rPr>
        <w:t>如果</w:t>
      </w:r>
      <w:ins w:id="723" w:author="shaoping niu (牛少平)-人工智能研究院" w:date="2024-07-17T09:48:00Z">
        <w:r w:rsidR="00FD3F92" w:rsidRPr="00E8582C">
          <w:rPr>
            <w:rFonts w:hint="eastAsia"/>
            <w:color w:val="auto"/>
            <w:rPrChange w:id="724" w:author="shaoping niu (牛少平)-人工智能研究院" w:date="2024-07-17T16:01:00Z">
              <w:rPr>
                <w:rFonts w:hint="eastAsia"/>
              </w:rPr>
            </w:rPrChange>
          </w:rPr>
          <w:t>一个</w:t>
        </w:r>
      </w:ins>
      <w:commentRangeStart w:id="725"/>
      <w:r w:rsidRPr="00E8582C">
        <w:rPr>
          <w:color w:val="auto"/>
          <w:rPrChange w:id="726" w:author="shaoping niu (牛少平)-人工智能研究院" w:date="2024-07-17T16:01:00Z">
            <w:rPr/>
          </w:rPrChange>
        </w:rPr>
        <w:t>PIO</w:t>
      </w:r>
      <w:commentRangeEnd w:id="725"/>
      <w:r w:rsidRPr="00E94D77">
        <w:rPr>
          <w:rPrChange w:id="727" w:author="shaoping niu (牛少平)-人工智能研究院" w:date="2024-07-17T15:55:00Z">
            <w:rPr>
              <w:rStyle w:val="a3"/>
            </w:rPr>
          </w:rPrChange>
        </w:rPr>
        <w:commentReference w:id="725"/>
      </w:r>
      <w:r w:rsidRPr="00E8582C">
        <w:rPr>
          <w:rFonts w:hint="eastAsia"/>
          <w:color w:val="auto"/>
          <w:rPrChange w:id="728" w:author="shaoping niu (牛少平)-人工智能研究院" w:date="2024-07-17T16:01:00Z">
            <w:rPr>
              <w:rFonts w:hint="eastAsia"/>
            </w:rPr>
          </w:rPrChange>
        </w:rPr>
        <w:t>请求者具有</w:t>
      </w:r>
      <w:r w:rsidRPr="00E8582C">
        <w:rPr>
          <w:color w:val="auto"/>
          <w:rPrChange w:id="729" w:author="shaoping niu (牛少平)-人工智能研究院" w:date="2024-07-17T16:01:00Z">
            <w:rPr/>
          </w:rPrChange>
        </w:rPr>
        <w:t>10bit Tag Requester capability,</w:t>
      </w:r>
      <w:r w:rsidRPr="00E8582C">
        <w:rPr>
          <w:rFonts w:hint="eastAsia"/>
          <w:color w:val="auto"/>
          <w:rPrChange w:id="730" w:author="shaoping niu (牛少平)-人工智能研究院" w:date="2024-07-17T16:01:00Z">
            <w:rPr>
              <w:rFonts w:hint="eastAsia"/>
            </w:rPr>
          </w:rPrChange>
        </w:rPr>
        <w:t>，那么请求者如何确定何时使用</w:t>
      </w:r>
      <w:r w:rsidRPr="00E8582C">
        <w:rPr>
          <w:color w:val="auto"/>
          <w:rPrChange w:id="731" w:author="shaoping niu (牛少平)-人工智能研究院" w:date="2024-07-17T16:01:00Z">
            <w:rPr/>
          </w:rPrChange>
        </w:rPr>
        <w:t>10</w:t>
      </w:r>
      <w:r w:rsidRPr="00E8582C">
        <w:rPr>
          <w:rFonts w:hint="eastAsia"/>
          <w:color w:val="auto"/>
          <w:rPrChange w:id="732" w:author="shaoping niu (牛少平)-人工智能研究院" w:date="2024-07-17T16:01:00Z">
            <w:rPr>
              <w:rFonts w:hint="eastAsia"/>
            </w:rPr>
          </w:rPrChange>
        </w:rPr>
        <w:t>位</w:t>
      </w:r>
      <w:r w:rsidRPr="00E8582C">
        <w:rPr>
          <w:color w:val="auto"/>
          <w:rPrChange w:id="733" w:author="shaoping niu (牛少平)-人工智能研究院" w:date="2024-07-17T16:01:00Z">
            <w:rPr/>
          </w:rPrChange>
        </w:rPr>
        <w:t>Tag</w:t>
      </w:r>
      <w:ins w:id="734" w:author="shaoping niu (牛少平)-人工智能研究院" w:date="2024-07-17T09:49:00Z">
        <w:r w:rsidR="00FD3F92" w:rsidRPr="00E8582C">
          <w:rPr>
            <w:rFonts w:hint="eastAsia"/>
            <w:color w:val="auto"/>
            <w:rPrChange w:id="735" w:author="shaoping niu (牛少平)-人工智能研究院" w:date="2024-07-17T16:01:00Z">
              <w:rPr>
                <w:rFonts w:hint="eastAsia"/>
              </w:rPr>
            </w:rPrChange>
          </w:rPr>
          <w:t>及</w:t>
        </w:r>
      </w:ins>
      <w:del w:id="736" w:author="shaoping niu (牛少平)-人工智能研究院" w:date="2024-07-17T09:49:00Z">
        <w:r w:rsidRPr="00E8582C" w:rsidDel="00FD3F92">
          <w:rPr>
            <w:rFonts w:hint="eastAsia"/>
            <w:color w:val="auto"/>
            <w:rPrChange w:id="737" w:author="shaoping niu (牛少平)-人工智能研究院" w:date="2024-07-17T16:01:00Z">
              <w:rPr>
                <w:rFonts w:hint="eastAsia"/>
              </w:rPr>
            </w:rPrChange>
          </w:rPr>
          <w:delText>与</w:delText>
        </w:r>
      </w:del>
      <w:r w:rsidRPr="00E8582C">
        <w:rPr>
          <w:rFonts w:hint="eastAsia"/>
          <w:color w:val="auto"/>
          <w:rPrChange w:id="738" w:author="shaoping niu (牛少平)-人工智能研究院" w:date="2024-07-17T16:01:00Z">
            <w:rPr>
              <w:rFonts w:hint="eastAsia"/>
            </w:rPr>
          </w:rPrChange>
        </w:rPr>
        <w:t>更小的</w:t>
      </w:r>
      <w:r w:rsidRPr="00E8582C">
        <w:rPr>
          <w:color w:val="auto"/>
          <w:rPrChange w:id="739" w:author="shaoping niu (牛少平)-人工智能研究院" w:date="2024-07-17T16:01:00Z">
            <w:rPr/>
          </w:rPrChange>
        </w:rPr>
        <w:t>Tag</w:t>
      </w:r>
      <w:r w:rsidRPr="00E8582C">
        <w:rPr>
          <w:rFonts w:hint="eastAsia"/>
          <w:color w:val="auto"/>
          <w:rPrChange w:id="740" w:author="shaoping niu (牛少平)-人工智能研究院" w:date="2024-07-17T16:01:00Z">
            <w:rPr>
              <w:rFonts w:hint="eastAsia"/>
            </w:rPr>
          </w:rPrChange>
        </w:rPr>
        <w:t>不在本规范的范围之内。</w:t>
      </w:r>
    </w:p>
    <w:p w14:paraId="46516F6A" w14:textId="4E4826A6" w:rsidR="00D34953" w:rsidRPr="00E8582C" w:rsidRDefault="00D34953">
      <w:pPr>
        <w:pStyle w:val="ae"/>
        <w:numPr>
          <w:ilvl w:val="0"/>
          <w:numId w:val="11"/>
        </w:numPr>
        <w:spacing w:beforeLines="50" w:before="156" w:afterLines="50" w:after="156"/>
        <w:ind w:firstLineChars="0"/>
        <w:rPr>
          <w:color w:val="auto"/>
          <w:rPrChange w:id="741" w:author="shaoping niu (牛少平)-人工智能研究院" w:date="2024-07-17T16:01:00Z">
            <w:rPr/>
          </w:rPrChange>
        </w:rPr>
        <w:pPrChange w:id="742" w:author="shaoping niu (牛少平)-人工智能研究院" w:date="2024-07-17T16:01:00Z">
          <w:pPr>
            <w:numPr>
              <w:ilvl w:val="2"/>
              <w:numId w:val="2"/>
            </w:numPr>
            <w:tabs>
              <w:tab w:val="num" w:pos="1260"/>
            </w:tabs>
            <w:ind w:left="1260" w:hanging="420"/>
          </w:pPr>
        </w:pPrChange>
      </w:pPr>
      <w:r w:rsidRPr="00E8582C">
        <w:rPr>
          <w:rFonts w:hint="eastAsia"/>
          <w:color w:val="auto"/>
          <w:rPrChange w:id="743" w:author="shaoping niu (牛少平)-人工智能研究院" w:date="2024-07-17T16:01:00Z">
            <w:rPr>
              <w:rFonts w:hint="eastAsia"/>
              <w:highlight w:val="yellow"/>
            </w:rPr>
          </w:rPrChange>
        </w:rPr>
        <w:t>对于</w:t>
      </w:r>
      <w:r w:rsidRPr="00E8582C">
        <w:rPr>
          <w:color w:val="auto"/>
          <w:rPrChange w:id="744" w:author="shaoping niu (牛少平)-人工智能研究院" w:date="2024-07-17T16:01:00Z">
            <w:rPr>
              <w:highlight w:val="yellow"/>
            </w:rPr>
          </w:rPrChange>
        </w:rPr>
        <w:t>10</w:t>
      </w:r>
      <w:r w:rsidRPr="00E8582C">
        <w:rPr>
          <w:rFonts w:hint="eastAsia"/>
          <w:color w:val="auto"/>
          <w:rPrChange w:id="745" w:author="shaoping niu (牛少平)-人工智能研究院" w:date="2024-07-17T16:01:00Z">
            <w:rPr>
              <w:rFonts w:hint="eastAsia"/>
              <w:highlight w:val="yellow"/>
            </w:rPr>
          </w:rPrChange>
        </w:rPr>
        <w:t>位</w:t>
      </w:r>
      <w:r w:rsidRPr="00E8582C">
        <w:rPr>
          <w:color w:val="auto"/>
          <w:rPrChange w:id="746" w:author="shaoping niu (牛少平)-人工智能研究院" w:date="2024-07-17T16:01:00Z">
            <w:rPr>
              <w:highlight w:val="yellow"/>
            </w:rPr>
          </w:rPrChange>
        </w:rPr>
        <w:t>Tag</w:t>
      </w:r>
      <w:r w:rsidRPr="00E8582C">
        <w:rPr>
          <w:rFonts w:hint="eastAsia"/>
          <w:color w:val="auto"/>
          <w:rPrChange w:id="747" w:author="shaoping niu (牛少平)-人工智能研究院" w:date="2024-07-17T16:01:00Z">
            <w:rPr>
              <w:rFonts w:hint="eastAsia"/>
              <w:highlight w:val="yellow"/>
            </w:rPr>
          </w:rPrChange>
        </w:rPr>
        <w:t>，有效的</w:t>
      </w:r>
      <w:r w:rsidRPr="00E8582C">
        <w:rPr>
          <w:color w:val="auto"/>
          <w:rPrChange w:id="748" w:author="shaoping niu (牛少平)-人工智能研究院" w:date="2024-07-17T16:01:00Z">
            <w:rPr>
              <w:highlight w:val="yellow"/>
            </w:rPr>
          </w:rPrChange>
        </w:rPr>
        <w:t>Tag[9:8]</w:t>
      </w:r>
      <w:r w:rsidRPr="00E8582C">
        <w:rPr>
          <w:rFonts w:hint="eastAsia"/>
          <w:color w:val="auto"/>
          <w:rPrChange w:id="749" w:author="shaoping niu (牛少平)-人工智能研究院" w:date="2024-07-17T16:01:00Z">
            <w:rPr>
              <w:rFonts w:hint="eastAsia"/>
              <w:highlight w:val="yellow"/>
            </w:rPr>
          </w:rPrChange>
        </w:rPr>
        <w:t>值为</w:t>
      </w:r>
      <w:r w:rsidRPr="00E8582C">
        <w:rPr>
          <w:color w:val="auto"/>
          <w:rPrChange w:id="750" w:author="shaoping niu (牛少平)-人工智能研究院" w:date="2024-07-17T16:01:00Z">
            <w:rPr>
              <w:highlight w:val="yellow"/>
            </w:rPr>
          </w:rPrChange>
        </w:rPr>
        <w:t>01b</w:t>
      </w:r>
      <w:r w:rsidRPr="00E8582C">
        <w:rPr>
          <w:rFonts w:hint="eastAsia"/>
          <w:color w:val="auto"/>
          <w:rPrChange w:id="751" w:author="shaoping niu (牛少平)-人工智能研究院" w:date="2024-07-17T16:01:00Z">
            <w:rPr>
              <w:rFonts w:hint="eastAsia"/>
              <w:highlight w:val="yellow"/>
            </w:rPr>
          </w:rPrChange>
        </w:rPr>
        <w:t>、</w:t>
      </w:r>
      <w:r w:rsidRPr="00E8582C">
        <w:rPr>
          <w:color w:val="auto"/>
          <w:rPrChange w:id="752" w:author="shaoping niu (牛少平)-人工智能研究院" w:date="2024-07-17T16:01:00Z">
            <w:rPr>
              <w:highlight w:val="yellow"/>
            </w:rPr>
          </w:rPrChange>
        </w:rPr>
        <w:t>10b</w:t>
      </w:r>
      <w:r w:rsidRPr="00E8582C">
        <w:rPr>
          <w:rFonts w:hint="eastAsia"/>
          <w:color w:val="auto"/>
          <w:rPrChange w:id="753" w:author="shaoping niu (牛少平)-人工智能研究院" w:date="2024-07-17T16:01:00Z">
            <w:rPr>
              <w:rFonts w:hint="eastAsia"/>
              <w:highlight w:val="yellow"/>
            </w:rPr>
          </w:rPrChange>
        </w:rPr>
        <w:t>或</w:t>
      </w:r>
      <w:r w:rsidRPr="00E8582C">
        <w:rPr>
          <w:color w:val="auto"/>
          <w:rPrChange w:id="754" w:author="shaoping niu (牛少平)-人工智能研究院" w:date="2024-07-17T16:01:00Z">
            <w:rPr>
              <w:highlight w:val="yellow"/>
            </w:rPr>
          </w:rPrChange>
        </w:rPr>
        <w:t>11b</w:t>
      </w:r>
      <w:r w:rsidRPr="00E8582C">
        <w:rPr>
          <w:rFonts w:hint="eastAsia"/>
          <w:color w:val="auto"/>
          <w:rPrChange w:id="755" w:author="shaoping niu (牛少平)-人工智能研究院" w:date="2024-07-17T16:01:00Z">
            <w:rPr>
              <w:rFonts w:hint="eastAsia"/>
              <w:highlight w:val="yellow"/>
            </w:rPr>
          </w:rPrChange>
        </w:rPr>
        <w:t>。</w:t>
      </w:r>
      <w:r w:rsidRPr="00E8582C">
        <w:rPr>
          <w:color w:val="auto"/>
          <w:rPrChange w:id="756" w:author="shaoping niu (牛少平)-人工智能研究院" w:date="2024-07-17T16:01:00Z">
            <w:rPr>
              <w:highlight w:val="yellow"/>
            </w:rPr>
          </w:rPrChange>
        </w:rPr>
        <w:t>Tag[9:8]</w:t>
      </w:r>
      <w:r w:rsidRPr="00E8582C">
        <w:rPr>
          <w:rFonts w:hint="eastAsia"/>
          <w:color w:val="auto"/>
          <w:rPrChange w:id="757" w:author="shaoping niu (牛少平)-人工智能研究院" w:date="2024-07-17T16:01:00Z">
            <w:rPr>
              <w:rFonts w:hint="eastAsia"/>
              <w:highlight w:val="yellow"/>
            </w:rPr>
          </w:rPrChange>
        </w:rPr>
        <w:t>等于</w:t>
      </w:r>
      <w:r w:rsidRPr="00E8582C">
        <w:rPr>
          <w:color w:val="auto"/>
          <w:rPrChange w:id="758" w:author="shaoping niu (牛少平)-人工智能研究院" w:date="2024-07-17T16:01:00Z">
            <w:rPr>
              <w:highlight w:val="yellow"/>
            </w:rPr>
          </w:rPrChange>
        </w:rPr>
        <w:t>00b</w:t>
      </w:r>
      <w:r w:rsidRPr="00E8582C">
        <w:rPr>
          <w:rFonts w:hint="eastAsia"/>
          <w:color w:val="auto"/>
          <w:rPrChange w:id="759" w:author="shaoping niu (牛少平)-人工智能研究院" w:date="2024-07-17T16:01:00Z">
            <w:rPr>
              <w:rFonts w:hint="eastAsia"/>
              <w:highlight w:val="yellow"/>
            </w:rPr>
          </w:rPrChange>
        </w:rPr>
        <w:t>的</w:t>
      </w:r>
      <w:r w:rsidRPr="00E8582C">
        <w:rPr>
          <w:color w:val="auto"/>
          <w:rPrChange w:id="760" w:author="shaoping niu (牛少平)-人工智能研究院" w:date="2024-07-17T16:01:00Z">
            <w:rPr>
              <w:highlight w:val="yellow"/>
            </w:rPr>
          </w:rPrChange>
        </w:rPr>
        <w:t>10</w:t>
      </w:r>
      <w:r w:rsidRPr="00E8582C">
        <w:rPr>
          <w:rFonts w:hint="eastAsia"/>
          <w:color w:val="auto"/>
          <w:rPrChange w:id="761" w:author="shaoping niu (牛少平)-人工智能研究院" w:date="2024-07-17T16:01:00Z">
            <w:rPr>
              <w:rFonts w:hint="eastAsia"/>
              <w:highlight w:val="yellow"/>
            </w:rPr>
          </w:rPrChange>
        </w:rPr>
        <w:t>位</w:t>
      </w:r>
      <w:r w:rsidRPr="00E8582C">
        <w:rPr>
          <w:color w:val="auto"/>
          <w:rPrChange w:id="762" w:author="shaoping niu (牛少平)-人工智能研究院" w:date="2024-07-17T16:01:00Z">
            <w:rPr>
              <w:highlight w:val="yellow"/>
            </w:rPr>
          </w:rPrChange>
        </w:rPr>
        <w:t>Tag</w:t>
      </w:r>
      <w:r w:rsidRPr="00E8582C">
        <w:rPr>
          <w:rFonts w:hint="eastAsia"/>
          <w:color w:val="auto"/>
          <w:rPrChange w:id="763" w:author="shaoping niu (牛少平)-人工智能研究院" w:date="2024-07-17T16:01:00Z">
            <w:rPr>
              <w:rFonts w:hint="eastAsia"/>
              <w:highlight w:val="yellow"/>
            </w:rPr>
          </w:rPrChange>
        </w:rPr>
        <w:t>值</w:t>
      </w:r>
      <w:ins w:id="764" w:author="shaoping niu (牛少平)-人工智能研究院" w:date="2024-07-17T09:51:00Z">
        <w:r w:rsidR="00FD3F92" w:rsidRPr="00E8582C">
          <w:rPr>
            <w:rFonts w:hint="eastAsia"/>
            <w:color w:val="auto"/>
            <w:rPrChange w:id="765" w:author="shaoping niu (牛少平)-人工智能研究院" w:date="2024-07-17T16:01:00Z">
              <w:rPr>
                <w:rFonts w:hint="eastAsia"/>
                <w:highlight w:val="yellow"/>
              </w:rPr>
            </w:rPrChange>
          </w:rPr>
          <w:t>是</w:t>
        </w:r>
      </w:ins>
      <w:r w:rsidRPr="00E8582C">
        <w:rPr>
          <w:rFonts w:hint="eastAsia"/>
          <w:color w:val="auto"/>
          <w:rPrChange w:id="766" w:author="shaoping niu (牛少平)-人工智能研究院" w:date="2024-07-17T16:01:00Z">
            <w:rPr>
              <w:rFonts w:hint="eastAsia"/>
              <w:highlight w:val="yellow"/>
            </w:rPr>
          </w:rPrChange>
        </w:rPr>
        <w:t>无效</w:t>
      </w:r>
      <w:ins w:id="767" w:author="shaoping niu (牛少平)-人工智能研究院" w:date="2024-07-17T09:51:00Z">
        <w:r w:rsidR="00FD3F92" w:rsidRPr="00E8582C">
          <w:rPr>
            <w:rFonts w:hint="eastAsia"/>
            <w:color w:val="auto"/>
            <w:rPrChange w:id="768" w:author="shaoping niu (牛少平)-人工智能研究院" w:date="2024-07-17T16:01:00Z">
              <w:rPr>
                <w:rFonts w:hint="eastAsia"/>
                <w:highlight w:val="yellow"/>
              </w:rPr>
            </w:rPrChange>
          </w:rPr>
          <w:t>的</w:t>
        </w:r>
      </w:ins>
      <w:r w:rsidRPr="00E8582C">
        <w:rPr>
          <w:rFonts w:hint="eastAsia"/>
          <w:color w:val="auto"/>
          <w:rPrChange w:id="769" w:author="shaoping niu (牛少平)-人工智能研究院" w:date="2024-07-17T16:01:00Z">
            <w:rPr>
              <w:rFonts w:hint="eastAsia"/>
              <w:highlight w:val="yellow"/>
            </w:rPr>
          </w:rPrChange>
        </w:rPr>
        <w:t>，请求者不得生成。</w:t>
      </w:r>
      <w:r w:rsidRPr="00E8582C">
        <w:rPr>
          <w:rFonts w:hint="eastAsia"/>
          <w:color w:val="auto"/>
          <w:rPrChange w:id="770" w:author="shaoping niu (牛少平)-人工智能研究院" w:date="2024-07-17T16:01:00Z">
            <w:rPr>
              <w:rFonts w:hint="eastAsia"/>
            </w:rPr>
          </w:rPrChange>
        </w:rPr>
        <w:t>这使请求者能够确定其接收到的应具有</w:t>
      </w:r>
      <w:r w:rsidRPr="00E8582C">
        <w:rPr>
          <w:color w:val="auto"/>
          <w:rPrChange w:id="771" w:author="shaoping niu (牛少平)-人工智能研究院" w:date="2024-07-17T16:01:00Z">
            <w:rPr/>
          </w:rPrChange>
        </w:rPr>
        <w:t>10</w:t>
      </w:r>
      <w:r w:rsidRPr="00E8582C">
        <w:rPr>
          <w:rFonts w:hint="eastAsia"/>
          <w:color w:val="auto"/>
          <w:rPrChange w:id="772" w:author="shaoping niu (牛少平)-人工智能研究院" w:date="2024-07-17T16:01:00Z">
            <w:rPr>
              <w:rFonts w:hint="eastAsia"/>
            </w:rPr>
          </w:rPrChange>
        </w:rPr>
        <w:t>位</w:t>
      </w:r>
      <w:r w:rsidRPr="00E8582C">
        <w:rPr>
          <w:color w:val="auto"/>
          <w:rPrChange w:id="773" w:author="shaoping niu (牛少平)-人工智能研究院" w:date="2024-07-17T16:01:00Z">
            <w:rPr/>
          </w:rPrChange>
        </w:rPr>
        <w:t>Tag</w:t>
      </w:r>
      <w:r w:rsidRPr="00E8582C">
        <w:rPr>
          <w:rFonts w:hint="eastAsia"/>
          <w:color w:val="auto"/>
          <w:rPrChange w:id="774" w:author="shaoping niu (牛少平)-人工智能研究院" w:date="2024-07-17T16:01:00Z">
            <w:rPr>
              <w:rFonts w:hint="eastAsia"/>
            </w:rPr>
          </w:rPrChange>
        </w:rPr>
        <w:t>的</w:t>
      </w:r>
      <w:r w:rsidRPr="00E8582C">
        <w:rPr>
          <w:color w:val="auto"/>
          <w:rPrChange w:id="775" w:author="shaoping niu (牛少平)-人工智能研究院" w:date="2024-07-17T16:01:00Z">
            <w:rPr/>
          </w:rPrChange>
        </w:rPr>
        <w:t>completion</w:t>
      </w:r>
      <w:r w:rsidRPr="00E8582C">
        <w:rPr>
          <w:rFonts w:hint="eastAsia"/>
          <w:color w:val="auto"/>
          <w:rPrChange w:id="776" w:author="shaoping niu (牛少平)-人工智能研究院" w:date="2024-07-17T16:01:00Z">
            <w:rPr>
              <w:rFonts w:hint="eastAsia"/>
            </w:rPr>
          </w:rPrChange>
        </w:rPr>
        <w:t>是否包含无效标记，这通常是由于完成者不支持</w:t>
      </w:r>
      <w:r w:rsidRPr="00E8582C">
        <w:rPr>
          <w:color w:val="auto"/>
          <w:rPrChange w:id="777" w:author="shaoping niu (牛少平)-人工智能研究院" w:date="2024-07-17T16:01:00Z">
            <w:rPr/>
          </w:rPrChange>
        </w:rPr>
        <w:t>10bit Tag Completer capability</w:t>
      </w:r>
      <w:r w:rsidRPr="00E8582C">
        <w:rPr>
          <w:rFonts w:hint="eastAsia"/>
          <w:color w:val="auto"/>
          <w:rPrChange w:id="778" w:author="shaoping niu (牛少平)-人工智能研究院" w:date="2024-07-17T16:01:00Z">
            <w:rPr>
              <w:rFonts w:hint="eastAsia"/>
            </w:rPr>
          </w:rPrChange>
        </w:rPr>
        <w:t>造成的。</w:t>
      </w:r>
    </w:p>
    <w:p w14:paraId="3D2C1F02" w14:textId="5927E0DF" w:rsidR="00D34953" w:rsidRPr="00E8582C" w:rsidRDefault="00D34953">
      <w:pPr>
        <w:pStyle w:val="ae"/>
        <w:numPr>
          <w:ilvl w:val="0"/>
          <w:numId w:val="11"/>
        </w:numPr>
        <w:spacing w:beforeLines="50" w:before="156" w:afterLines="50" w:after="156"/>
        <w:ind w:firstLineChars="0"/>
        <w:rPr>
          <w:color w:val="auto"/>
          <w:rPrChange w:id="779" w:author="shaoping niu (牛少平)-人工智能研究院" w:date="2024-07-17T16:01:00Z">
            <w:rPr/>
          </w:rPrChange>
        </w:rPr>
        <w:pPrChange w:id="780" w:author="shaoping niu (牛少平)-人工智能研究院" w:date="2024-07-17T16:01:00Z">
          <w:pPr>
            <w:numPr>
              <w:ilvl w:val="2"/>
              <w:numId w:val="2"/>
            </w:numPr>
            <w:tabs>
              <w:tab w:val="num" w:pos="1260"/>
            </w:tabs>
            <w:ind w:left="1260" w:hanging="420"/>
          </w:pPr>
        </w:pPrChange>
      </w:pPr>
      <w:commentRangeStart w:id="781"/>
      <w:r w:rsidRPr="00E8582C">
        <w:rPr>
          <w:rFonts w:hint="eastAsia"/>
          <w:color w:val="auto"/>
          <w:rPrChange w:id="782" w:author="shaoping niu (牛少平)-人工智能研究院" w:date="2024-07-17T16:01:00Z">
            <w:rPr>
              <w:rFonts w:hint="eastAsia"/>
            </w:rPr>
          </w:rPrChange>
        </w:rPr>
        <w:t>如果请求者向</w:t>
      </w:r>
      <w:del w:id="783" w:author="shaoping niu (牛少平)-人工智能研究院" w:date="2024-07-17T09:58:00Z">
        <w:r w:rsidRPr="00E8582C" w:rsidDel="00276539">
          <w:rPr>
            <w:rFonts w:hint="eastAsia"/>
            <w:color w:val="auto"/>
            <w:rPrChange w:id="784" w:author="shaoping niu (牛少平)-人工智能研究院" w:date="2024-07-17T16:01:00Z">
              <w:rPr>
                <w:rFonts w:hint="eastAsia"/>
                <w:color w:val="FF0000"/>
              </w:rPr>
            </w:rPrChange>
          </w:rPr>
          <w:delText>缺乏</w:delText>
        </w:r>
        <w:commentRangeStart w:id="785"/>
        <w:r w:rsidRPr="00E8582C" w:rsidDel="00276539">
          <w:rPr>
            <w:rFonts w:hint="eastAsia"/>
            <w:color w:val="auto"/>
            <w:rPrChange w:id="786" w:author="shaoping niu (牛少平)-人工智能研究院" w:date="2024-07-17T16:01:00Z">
              <w:rPr>
                <w:rFonts w:hint="eastAsia"/>
                <w:color w:val="FF0000"/>
              </w:rPr>
            </w:rPrChange>
          </w:rPr>
          <w:delText>（</w:delText>
        </w:r>
      </w:del>
      <w:r w:rsidRPr="00E8582C">
        <w:rPr>
          <w:rFonts w:hint="eastAsia"/>
          <w:color w:val="auto"/>
          <w:rPrChange w:id="787" w:author="shaoping niu (牛少平)-人工智能研究院" w:date="2024-07-17T16:01:00Z">
            <w:rPr>
              <w:rFonts w:hint="eastAsia"/>
              <w:color w:val="FF0000"/>
            </w:rPr>
          </w:rPrChange>
        </w:rPr>
        <w:t>不支持</w:t>
      </w:r>
      <w:ins w:id="788" w:author="shaoping niu (牛少平)-人工智能研究院" w:date="2024-07-17T09:58:00Z">
        <w:r w:rsidR="00276539" w:rsidRPr="00E8582C">
          <w:rPr>
            <w:color w:val="auto"/>
            <w:rPrChange w:id="789" w:author="shaoping niu (牛少平)-人工智能研究院" w:date="2024-07-17T16:01:00Z">
              <w:rPr>
                <w:color w:val="FF0000"/>
              </w:rPr>
            </w:rPrChange>
          </w:rPr>
          <w:t>1</w:t>
        </w:r>
      </w:ins>
      <w:del w:id="790" w:author="shaoping niu (牛少平)-人工智能研究院" w:date="2024-07-17T09:58:00Z">
        <w:r w:rsidRPr="00E8582C" w:rsidDel="00276539">
          <w:rPr>
            <w:rFonts w:hint="eastAsia"/>
            <w:color w:val="auto"/>
            <w:rPrChange w:id="791" w:author="shaoping niu (牛少平)-人工智能研究院" w:date="2024-07-17T16:01:00Z">
              <w:rPr>
                <w:rFonts w:hint="eastAsia"/>
                <w:color w:val="FF0000"/>
              </w:rPr>
            </w:rPrChange>
          </w:rPr>
          <w:delText>）</w:delText>
        </w:r>
        <w:commentRangeEnd w:id="785"/>
        <w:r w:rsidRPr="00E94D77" w:rsidDel="00276539">
          <w:rPr>
            <w:rPrChange w:id="792" w:author="shaoping niu (牛少平)-人工智能研究院" w:date="2024-07-17T15:55:00Z">
              <w:rPr>
                <w:rStyle w:val="a3"/>
              </w:rPr>
            </w:rPrChange>
          </w:rPr>
          <w:commentReference w:id="785"/>
        </w:r>
        <w:r w:rsidRPr="00E8582C" w:rsidDel="00276539">
          <w:rPr>
            <w:color w:val="auto"/>
            <w:rPrChange w:id="793" w:author="shaoping niu (牛少平)-人工智能研究院" w:date="2024-07-17T16:01:00Z">
              <w:rPr/>
            </w:rPrChange>
          </w:rPr>
          <w:delText>1</w:delText>
        </w:r>
      </w:del>
      <w:r w:rsidRPr="00E8582C">
        <w:rPr>
          <w:color w:val="auto"/>
          <w:rPrChange w:id="794" w:author="shaoping niu (牛少平)-人工智能研究院" w:date="2024-07-17T16:01:00Z">
            <w:rPr/>
          </w:rPrChange>
        </w:rPr>
        <w:t>0bit Tag Completer capability</w:t>
      </w:r>
      <w:r w:rsidRPr="00E8582C">
        <w:rPr>
          <w:rFonts w:hint="eastAsia"/>
          <w:color w:val="auto"/>
          <w:rPrChange w:id="795" w:author="shaoping niu (牛少平)-人工智能研究院" w:date="2024-07-17T16:01:00Z">
            <w:rPr>
              <w:rFonts w:hint="eastAsia"/>
            </w:rPr>
          </w:rPrChange>
        </w:rPr>
        <w:t>的完成者发送</w:t>
      </w:r>
      <w:r w:rsidRPr="00E8582C">
        <w:rPr>
          <w:color w:val="auto"/>
          <w:rPrChange w:id="796" w:author="shaoping niu (牛少平)-人工智能研究院" w:date="2024-07-17T16:01:00Z">
            <w:rPr/>
          </w:rPrChange>
        </w:rPr>
        <w:t>10bit Tag Request</w:t>
      </w:r>
      <w:r w:rsidRPr="00E8582C">
        <w:rPr>
          <w:rFonts w:hint="eastAsia"/>
          <w:color w:val="auto"/>
          <w:rPrChange w:id="797" w:author="shaoping niu (牛少平)-人工智能研究院" w:date="2024-07-17T16:01:00Z">
            <w:rPr>
              <w:rFonts w:hint="eastAsia"/>
            </w:rPr>
          </w:rPrChange>
        </w:rPr>
        <w:t>，则返回</w:t>
      </w:r>
      <w:r w:rsidRPr="00E8582C">
        <w:rPr>
          <w:color w:val="auto"/>
          <w:rPrChange w:id="798" w:author="shaoping niu (牛少平)-人工智能研究院" w:date="2024-07-17T16:01:00Z">
            <w:rPr/>
          </w:rPrChange>
        </w:rPr>
        <w:t>Completion</w:t>
      </w:r>
      <w:r w:rsidRPr="00E8582C">
        <w:rPr>
          <w:rFonts w:hint="eastAsia"/>
          <w:color w:val="auto"/>
          <w:rPrChange w:id="799" w:author="shaoping niu (牛少平)-人工智能研究院" w:date="2024-07-17T16:01:00Z">
            <w:rPr>
              <w:rFonts w:hint="eastAsia"/>
            </w:rPr>
          </w:rPrChange>
        </w:rPr>
        <w:t>的</w:t>
      </w:r>
      <w:r w:rsidRPr="00E8582C">
        <w:rPr>
          <w:color w:val="auto"/>
          <w:rPrChange w:id="800" w:author="shaoping niu (牛少平)-人工智能研究院" w:date="2024-07-17T16:01:00Z">
            <w:rPr/>
          </w:rPrChange>
        </w:rPr>
        <w:t>Tag</w:t>
      </w:r>
      <w:r w:rsidRPr="00E8582C">
        <w:rPr>
          <w:rFonts w:hint="eastAsia"/>
          <w:color w:val="auto"/>
          <w:rPrChange w:id="801" w:author="shaoping niu (牛少平)-人工智能研究院" w:date="2024-07-17T16:01:00Z">
            <w:rPr>
              <w:rFonts w:hint="eastAsia"/>
            </w:rPr>
          </w:rPrChange>
        </w:rPr>
        <w:t>中</w:t>
      </w:r>
      <w:r w:rsidRPr="00E8582C">
        <w:rPr>
          <w:color w:val="auto"/>
          <w:rPrChange w:id="802" w:author="shaoping niu (牛少平)-人工智能研究院" w:date="2024-07-17T16:01:00Z">
            <w:rPr/>
          </w:rPrChange>
        </w:rPr>
        <w:t>Tag[9:8]</w:t>
      </w:r>
      <w:r w:rsidRPr="00E8582C">
        <w:rPr>
          <w:rFonts w:hint="eastAsia"/>
          <w:color w:val="auto"/>
          <w:rPrChange w:id="803" w:author="shaoping niu (牛少平)-人工智能研究院" w:date="2024-07-17T16:01:00Z">
            <w:rPr>
              <w:rFonts w:hint="eastAsia"/>
            </w:rPr>
          </w:rPrChange>
        </w:rPr>
        <w:t>等于</w:t>
      </w:r>
      <w:r w:rsidRPr="00E8582C">
        <w:rPr>
          <w:color w:val="auto"/>
          <w:rPrChange w:id="804" w:author="shaoping niu (牛少平)-人工智能研究院" w:date="2024-07-17T16:01:00Z">
            <w:rPr/>
          </w:rPrChange>
        </w:rPr>
        <w:t>00b</w:t>
      </w:r>
      <w:r w:rsidRPr="00E8582C">
        <w:rPr>
          <w:rFonts w:hint="eastAsia"/>
          <w:color w:val="auto"/>
          <w:rPrChange w:id="805" w:author="shaoping niu (牛少平)-人工智能研究院" w:date="2024-07-17T16:01:00Z">
            <w:rPr>
              <w:rFonts w:hint="eastAsia"/>
            </w:rPr>
          </w:rPrChange>
        </w:rPr>
        <w:t>。</w:t>
      </w:r>
      <w:commentRangeEnd w:id="781"/>
      <w:r w:rsidRPr="00E94D77">
        <w:rPr>
          <w:rPrChange w:id="806" w:author="shaoping niu (牛少平)-人工智能研究院" w:date="2024-07-17T15:55:00Z">
            <w:rPr>
              <w:rStyle w:val="a3"/>
            </w:rPr>
          </w:rPrChange>
        </w:rPr>
        <w:commentReference w:id="781"/>
      </w:r>
      <w:r w:rsidRPr="00E8582C">
        <w:rPr>
          <w:rFonts w:hint="eastAsia"/>
          <w:color w:val="auto"/>
          <w:rPrChange w:id="807" w:author="shaoping niu (牛少平)-人工智能研究院" w:date="2024-07-17T16:01:00Z">
            <w:rPr>
              <w:rFonts w:hint="eastAsia"/>
            </w:rPr>
          </w:rPrChange>
        </w:rPr>
        <w:t>由于请求者被禁止为</w:t>
      </w:r>
      <w:r w:rsidRPr="00E8582C">
        <w:rPr>
          <w:color w:val="auto"/>
          <w:rPrChange w:id="808" w:author="shaoping niu (牛少平)-人工智能研究院" w:date="2024-07-17T16:01:00Z">
            <w:rPr/>
          </w:rPrChange>
        </w:rPr>
        <w:t>10bit Tag</w:t>
      </w:r>
      <w:r w:rsidRPr="00E8582C">
        <w:rPr>
          <w:rFonts w:hint="eastAsia"/>
          <w:color w:val="auto"/>
          <w:rPrChange w:id="809" w:author="shaoping niu (牛少平)-人工智能研究院" w:date="2024-07-17T16:01:00Z">
            <w:rPr>
              <w:rFonts w:hint="eastAsia"/>
            </w:rPr>
          </w:rPrChange>
        </w:rPr>
        <w:t>生成这些</w:t>
      </w:r>
      <w:r w:rsidRPr="00E8582C">
        <w:rPr>
          <w:color w:val="auto"/>
          <w:rPrChange w:id="810" w:author="shaoping niu (牛少平)-人工智能研究院" w:date="2024-07-17T16:01:00Z">
            <w:rPr/>
          </w:rPrChange>
        </w:rPr>
        <w:t>Tag</w:t>
      </w:r>
      <w:r w:rsidRPr="00E8582C">
        <w:rPr>
          <w:rFonts w:hint="eastAsia"/>
          <w:color w:val="auto"/>
          <w:rPrChange w:id="811" w:author="shaoping niu (牛少平)-人工智能研究院" w:date="2024-07-17T16:01:00Z">
            <w:rPr>
              <w:rFonts w:hint="eastAsia"/>
            </w:rPr>
          </w:rPrChange>
        </w:rPr>
        <w:t>值</w:t>
      </w:r>
      <w:ins w:id="812" w:author="shaoping niu (牛少平)-人工智能研究院" w:date="2024-07-17T09:59:00Z">
        <w:r w:rsidR="00276539" w:rsidRPr="00E8582C">
          <w:rPr>
            <w:rFonts w:hint="eastAsia"/>
            <w:color w:val="auto"/>
            <w:rPrChange w:id="813" w:author="shaoping niu (牛少平)-人工智能研究院" w:date="2024-07-17T16:01:00Z">
              <w:rPr>
                <w:rFonts w:hint="eastAsia"/>
              </w:rPr>
            </w:rPrChange>
          </w:rPr>
          <w:t>（指</w:t>
        </w:r>
        <w:r w:rsidR="00276539" w:rsidRPr="00E8582C">
          <w:rPr>
            <w:color w:val="auto"/>
            <w:rPrChange w:id="814" w:author="shaoping niu (牛少平)-人工智能研究院" w:date="2024-07-17T16:01:00Z">
              <w:rPr/>
            </w:rPrChange>
          </w:rPr>
          <w:t>Tag[9:8]</w:t>
        </w:r>
        <w:r w:rsidR="00276539" w:rsidRPr="00E8582C">
          <w:rPr>
            <w:rFonts w:hint="eastAsia"/>
            <w:color w:val="auto"/>
            <w:rPrChange w:id="815" w:author="shaoping niu (牛少平)-人工智能研究院" w:date="2024-07-17T16:01:00Z">
              <w:rPr>
                <w:rFonts w:hint="eastAsia"/>
              </w:rPr>
            </w:rPrChange>
          </w:rPr>
          <w:t>等于</w:t>
        </w:r>
        <w:r w:rsidR="00276539" w:rsidRPr="00E8582C">
          <w:rPr>
            <w:color w:val="auto"/>
            <w:rPrChange w:id="816" w:author="shaoping niu (牛少平)-人工智能研究院" w:date="2024-07-17T16:01:00Z">
              <w:rPr/>
            </w:rPrChange>
          </w:rPr>
          <w:t>00b</w:t>
        </w:r>
        <w:r w:rsidR="00276539" w:rsidRPr="00E8582C">
          <w:rPr>
            <w:rFonts w:hint="eastAsia"/>
            <w:color w:val="auto"/>
            <w:rPrChange w:id="817" w:author="shaoping niu (牛少平)-人工智能研究院" w:date="2024-07-17T16:01:00Z">
              <w:rPr>
                <w:rFonts w:hint="eastAsia"/>
              </w:rPr>
            </w:rPrChange>
          </w:rPr>
          <w:t>）</w:t>
        </w:r>
      </w:ins>
      <w:r w:rsidRPr="00E8582C">
        <w:rPr>
          <w:rFonts w:hint="eastAsia"/>
          <w:color w:val="auto"/>
          <w:rPrChange w:id="818" w:author="shaoping niu (牛少平)-人工智能研究院" w:date="2024-07-17T16:01:00Z">
            <w:rPr>
              <w:rFonts w:hint="eastAsia"/>
            </w:rPr>
          </w:rPrChange>
        </w:rPr>
        <w:t>，因此此类</w:t>
      </w:r>
      <w:r w:rsidRPr="00E8582C">
        <w:rPr>
          <w:color w:val="auto"/>
          <w:rPrChange w:id="819" w:author="shaoping niu (牛少平)-人工智能研究院" w:date="2024-07-17T16:01:00Z">
            <w:rPr/>
          </w:rPrChange>
        </w:rPr>
        <w:t>Completion</w:t>
      </w:r>
      <w:r w:rsidRPr="00E8582C">
        <w:rPr>
          <w:rFonts w:hint="eastAsia"/>
          <w:color w:val="auto"/>
          <w:rPrChange w:id="820" w:author="shaoping niu (牛少平)-人工智能研究院" w:date="2024-07-17T16:01:00Z">
            <w:rPr>
              <w:rFonts w:hint="eastAsia"/>
            </w:rPr>
          </w:rPrChange>
        </w:rPr>
        <w:t>将被处理为意外完成</w:t>
      </w:r>
      <w:ins w:id="821" w:author="shaoping niu (牛少平)-人工智能研究院" w:date="2024-07-17T10:00:00Z">
        <w:r w:rsidR="00276539" w:rsidRPr="00E8582C">
          <w:rPr>
            <w:rFonts w:hint="eastAsia"/>
            <w:color w:val="auto"/>
            <w:rPrChange w:id="822" w:author="shaoping niu (牛少平)-人工智能研究院" w:date="2024-07-17T16:01:00Z">
              <w:rPr>
                <w:rFonts w:hint="eastAsia"/>
              </w:rPr>
            </w:rPrChange>
          </w:rPr>
          <w:t>包</w:t>
        </w:r>
      </w:ins>
      <w:r w:rsidRPr="00E8582C">
        <w:rPr>
          <w:rFonts w:hint="eastAsia"/>
          <w:color w:val="auto"/>
          <w:rPrChange w:id="823" w:author="shaoping niu (牛少平)-人工智能研究院" w:date="2024-07-17T16:01:00Z">
            <w:rPr>
              <w:rFonts w:hint="eastAsia"/>
            </w:rPr>
          </w:rPrChange>
        </w:rPr>
        <w:t>，默认情况下</w:t>
      </w:r>
      <w:ins w:id="824" w:author="shaoping niu (牛少平)-人工智能研究院" w:date="2024-07-17T10:00:00Z">
        <w:r w:rsidR="00276539" w:rsidRPr="00E8582C">
          <w:rPr>
            <w:rFonts w:hint="eastAsia"/>
            <w:color w:val="auto"/>
            <w:rPrChange w:id="825" w:author="shaoping niu (牛少平)-人工智能研究院" w:date="2024-07-17T16:01:00Z">
              <w:rPr>
                <w:rFonts w:hint="eastAsia"/>
              </w:rPr>
            </w:rPrChange>
          </w:rPr>
          <w:t>将</w:t>
        </w:r>
      </w:ins>
      <w:ins w:id="826" w:author="shaoping niu (牛少平)-人工智能研究院" w:date="2024-07-17T10:01:00Z">
        <w:r w:rsidR="00276539" w:rsidRPr="00E8582C">
          <w:rPr>
            <w:rFonts w:hint="eastAsia"/>
            <w:color w:val="auto"/>
            <w:rPrChange w:id="827" w:author="shaoping niu (牛少平)-人工智能研究院" w:date="2024-07-17T16:01:00Z">
              <w:rPr>
                <w:rFonts w:hint="eastAsia"/>
              </w:rPr>
            </w:rPrChange>
          </w:rPr>
          <w:t>报告</w:t>
        </w:r>
      </w:ins>
      <w:del w:id="828" w:author="shaoping niu (牛少平)-人工智能研究院" w:date="2024-07-17T10:00:00Z">
        <w:r w:rsidRPr="00E8582C" w:rsidDel="00276539">
          <w:rPr>
            <w:rFonts w:hint="eastAsia"/>
            <w:color w:val="auto"/>
            <w:rPrChange w:id="829" w:author="shaoping niu (牛少平)-人工智能研究院" w:date="2024-07-17T16:01:00Z">
              <w:rPr>
                <w:rFonts w:hint="eastAsia"/>
              </w:rPr>
            </w:rPrChange>
          </w:rPr>
          <w:delText>为咨询性</w:delText>
        </w:r>
      </w:del>
      <w:r w:rsidRPr="00E8582C">
        <w:rPr>
          <w:rFonts w:hint="eastAsia"/>
          <w:color w:val="auto"/>
          <w:rPrChange w:id="830" w:author="shaoping niu (牛少平)-人工智能研究院" w:date="2024-07-17T16:01:00Z">
            <w:rPr>
              <w:rFonts w:hint="eastAsia"/>
            </w:rPr>
          </w:rPrChange>
        </w:rPr>
        <w:t>非致命错误（</w:t>
      </w:r>
      <w:del w:id="831" w:author="shaoping niu (牛少平)-人工智能研究院" w:date="2024-07-17T10:01:00Z">
        <w:r w:rsidRPr="00E8582C" w:rsidDel="00276539">
          <w:rPr>
            <w:color w:val="auto"/>
            <w:rPrChange w:id="832" w:author="shaoping niu (牛少平)-人工智能研究院" w:date="2024-07-17T16:01:00Z">
              <w:rPr/>
            </w:rPrChange>
          </w:rPr>
          <w:delText xml:space="preserve">Advisory </w:delText>
        </w:r>
      </w:del>
      <w:r w:rsidRPr="00E8582C">
        <w:rPr>
          <w:color w:val="auto"/>
          <w:rPrChange w:id="833" w:author="shaoping niu (牛少平)-人工智能研究院" w:date="2024-07-17T16:01:00Z">
            <w:rPr/>
          </w:rPrChange>
        </w:rPr>
        <w:t>Non-Fatal Errors</w:t>
      </w:r>
      <w:r w:rsidRPr="00E8582C">
        <w:rPr>
          <w:rFonts w:hint="eastAsia"/>
          <w:color w:val="auto"/>
          <w:rPrChange w:id="834" w:author="shaoping niu (牛少平)-人工智能研究院" w:date="2024-07-17T16:01:00Z">
            <w:rPr>
              <w:rFonts w:hint="eastAsia"/>
            </w:rPr>
          </w:rPrChange>
        </w:rPr>
        <w:t>）。请求者必须遵循标准</w:t>
      </w:r>
      <w:r w:rsidRPr="00E8582C">
        <w:rPr>
          <w:color w:val="auto"/>
          <w:rPrChange w:id="835" w:author="shaoping niu (牛少平)-人工智能研究院" w:date="2024-07-17T16:01:00Z">
            <w:rPr/>
          </w:rPrChange>
        </w:rPr>
        <w:t>PCI Express</w:t>
      </w:r>
      <w:r w:rsidRPr="00E8582C">
        <w:rPr>
          <w:rFonts w:hint="eastAsia"/>
          <w:color w:val="auto"/>
          <w:rPrChange w:id="836" w:author="shaoping niu (牛少平)-人工智能研究院" w:date="2024-07-17T16:01:00Z">
            <w:rPr>
              <w:rFonts w:hint="eastAsia"/>
            </w:rPr>
          </w:rPrChange>
        </w:rPr>
        <w:t>错误处理要求。</w:t>
      </w:r>
    </w:p>
    <w:p w14:paraId="60AE5FF9" w14:textId="11EDB14B" w:rsidR="00D34953" w:rsidRPr="00E8582C" w:rsidRDefault="00D34953">
      <w:pPr>
        <w:pStyle w:val="ae"/>
        <w:numPr>
          <w:ilvl w:val="0"/>
          <w:numId w:val="11"/>
        </w:numPr>
        <w:spacing w:beforeLines="50" w:before="156" w:afterLines="50" w:after="156"/>
        <w:ind w:firstLineChars="0"/>
        <w:rPr>
          <w:color w:val="auto"/>
          <w:rPrChange w:id="837" w:author="shaoping niu (牛少平)-人工智能研究院" w:date="2024-07-17T16:01:00Z">
            <w:rPr/>
          </w:rPrChange>
        </w:rPr>
        <w:pPrChange w:id="838" w:author="shaoping niu (牛少平)-人工智能研究院" w:date="2024-07-17T16:01:00Z">
          <w:pPr>
            <w:numPr>
              <w:ilvl w:val="2"/>
              <w:numId w:val="2"/>
            </w:numPr>
            <w:tabs>
              <w:tab w:val="num" w:pos="1260"/>
            </w:tabs>
            <w:ind w:left="1260" w:hanging="420"/>
          </w:pPr>
        </w:pPrChange>
      </w:pPr>
      <w:r w:rsidRPr="00E8582C">
        <w:rPr>
          <w:rFonts w:hint="eastAsia"/>
          <w:color w:val="auto"/>
          <w:rPrChange w:id="839" w:author="shaoping niu (牛少平)-人工智能研究院" w:date="2024-07-17T16:01:00Z">
            <w:rPr>
              <w:rFonts w:hint="eastAsia"/>
            </w:rPr>
          </w:rPrChange>
        </w:rPr>
        <w:t>当请求者将带有无效</w:t>
      </w:r>
      <w:r w:rsidRPr="00E8582C">
        <w:rPr>
          <w:color w:val="auto"/>
          <w:rPrChange w:id="840" w:author="shaoping niu (牛少平)-人工智能研究院" w:date="2024-07-17T16:01:00Z">
            <w:rPr/>
          </w:rPrChange>
        </w:rPr>
        <w:t>10bit Tag</w:t>
      </w:r>
      <w:r w:rsidRPr="00E8582C">
        <w:rPr>
          <w:rFonts w:hint="eastAsia"/>
          <w:color w:val="auto"/>
          <w:rPrChange w:id="841" w:author="shaoping niu (牛少平)-人工智能研究院" w:date="2024-07-17T16:01:00Z">
            <w:rPr>
              <w:rFonts w:hint="eastAsia"/>
            </w:rPr>
          </w:rPrChange>
        </w:rPr>
        <w:t>的</w:t>
      </w:r>
      <w:r w:rsidRPr="00E8582C">
        <w:rPr>
          <w:color w:val="auto"/>
          <w:rPrChange w:id="842" w:author="shaoping niu (牛少平)-人工智能研究院" w:date="2024-07-17T16:01:00Z">
            <w:rPr/>
          </w:rPrChange>
        </w:rPr>
        <w:t>Completion</w:t>
      </w:r>
      <w:r w:rsidRPr="00E8582C">
        <w:rPr>
          <w:rFonts w:hint="eastAsia"/>
          <w:color w:val="auto"/>
          <w:rPrChange w:id="843" w:author="shaoping niu (牛少平)-人工智能研究院" w:date="2024-07-17T16:01:00Z">
            <w:rPr>
              <w:rFonts w:hint="eastAsia"/>
            </w:rPr>
          </w:rPrChange>
        </w:rPr>
        <w:t>处理为意外完成</w:t>
      </w:r>
      <w:ins w:id="844" w:author="shaoping niu (牛少平)-人工智能研究院" w:date="2024-07-17T10:02:00Z">
        <w:r w:rsidR="007D053D" w:rsidRPr="00E8582C">
          <w:rPr>
            <w:rFonts w:hint="eastAsia"/>
            <w:color w:val="auto"/>
            <w:rPrChange w:id="845" w:author="shaoping niu (牛少平)-人工智能研究院" w:date="2024-07-17T16:01:00Z">
              <w:rPr>
                <w:rFonts w:hint="eastAsia"/>
              </w:rPr>
            </w:rPrChange>
          </w:rPr>
          <w:t>包</w:t>
        </w:r>
      </w:ins>
      <w:r w:rsidRPr="00E8582C">
        <w:rPr>
          <w:rFonts w:hint="eastAsia"/>
          <w:color w:val="auto"/>
          <w:rPrChange w:id="846" w:author="shaoping niu (牛少平)-人工智能研究院" w:date="2024-07-17T16:01:00Z">
            <w:rPr>
              <w:rFonts w:hint="eastAsia"/>
            </w:rPr>
          </w:rPrChange>
        </w:rPr>
        <w:t>（</w:t>
      </w:r>
      <w:r w:rsidRPr="00E8582C">
        <w:rPr>
          <w:color w:val="auto"/>
          <w:rPrChange w:id="847" w:author="shaoping niu (牛少平)-人工智能研究院" w:date="2024-07-17T16:01:00Z">
            <w:rPr/>
          </w:rPrChange>
        </w:rPr>
        <w:t>Unexpected Completion</w:t>
      </w:r>
      <w:r w:rsidRPr="00E8582C">
        <w:rPr>
          <w:rFonts w:hint="eastAsia"/>
          <w:color w:val="auto"/>
          <w:rPrChange w:id="848" w:author="shaoping niu (牛少平)-人工智能研究院" w:date="2024-07-17T16:01:00Z">
            <w:rPr>
              <w:rFonts w:hint="eastAsia"/>
            </w:rPr>
          </w:rPrChange>
        </w:rPr>
        <w:t>）时，原始请求可能会引发完成超时（</w:t>
      </w:r>
      <w:r w:rsidRPr="00E8582C">
        <w:rPr>
          <w:color w:val="auto"/>
          <w:rPrChange w:id="849" w:author="shaoping niu (牛少平)-人工智能研究院" w:date="2024-07-17T16:01:00Z">
            <w:rPr/>
          </w:rPrChange>
        </w:rPr>
        <w:t>Completion timeout</w:t>
      </w:r>
      <w:r w:rsidRPr="00E8582C">
        <w:rPr>
          <w:rFonts w:hint="eastAsia"/>
          <w:color w:val="auto"/>
          <w:rPrChange w:id="850" w:author="shaoping niu (牛少平)-人工智能研究院" w:date="2024-07-17T16:01:00Z">
            <w:rPr>
              <w:rFonts w:hint="eastAsia"/>
            </w:rPr>
          </w:rPrChange>
        </w:rPr>
        <w:t>）。如果请求者为了避免数据损坏而以某种特定于设备的方式处理完成超时条件，则允许请求者根据需要，通过标准</w:t>
      </w:r>
      <w:r w:rsidRPr="00E8582C">
        <w:rPr>
          <w:color w:val="auto"/>
          <w:rPrChange w:id="851" w:author="shaoping niu (牛少平)-人工智能研究院" w:date="2024-07-17T16:01:00Z">
            <w:rPr/>
          </w:rPrChange>
        </w:rPr>
        <w:t>PCI Express</w:t>
      </w:r>
      <w:r w:rsidRPr="00E8582C">
        <w:rPr>
          <w:rFonts w:hint="eastAsia"/>
          <w:color w:val="auto"/>
          <w:rPrChange w:id="852" w:author="shaoping niu (牛少平)-人工智能研究院" w:date="2024-07-17T16:01:00Z">
            <w:rPr>
              <w:rFonts w:hint="eastAsia"/>
            </w:rPr>
          </w:rPrChange>
        </w:rPr>
        <w:t>错误处理机制</w:t>
      </w:r>
      <w:commentRangeStart w:id="853"/>
      <w:r w:rsidRPr="00E8582C">
        <w:rPr>
          <w:rFonts w:hint="eastAsia"/>
          <w:color w:val="auto"/>
          <w:rPrChange w:id="854" w:author="shaoping niu (牛少平)-人工智能研究院" w:date="2024-07-17T16:01:00Z">
            <w:rPr>
              <w:rFonts w:hint="eastAsia"/>
            </w:rPr>
          </w:rPrChange>
        </w:rPr>
        <w:t>抑制</w:t>
      </w:r>
      <w:commentRangeEnd w:id="853"/>
      <w:r w:rsidRPr="00E94D77">
        <w:rPr>
          <w:rPrChange w:id="855" w:author="shaoping niu (牛少平)-人工智能研究院" w:date="2024-07-17T15:55:00Z">
            <w:rPr>
              <w:rStyle w:val="a3"/>
            </w:rPr>
          </w:rPrChange>
        </w:rPr>
        <w:commentReference w:id="853"/>
      </w:r>
      <w:r w:rsidRPr="00E8582C">
        <w:rPr>
          <w:rFonts w:hint="eastAsia"/>
          <w:color w:val="auto"/>
          <w:rPrChange w:id="856" w:author="shaoping niu (牛少平)-人工智能研究院" w:date="2024-07-17T16:01:00Z">
            <w:rPr>
              <w:rFonts w:hint="eastAsia"/>
            </w:rPr>
          </w:rPrChange>
        </w:rPr>
        <w:t>（</w:t>
      </w:r>
      <w:r w:rsidRPr="00E8582C">
        <w:rPr>
          <w:color w:val="auto"/>
          <w:rPrChange w:id="857" w:author="shaoping niu (牛少平)-人工智能研究院" w:date="2024-07-17T16:01:00Z">
            <w:rPr/>
          </w:rPrChange>
        </w:rPr>
        <w:t>suppress</w:t>
      </w:r>
      <w:r w:rsidRPr="00E8582C">
        <w:rPr>
          <w:rFonts w:hint="eastAsia"/>
          <w:color w:val="auto"/>
          <w:rPrChange w:id="858" w:author="shaoping niu (牛少平)-人工智能研究院" w:date="2024-07-17T16:01:00Z">
            <w:rPr>
              <w:rFonts w:hint="eastAsia"/>
            </w:rPr>
          </w:rPrChange>
        </w:rPr>
        <w:t>）完成超时的处理。</w:t>
      </w:r>
    </w:p>
    <w:p w14:paraId="1CA4C1E7" w14:textId="2EC878B4" w:rsidR="00D34953" w:rsidRPr="00E8582C" w:rsidRDefault="00D34953">
      <w:pPr>
        <w:pStyle w:val="ae"/>
        <w:numPr>
          <w:ilvl w:val="0"/>
          <w:numId w:val="11"/>
        </w:numPr>
        <w:spacing w:beforeLines="50" w:before="156" w:afterLines="50" w:after="156"/>
        <w:ind w:firstLineChars="0"/>
        <w:rPr>
          <w:color w:val="auto"/>
          <w:rPrChange w:id="859" w:author="shaoping niu (牛少平)-人工智能研究院" w:date="2024-07-17T16:01:00Z">
            <w:rPr/>
          </w:rPrChange>
        </w:rPr>
        <w:pPrChange w:id="860" w:author="shaoping niu (牛少平)-人工智能研究院" w:date="2024-07-17T16:01:00Z">
          <w:pPr>
            <w:numPr>
              <w:ilvl w:val="2"/>
              <w:numId w:val="2"/>
            </w:numPr>
            <w:tabs>
              <w:tab w:val="num" w:pos="1260"/>
            </w:tabs>
            <w:ind w:left="1260" w:hanging="420"/>
          </w:pPr>
        </w:pPrChange>
      </w:pPr>
      <w:r w:rsidRPr="00E8582C">
        <w:rPr>
          <w:rFonts w:hint="eastAsia"/>
          <w:color w:val="auto"/>
          <w:rPrChange w:id="861" w:author="shaoping niu (牛少平)-人工智能研究院" w:date="2024-07-17T16:01:00Z">
            <w:rPr>
              <w:rFonts w:hint="eastAsia"/>
              <w:highlight w:val="yellow"/>
            </w:rPr>
          </w:rPrChange>
        </w:rPr>
        <w:t>如果请求者支持向某些完成者发送</w:t>
      </w:r>
      <w:r w:rsidRPr="00E8582C">
        <w:rPr>
          <w:color w:val="auto"/>
          <w:rPrChange w:id="862" w:author="shaoping niu (牛少平)-人工智能研究院" w:date="2024-07-17T16:01:00Z">
            <w:rPr>
              <w:highlight w:val="yellow"/>
            </w:rPr>
          </w:rPrChange>
        </w:rPr>
        <w:t>10bit Tag Requests</w:t>
      </w:r>
      <w:r w:rsidRPr="00E8582C">
        <w:rPr>
          <w:rFonts w:hint="eastAsia"/>
          <w:color w:val="auto"/>
          <w:rPrChange w:id="863" w:author="shaoping niu (牛少平)-人工智能研究院" w:date="2024-07-17T16:01:00Z">
            <w:rPr>
              <w:rFonts w:hint="eastAsia"/>
              <w:highlight w:val="yellow"/>
            </w:rPr>
          </w:rPrChange>
        </w:rPr>
        <w:t>，</w:t>
      </w:r>
      <w:del w:id="864" w:author="shaoping niu (牛少平)-人工智能研究院" w:date="2024-07-17T10:07:00Z">
        <w:r w:rsidRPr="00E8582C" w:rsidDel="007D053D">
          <w:rPr>
            <w:rFonts w:hint="eastAsia"/>
            <w:color w:val="auto"/>
            <w:rPrChange w:id="865" w:author="shaoping niu (牛少平)-人工智能研究院" w:date="2024-07-17T16:01:00Z">
              <w:rPr>
                <w:rFonts w:hint="eastAsia"/>
                <w:highlight w:val="yellow"/>
              </w:rPr>
            </w:rPrChange>
          </w:rPr>
          <w:delText>并</w:delText>
        </w:r>
      </w:del>
      <w:r w:rsidRPr="00E8582C">
        <w:rPr>
          <w:rFonts w:hint="eastAsia"/>
          <w:color w:val="auto"/>
          <w:rPrChange w:id="866" w:author="shaoping niu (牛少平)-人工智能研究院" w:date="2024-07-17T16:01:00Z">
            <w:rPr>
              <w:rFonts w:hint="eastAsia"/>
              <w:highlight w:val="yellow"/>
            </w:rPr>
          </w:rPrChange>
        </w:rPr>
        <w:t>同时支持向其他完成者发送较小的</w:t>
      </w:r>
      <w:r w:rsidRPr="00E8582C">
        <w:rPr>
          <w:color w:val="auto"/>
          <w:rPrChange w:id="867" w:author="shaoping niu (牛少平)-人工智能研究院" w:date="2024-07-17T16:01:00Z">
            <w:rPr>
              <w:highlight w:val="yellow"/>
            </w:rPr>
          </w:rPrChange>
        </w:rPr>
        <w:t>Tag Requests</w:t>
      </w:r>
      <w:r w:rsidRPr="00E8582C">
        <w:rPr>
          <w:rFonts w:hint="eastAsia"/>
          <w:color w:val="auto"/>
          <w:rPrChange w:id="868" w:author="shaoping niu (牛少平)-人工智能研究院" w:date="2024-07-17T16:01:00Z">
            <w:rPr>
              <w:rFonts w:hint="eastAsia"/>
              <w:highlight w:val="yellow"/>
            </w:rPr>
          </w:rPrChange>
        </w:rPr>
        <w:t>，则请求者必须遵守较小</w:t>
      </w:r>
      <w:r w:rsidRPr="00E8582C">
        <w:rPr>
          <w:color w:val="auto"/>
          <w:rPrChange w:id="869" w:author="shaoping niu (牛少平)-人工智能研究院" w:date="2024-07-17T16:01:00Z">
            <w:rPr>
              <w:highlight w:val="yellow"/>
            </w:rPr>
          </w:rPrChange>
        </w:rPr>
        <w:t>Tag Requests</w:t>
      </w:r>
      <w:r w:rsidRPr="00E8582C">
        <w:rPr>
          <w:rFonts w:hint="eastAsia"/>
          <w:color w:val="auto"/>
          <w:rPrChange w:id="870" w:author="shaoping niu (牛少平)-人工智能研究院" w:date="2024-07-17T16:01:00Z">
            <w:rPr>
              <w:rFonts w:hint="eastAsia"/>
              <w:highlight w:val="yellow"/>
            </w:rPr>
          </w:rPrChange>
        </w:rPr>
        <w:t>的</w:t>
      </w:r>
      <w:r w:rsidRPr="00E8582C">
        <w:rPr>
          <w:color w:val="auto"/>
          <w:rPrChange w:id="871" w:author="shaoping niu (牛少平)-人工智能研究院" w:date="2024-07-17T16:01:00Z">
            <w:rPr>
              <w:highlight w:val="yellow"/>
            </w:rPr>
          </w:rPrChange>
        </w:rPr>
        <w:t>Extended Tag Field Enable</w:t>
      </w:r>
      <w:r w:rsidRPr="00E8582C">
        <w:rPr>
          <w:rFonts w:hint="eastAsia"/>
          <w:color w:val="auto"/>
          <w:rPrChange w:id="872" w:author="shaoping niu (牛少平)-人工智能研究院" w:date="2024-07-17T16:01:00Z">
            <w:rPr>
              <w:rFonts w:hint="eastAsia"/>
              <w:highlight w:val="yellow"/>
            </w:rPr>
          </w:rPrChange>
        </w:rPr>
        <w:t>位设置</w:t>
      </w:r>
      <w:ins w:id="873" w:author="shaoping niu (牛少平)-人工智能研究院" w:date="2024-07-17T10:12:00Z">
        <w:r w:rsidR="00FC1668" w:rsidRPr="00E8582C">
          <w:rPr>
            <w:rFonts w:hint="eastAsia"/>
            <w:color w:val="auto"/>
            <w:rPrChange w:id="874" w:author="shaoping niu (牛少平)-人工智能研究院" w:date="2024-07-17T16:01:00Z">
              <w:rPr>
                <w:rFonts w:hint="eastAsia"/>
                <w:highlight w:val="yellow"/>
              </w:rPr>
            </w:rPrChange>
          </w:rPr>
          <w:t>（个人理解，这个设置指</w:t>
        </w:r>
        <w:r w:rsidR="00FC1668" w:rsidRPr="00E8582C">
          <w:rPr>
            <w:color w:val="auto"/>
            <w:rPrChange w:id="875" w:author="shaoping niu (牛少平)-人工智能研究院" w:date="2024-07-17T16:01:00Z">
              <w:rPr>
                <w:highlight w:val="yellow"/>
              </w:rPr>
            </w:rPrChange>
          </w:rPr>
          <w:t>completer</w:t>
        </w:r>
        <w:r w:rsidR="00FC1668" w:rsidRPr="00E8582C">
          <w:rPr>
            <w:rFonts w:hint="eastAsia"/>
            <w:color w:val="auto"/>
            <w:rPrChange w:id="876" w:author="shaoping niu (牛少平)-人工智能研究院" w:date="2024-07-17T16:01:00Z">
              <w:rPr>
                <w:rFonts w:hint="eastAsia"/>
                <w:highlight w:val="yellow"/>
              </w:rPr>
            </w:rPrChange>
          </w:rPr>
          <w:t>中的寄存器）</w:t>
        </w:r>
      </w:ins>
      <w:r w:rsidRPr="00E8582C">
        <w:rPr>
          <w:rFonts w:hint="eastAsia"/>
          <w:color w:val="auto"/>
          <w:rPrChange w:id="877" w:author="shaoping niu (牛少平)-人工智能研究院" w:date="2024-07-17T16:01:00Z">
            <w:rPr>
              <w:rFonts w:hint="eastAsia"/>
              <w:highlight w:val="yellow"/>
            </w:rPr>
          </w:rPrChange>
        </w:rPr>
        <w:t>。</w:t>
      </w:r>
      <w:r w:rsidRPr="00E8582C">
        <w:rPr>
          <w:rFonts w:hint="eastAsia"/>
          <w:color w:val="auto"/>
          <w:rPrChange w:id="878" w:author="shaoping niu (牛少平)-人工智能研究院" w:date="2024-07-17T16:01:00Z">
            <w:rPr>
              <w:rFonts w:hint="eastAsia"/>
            </w:rPr>
          </w:rPrChange>
        </w:rPr>
        <w:t>也就是说，如果该</w:t>
      </w:r>
      <w:ins w:id="879" w:author="shaoping niu (牛少平)-人工智能研究院" w:date="2024-07-17T10:08:00Z">
        <w:r w:rsidR="007D053D" w:rsidRPr="00E8582C">
          <w:rPr>
            <w:rFonts w:hint="eastAsia"/>
            <w:color w:val="auto"/>
            <w:rPrChange w:id="880" w:author="shaoping niu (牛少平)-人工智能研究院" w:date="2024-07-17T16:01:00Z">
              <w:rPr>
                <w:rFonts w:hint="eastAsia"/>
              </w:rPr>
            </w:rPrChange>
          </w:rPr>
          <w:t>位</w:t>
        </w:r>
      </w:ins>
      <w:del w:id="881" w:author="shaoping niu (牛少平)-人工智能研究院" w:date="2024-07-17T10:08:00Z">
        <w:r w:rsidRPr="00E8582C" w:rsidDel="007D053D">
          <w:rPr>
            <w:rFonts w:hint="eastAsia"/>
            <w:color w:val="auto"/>
            <w:rPrChange w:id="882" w:author="shaoping niu (牛少平)-人工智能研究院" w:date="2024-07-17T16:01:00Z">
              <w:rPr>
                <w:rFonts w:hint="eastAsia"/>
              </w:rPr>
            </w:rPrChange>
          </w:rPr>
          <w:delText>比特是</w:delText>
        </w:r>
        <w:r w:rsidRPr="00E8582C" w:rsidDel="007D053D">
          <w:rPr>
            <w:color w:val="auto"/>
            <w:rPrChange w:id="883" w:author="shaoping niu (牛少平)-人工智能研究院" w:date="2024-07-17T16:01:00Z">
              <w:rPr/>
            </w:rPrChange>
          </w:rPr>
          <w:delText>Clear</w:delText>
        </w:r>
      </w:del>
      <w:ins w:id="884" w:author="shaoping niu (牛少平)-人工智能研究院" w:date="2024-07-17T10:08:00Z">
        <w:r w:rsidR="007D053D" w:rsidRPr="00E8582C">
          <w:rPr>
            <w:rFonts w:hint="eastAsia"/>
            <w:color w:val="auto"/>
            <w:rPrChange w:id="885" w:author="shaoping niu (牛少平)-人工智能研究院" w:date="2024-07-17T16:01:00Z">
              <w:rPr>
                <w:rFonts w:hint="eastAsia"/>
              </w:rPr>
            </w:rPrChange>
          </w:rPr>
          <w:t>清零</w:t>
        </w:r>
      </w:ins>
      <w:r w:rsidRPr="00E8582C">
        <w:rPr>
          <w:rFonts w:hint="eastAsia"/>
          <w:color w:val="auto"/>
          <w:rPrChange w:id="886" w:author="shaoping niu (牛少平)-人工智能研究院" w:date="2024-07-17T16:01:00Z">
            <w:rPr>
              <w:rFonts w:hint="eastAsia"/>
            </w:rPr>
          </w:rPrChange>
        </w:rPr>
        <w:t>，则只有</w:t>
      </w:r>
      <w:r w:rsidRPr="00E8582C">
        <w:rPr>
          <w:color w:val="auto"/>
          <w:rPrChange w:id="887" w:author="shaoping niu (牛少平)-人工智能研究院" w:date="2024-07-17T16:01:00Z">
            <w:rPr/>
          </w:rPrChange>
        </w:rPr>
        <w:t>Tag</w:t>
      </w:r>
      <w:r w:rsidRPr="00E8582C">
        <w:rPr>
          <w:rFonts w:hint="eastAsia"/>
          <w:color w:val="auto"/>
          <w:rPrChange w:id="888" w:author="shaoping niu (牛少平)-人工智能研究院" w:date="2024-07-17T16:01:00Z">
            <w:rPr>
              <w:rFonts w:hint="eastAsia"/>
            </w:rPr>
          </w:rPrChange>
        </w:rPr>
        <w:t>字段的低</w:t>
      </w:r>
      <w:r w:rsidRPr="00E8582C">
        <w:rPr>
          <w:color w:val="auto"/>
          <w:rPrChange w:id="889" w:author="shaoping niu (牛少平)-人工智能研究院" w:date="2024-07-17T16:01:00Z">
            <w:rPr/>
          </w:rPrChange>
        </w:rPr>
        <w:t>5</w:t>
      </w:r>
      <w:r w:rsidRPr="00E8582C">
        <w:rPr>
          <w:rFonts w:hint="eastAsia"/>
          <w:color w:val="auto"/>
          <w:rPrChange w:id="890" w:author="shaoping niu (牛少平)-人工智能研究院" w:date="2024-07-17T16:01:00Z">
            <w:rPr>
              <w:rFonts w:hint="eastAsia"/>
            </w:rPr>
          </w:rPrChange>
        </w:rPr>
        <w:t>比特可以是非零的；如果该位</w:t>
      </w:r>
      <w:ins w:id="891" w:author="shaoping niu (牛少平)-人工智能研究院" w:date="2024-07-17T10:08:00Z">
        <w:r w:rsidR="007D053D" w:rsidRPr="00E8582C">
          <w:rPr>
            <w:rFonts w:hint="eastAsia"/>
            <w:color w:val="auto"/>
            <w:rPrChange w:id="892" w:author="shaoping niu (牛少平)-人工智能研究院" w:date="2024-07-17T16:01:00Z">
              <w:rPr>
                <w:rFonts w:hint="eastAsia"/>
              </w:rPr>
            </w:rPrChange>
          </w:rPr>
          <w:t>置</w:t>
        </w:r>
        <w:r w:rsidR="007D053D" w:rsidRPr="00E8582C">
          <w:rPr>
            <w:color w:val="auto"/>
            <w:rPrChange w:id="893" w:author="shaoping niu (牛少平)-人工智能研究院" w:date="2024-07-17T16:01:00Z">
              <w:rPr/>
            </w:rPrChange>
          </w:rPr>
          <w:t>1</w:t>
        </w:r>
      </w:ins>
      <w:del w:id="894" w:author="shaoping niu (牛少平)-人工智能研究院" w:date="2024-07-17T10:08:00Z">
        <w:r w:rsidRPr="00E8582C" w:rsidDel="007D053D">
          <w:rPr>
            <w:rFonts w:hint="eastAsia"/>
            <w:color w:val="auto"/>
            <w:rPrChange w:id="895" w:author="shaoping niu (牛少平)-人工智能研究院" w:date="2024-07-17T16:01:00Z">
              <w:rPr>
                <w:rFonts w:hint="eastAsia"/>
              </w:rPr>
            </w:rPrChange>
          </w:rPr>
          <w:delText>是</w:delText>
        </w:r>
        <w:r w:rsidRPr="00E8582C" w:rsidDel="007D053D">
          <w:rPr>
            <w:color w:val="auto"/>
            <w:rPrChange w:id="896" w:author="shaoping niu (牛少平)-人工智能研究院" w:date="2024-07-17T16:01:00Z">
              <w:rPr/>
            </w:rPrChange>
          </w:rPr>
          <w:delText>Set</w:delText>
        </w:r>
      </w:del>
      <w:r w:rsidRPr="00E8582C">
        <w:rPr>
          <w:rFonts w:hint="eastAsia"/>
          <w:color w:val="auto"/>
          <w:rPrChange w:id="897" w:author="shaoping niu (牛少平)-人工智能研究院" w:date="2024-07-17T16:01:00Z">
            <w:rPr>
              <w:rFonts w:hint="eastAsia"/>
            </w:rPr>
          </w:rPrChange>
        </w:rPr>
        <w:t>，则只有</w:t>
      </w:r>
      <w:r w:rsidRPr="00E8582C">
        <w:rPr>
          <w:color w:val="auto"/>
          <w:rPrChange w:id="898" w:author="shaoping niu (牛少平)-人工智能研究院" w:date="2024-07-17T16:01:00Z">
            <w:rPr/>
          </w:rPrChange>
        </w:rPr>
        <w:t>Tag</w:t>
      </w:r>
      <w:r w:rsidRPr="00E8582C">
        <w:rPr>
          <w:rFonts w:hint="eastAsia"/>
          <w:color w:val="auto"/>
          <w:rPrChange w:id="899" w:author="shaoping niu (牛少平)-人工智能研究院" w:date="2024-07-17T16:01:00Z">
            <w:rPr>
              <w:rFonts w:hint="eastAsia"/>
            </w:rPr>
          </w:rPrChange>
        </w:rPr>
        <w:t>字段的较低</w:t>
      </w:r>
      <w:r w:rsidRPr="00E8582C">
        <w:rPr>
          <w:color w:val="auto"/>
          <w:rPrChange w:id="900" w:author="shaoping niu (牛少平)-人工智能研究院" w:date="2024-07-17T16:01:00Z">
            <w:rPr/>
          </w:rPrChange>
        </w:rPr>
        <w:t>8</w:t>
      </w:r>
      <w:r w:rsidRPr="00E8582C">
        <w:rPr>
          <w:rFonts w:hint="eastAsia"/>
          <w:color w:val="auto"/>
          <w:rPrChange w:id="901" w:author="shaoping niu (牛少平)-人工智能研究院" w:date="2024-07-17T16:01:00Z">
            <w:rPr>
              <w:rFonts w:hint="eastAsia"/>
            </w:rPr>
          </w:rPrChange>
        </w:rPr>
        <w:t>位可以是非零的。</w:t>
      </w:r>
    </w:p>
    <w:p w14:paraId="77AF8AB7" w14:textId="7094394B" w:rsidR="00D34953" w:rsidRPr="00E8582C" w:rsidRDefault="00D34953">
      <w:pPr>
        <w:pStyle w:val="ae"/>
        <w:numPr>
          <w:ilvl w:val="0"/>
          <w:numId w:val="11"/>
        </w:numPr>
        <w:spacing w:beforeLines="50" w:before="156" w:afterLines="50" w:after="156"/>
        <w:ind w:firstLineChars="0"/>
        <w:rPr>
          <w:color w:val="auto"/>
          <w:rPrChange w:id="902" w:author="shaoping niu (牛少平)-人工智能研究院" w:date="2024-07-17T16:01:00Z">
            <w:rPr/>
          </w:rPrChange>
        </w:rPr>
        <w:pPrChange w:id="903" w:author="shaoping niu (牛少平)-人工智能研究院" w:date="2024-07-17T16:01:00Z">
          <w:pPr>
            <w:numPr>
              <w:ilvl w:val="2"/>
              <w:numId w:val="2"/>
            </w:numPr>
            <w:tabs>
              <w:tab w:val="num" w:pos="1260"/>
            </w:tabs>
            <w:ind w:left="1260" w:hanging="420"/>
          </w:pPr>
        </w:pPrChange>
      </w:pPr>
      <w:r w:rsidRPr="00E8582C">
        <w:rPr>
          <w:rFonts w:hint="eastAsia"/>
          <w:color w:val="auto"/>
          <w:rPrChange w:id="904" w:author="shaoping niu (牛少平)-人工智能研究院" w:date="2024-07-17T16:01:00Z">
            <w:rPr>
              <w:rFonts w:hint="eastAsia"/>
            </w:rPr>
          </w:rPrChange>
        </w:rPr>
        <w:t>如果请求者支持向某些完成者发送</w:t>
      </w:r>
      <w:r w:rsidRPr="00E8582C">
        <w:rPr>
          <w:color w:val="auto"/>
          <w:rPrChange w:id="905" w:author="shaoping niu (牛少平)-人工智能研究院" w:date="2024-07-17T16:01:00Z">
            <w:rPr/>
          </w:rPrChange>
        </w:rPr>
        <w:t>10bit Tag Requests</w:t>
      </w:r>
      <w:r w:rsidRPr="00E8582C">
        <w:rPr>
          <w:rFonts w:hint="eastAsia"/>
          <w:color w:val="auto"/>
          <w:rPrChange w:id="906" w:author="shaoping niu (牛少平)-人工智能研究院" w:date="2024-07-17T16:01:00Z">
            <w:rPr>
              <w:rFonts w:hint="eastAsia"/>
            </w:rPr>
          </w:rPrChange>
        </w:rPr>
        <w:t>，并同时支持向其他完成者发送较小的</w:t>
      </w:r>
      <w:r w:rsidRPr="00E8582C">
        <w:rPr>
          <w:color w:val="auto"/>
          <w:rPrChange w:id="907" w:author="shaoping niu (牛少平)-人工智能研究院" w:date="2024-07-17T16:01:00Z">
            <w:rPr/>
          </w:rPrChange>
        </w:rPr>
        <w:t>Tag Requests</w:t>
      </w:r>
      <w:r w:rsidRPr="00E8582C">
        <w:rPr>
          <w:rFonts w:hint="eastAsia"/>
          <w:color w:val="auto"/>
          <w:rPrChange w:id="908" w:author="shaoping niu (牛少平)-人工智能研究院" w:date="2024-07-17T16:01:00Z">
            <w:rPr>
              <w:rFonts w:hint="eastAsia"/>
            </w:rPr>
          </w:rPrChange>
        </w:rPr>
        <w:t>，</w:t>
      </w:r>
      <w:commentRangeStart w:id="909"/>
      <w:r w:rsidRPr="00E8582C">
        <w:rPr>
          <w:rFonts w:hint="eastAsia"/>
          <w:color w:val="auto"/>
          <w:rPrChange w:id="910" w:author="shaoping niu (牛少平)-人工智能研究院" w:date="2024-07-17T16:01:00Z">
            <w:rPr>
              <w:rFonts w:hint="eastAsia"/>
            </w:rPr>
          </w:rPrChange>
        </w:rPr>
        <w:t>则请求者必须确保，如果任何</w:t>
      </w:r>
      <w:r w:rsidRPr="00E8582C">
        <w:rPr>
          <w:color w:val="auto"/>
          <w:rPrChange w:id="911" w:author="shaoping niu (牛少平)-人工智能研究院" w:date="2024-07-17T16:01:00Z">
            <w:rPr/>
          </w:rPrChange>
        </w:rPr>
        <w:t>10bit Tag Requests</w:t>
      </w:r>
      <w:r w:rsidRPr="00E8582C">
        <w:rPr>
          <w:rFonts w:hint="eastAsia"/>
          <w:color w:val="auto"/>
          <w:rPrChange w:id="912" w:author="shaoping niu (牛少平)-人工智能研究院" w:date="2024-07-17T16:01:00Z">
            <w:rPr>
              <w:rFonts w:hint="eastAsia"/>
            </w:rPr>
          </w:rPrChange>
        </w:rPr>
        <w:t>由</w:t>
      </w:r>
      <w:del w:id="913" w:author="shaoping niu (牛少平)-人工智能研究院" w:date="2024-07-17T10:18:00Z">
        <w:r w:rsidRPr="00E8582C" w:rsidDel="00FC1668">
          <w:rPr>
            <w:rFonts w:hint="eastAsia"/>
            <w:color w:val="auto"/>
            <w:rPrChange w:id="914" w:author="shaoping niu (牛少平)-人工智能研究院" w:date="2024-07-17T16:01:00Z">
              <w:rPr>
                <w:rFonts w:hint="eastAsia"/>
                <w:color w:val="FF0000"/>
              </w:rPr>
            </w:rPrChange>
          </w:rPr>
          <w:delText>缺乏（</w:delText>
        </w:r>
      </w:del>
      <w:r w:rsidRPr="00E8582C">
        <w:rPr>
          <w:rFonts w:hint="eastAsia"/>
          <w:color w:val="auto"/>
          <w:rPrChange w:id="915" w:author="shaoping niu (牛少平)-人工智能研究院" w:date="2024-07-17T16:01:00Z">
            <w:rPr>
              <w:rFonts w:hint="eastAsia"/>
              <w:color w:val="FF0000"/>
            </w:rPr>
          </w:rPrChange>
        </w:rPr>
        <w:t>不支持</w:t>
      </w:r>
      <w:del w:id="916" w:author="shaoping niu (牛少平)-人工智能研究院" w:date="2024-07-17T10:18:00Z">
        <w:r w:rsidRPr="00E8582C" w:rsidDel="00FC1668">
          <w:rPr>
            <w:rFonts w:hint="eastAsia"/>
            <w:color w:val="auto"/>
            <w:rPrChange w:id="917" w:author="shaoping niu (牛少平)-人工智能研究院" w:date="2024-07-17T16:01:00Z">
              <w:rPr>
                <w:rFonts w:hint="eastAsia"/>
                <w:color w:val="FF0000"/>
              </w:rPr>
            </w:rPrChange>
          </w:rPr>
          <w:delText>）</w:delText>
        </w:r>
      </w:del>
      <w:r w:rsidRPr="00E8582C">
        <w:rPr>
          <w:color w:val="auto"/>
          <w:rPrChange w:id="918" w:author="shaoping niu (牛少平)-人工智能研究院" w:date="2024-07-17T16:01:00Z">
            <w:rPr/>
          </w:rPrChange>
        </w:rPr>
        <w:t>10bit Tag Completer capability</w:t>
      </w:r>
      <w:r w:rsidRPr="00E8582C">
        <w:rPr>
          <w:rFonts w:hint="eastAsia"/>
          <w:color w:val="auto"/>
          <w:rPrChange w:id="919" w:author="shaoping niu (牛少平)-人工智能研究院" w:date="2024-07-17T16:01:00Z">
            <w:rPr>
              <w:rFonts w:hint="eastAsia"/>
            </w:rPr>
          </w:rPrChange>
        </w:rPr>
        <w:t>的完成者完成，则没有未完成的</w:t>
      </w:r>
      <w:r w:rsidRPr="00E8582C">
        <w:rPr>
          <w:color w:val="auto"/>
          <w:rPrChange w:id="920" w:author="shaoping niu (牛少平)-人工智能研究院" w:date="2024-07-17T16:01:00Z">
            <w:rPr/>
          </w:rPrChange>
        </w:rPr>
        <w:t>10bit Tag</w:t>
      </w:r>
      <w:ins w:id="921" w:author="shaoping niu (牛少平)-人工智能研究院" w:date="2024-07-17T10:28:00Z">
        <w:r w:rsidR="004B7351" w:rsidRPr="00E8582C">
          <w:rPr>
            <w:rFonts w:hint="eastAsia"/>
            <w:color w:val="auto"/>
            <w:rPrChange w:id="922" w:author="shaoping niu (牛少平)-人工智能研究院" w:date="2024-07-17T16:01:00Z">
              <w:rPr>
                <w:rFonts w:hint="eastAsia"/>
              </w:rPr>
            </w:rPrChange>
          </w:rPr>
          <w:t>会与</w:t>
        </w:r>
      </w:ins>
      <w:del w:id="923" w:author="shaoping niu (牛少平)-人工智能研究院" w:date="2024-07-17T10:28:00Z">
        <w:r w:rsidRPr="00E8582C" w:rsidDel="004B7351">
          <w:rPr>
            <w:rFonts w:hint="eastAsia"/>
            <w:color w:val="auto"/>
            <w:rPrChange w:id="924" w:author="shaoping niu (牛少平)-人工智能研究院" w:date="2024-07-17T16:01:00Z">
              <w:rPr>
                <w:rFonts w:hint="eastAsia"/>
              </w:rPr>
            </w:rPrChange>
          </w:rPr>
          <w:delText>可以别名为</w:delText>
        </w:r>
      </w:del>
      <w:r w:rsidRPr="00E8582C">
        <w:rPr>
          <w:rFonts w:hint="eastAsia"/>
          <w:color w:val="auto"/>
          <w:rPrChange w:id="925" w:author="shaoping niu (牛少平)-人工智能研究院" w:date="2024-07-17T16:01:00Z">
            <w:rPr>
              <w:rFonts w:hint="eastAsia"/>
            </w:rPr>
          </w:rPrChange>
        </w:rPr>
        <w:t>未完成的较小</w:t>
      </w:r>
      <w:r w:rsidRPr="00E8582C">
        <w:rPr>
          <w:color w:val="auto"/>
          <w:rPrChange w:id="926" w:author="shaoping niu (牛少平)-人工智能研究院" w:date="2024-07-17T16:01:00Z">
            <w:rPr/>
          </w:rPrChange>
        </w:rPr>
        <w:t>Tag</w:t>
      </w:r>
      <w:ins w:id="927" w:author="shaoping niu (牛少平)-人工智能研究院" w:date="2024-07-17T10:28:00Z">
        <w:r w:rsidR="004B7351" w:rsidRPr="00E8582C">
          <w:rPr>
            <w:rFonts w:hint="eastAsia"/>
            <w:color w:val="auto"/>
            <w:rPrChange w:id="928" w:author="shaoping niu (牛少平)-人工智能研究院" w:date="2024-07-17T16:01:00Z">
              <w:rPr>
                <w:rFonts w:hint="eastAsia"/>
              </w:rPr>
            </w:rPrChange>
          </w:rPr>
          <w:t>混淆</w:t>
        </w:r>
      </w:ins>
      <w:r w:rsidRPr="00E8582C">
        <w:rPr>
          <w:rFonts w:hint="eastAsia"/>
          <w:color w:val="auto"/>
          <w:rPrChange w:id="929" w:author="shaoping niu (牛少平)-人工智能研究院" w:date="2024-07-17T16:01:00Z">
            <w:rPr>
              <w:rFonts w:hint="eastAsia"/>
            </w:rPr>
          </w:rPrChange>
        </w:rPr>
        <w:t>。</w:t>
      </w:r>
      <w:commentRangeEnd w:id="909"/>
      <w:r w:rsidRPr="00E94D77">
        <w:rPr>
          <w:rPrChange w:id="930" w:author="shaoping niu (牛少平)-人工智能研究院" w:date="2024-07-17T15:55:00Z">
            <w:rPr>
              <w:rStyle w:val="a3"/>
            </w:rPr>
          </w:rPrChange>
        </w:rPr>
        <w:commentReference w:id="909"/>
      </w:r>
      <w:r w:rsidRPr="00E8582C">
        <w:rPr>
          <w:rFonts w:hint="eastAsia"/>
          <w:color w:val="auto"/>
          <w:rPrChange w:id="931" w:author="shaoping niu (牛少平)-人工智能研究院" w:date="2024-07-17T16:01:00Z">
            <w:rPr>
              <w:rFonts w:hint="eastAsia"/>
            </w:rPr>
          </w:rPrChange>
        </w:rPr>
        <w:t>参见本节后面的“同时使用</w:t>
      </w:r>
      <w:r w:rsidRPr="00E8582C">
        <w:rPr>
          <w:color w:val="auto"/>
          <w:rPrChange w:id="932" w:author="shaoping niu (牛少平)-人工智能研究院" w:date="2024-07-17T16:01:00Z">
            <w:rPr/>
          </w:rPrChange>
        </w:rPr>
        <w:t>10bit Tag</w:t>
      </w:r>
      <w:r w:rsidRPr="00E8582C">
        <w:rPr>
          <w:rFonts w:hint="eastAsia"/>
          <w:color w:val="auto"/>
          <w:rPrChange w:id="933" w:author="shaoping niu (牛少平)-人工智能研究院" w:date="2024-07-17T16:01:00Z">
            <w:rPr>
              <w:rFonts w:hint="eastAsia"/>
            </w:rPr>
          </w:rPrChange>
        </w:rPr>
        <w:t>和</w:t>
      </w:r>
      <w:ins w:id="934" w:author="shaoping niu (牛少平)-人工智能研究院" w:date="2024-07-17T10:30:00Z">
        <w:r w:rsidR="004B7351" w:rsidRPr="00E8582C">
          <w:rPr>
            <w:rFonts w:hint="eastAsia"/>
            <w:color w:val="auto"/>
            <w:rPrChange w:id="935" w:author="shaoping niu (牛少平)-人工智能研究院" w:date="2024-07-17T16:01:00Z">
              <w:rPr>
                <w:rFonts w:hint="eastAsia"/>
              </w:rPr>
            </w:rPrChange>
          </w:rPr>
          <w:t>较</w:t>
        </w:r>
      </w:ins>
      <w:del w:id="936" w:author="shaoping niu (牛少平)-人工智能研究院" w:date="2024-07-17T10:30:00Z">
        <w:r w:rsidRPr="00E8582C" w:rsidDel="004B7351">
          <w:rPr>
            <w:rFonts w:hint="eastAsia"/>
            <w:color w:val="auto"/>
            <w:rPrChange w:id="937" w:author="shaoping niu (牛少平)-人工智能研究院" w:date="2024-07-17T16:01:00Z">
              <w:rPr>
                <w:rFonts w:hint="eastAsia"/>
              </w:rPr>
            </w:rPrChange>
          </w:rPr>
          <w:delText>更</w:delText>
        </w:r>
      </w:del>
      <w:r w:rsidRPr="00E8582C">
        <w:rPr>
          <w:rFonts w:hint="eastAsia"/>
          <w:color w:val="auto"/>
          <w:rPrChange w:id="938" w:author="shaoping niu (牛少平)-人工智能研究院" w:date="2024-07-17T16:01:00Z">
            <w:rPr>
              <w:rFonts w:hint="eastAsia"/>
            </w:rPr>
          </w:rPrChange>
        </w:rPr>
        <w:t>小的</w:t>
      </w:r>
      <w:r w:rsidRPr="00E8582C">
        <w:rPr>
          <w:color w:val="auto"/>
          <w:rPrChange w:id="939" w:author="shaoping niu (牛少平)-人工智能研究院" w:date="2024-07-17T16:01:00Z">
            <w:rPr/>
          </w:rPrChange>
        </w:rPr>
        <w:t>Tag</w:t>
      </w:r>
      <w:r w:rsidRPr="00E8582C">
        <w:rPr>
          <w:rFonts w:hint="eastAsia"/>
          <w:color w:val="auto"/>
          <w:rPrChange w:id="940" w:author="shaoping niu (牛少平)-人工智能研究院" w:date="2024-07-17T16:01:00Z">
            <w:rPr>
              <w:rFonts w:hint="eastAsia"/>
            </w:rPr>
          </w:rPrChange>
        </w:rPr>
        <w:t>”实现说明。</w:t>
      </w:r>
      <w:ins w:id="941" w:author="shaoping niu (牛少平)-人工智能研究院" w:date="2024-07-17T10:29:00Z">
        <w:r w:rsidR="004B7351" w:rsidRPr="00E8582C">
          <w:rPr>
            <w:rFonts w:hint="eastAsia"/>
            <w:color w:val="auto"/>
            <w:rPrChange w:id="942" w:author="shaoping niu (牛少平)-人工智能研究院" w:date="2024-07-17T16:01:00Z">
              <w:rPr>
                <w:rFonts w:hint="eastAsia"/>
              </w:rPr>
            </w:rPrChange>
          </w:rPr>
          <w:t>（</w:t>
        </w:r>
      </w:ins>
      <w:ins w:id="943" w:author="shaoping niu (牛少平)-人工智能研究院" w:date="2024-07-17T10:30:00Z">
        <w:r w:rsidR="004B7351" w:rsidRPr="00E8582C">
          <w:rPr>
            <w:rFonts w:hint="eastAsia"/>
            <w:color w:val="auto"/>
            <w:rPrChange w:id="944" w:author="shaoping niu (牛少平)-人工智能研究院" w:date="2024-07-17T16:01:00Z">
              <w:rPr>
                <w:rFonts w:hint="eastAsia"/>
              </w:rPr>
            </w:rPrChange>
          </w:rPr>
          <w:t>个人理解，</w:t>
        </w:r>
      </w:ins>
      <w:ins w:id="945" w:author="shaoping niu (牛少平)-人工智能研究院" w:date="2024-07-17T10:29:00Z">
        <w:r w:rsidR="004B7351" w:rsidRPr="00E8582C">
          <w:rPr>
            <w:rFonts w:hint="eastAsia"/>
            <w:color w:val="auto"/>
            <w:rPrChange w:id="946" w:author="shaoping niu (牛少平)-人工智能研究院" w:date="2024-07-17T16:01:00Z">
              <w:rPr>
                <w:rFonts w:hint="eastAsia"/>
              </w:rPr>
            </w:rPrChange>
          </w:rPr>
          <w:t>本节中较小</w:t>
        </w:r>
        <w:r w:rsidR="004B7351" w:rsidRPr="00E8582C">
          <w:rPr>
            <w:color w:val="auto"/>
            <w:rPrChange w:id="947" w:author="shaoping niu (牛少平)-人工智能研究院" w:date="2024-07-17T16:01:00Z">
              <w:rPr/>
            </w:rPrChange>
          </w:rPr>
          <w:t>Tag Request</w:t>
        </w:r>
        <w:r w:rsidR="004B7351" w:rsidRPr="00E8582C">
          <w:rPr>
            <w:rFonts w:hint="eastAsia"/>
            <w:color w:val="auto"/>
            <w:rPrChange w:id="948" w:author="shaoping niu (牛少平)-人工智能研究院" w:date="2024-07-17T16:01:00Z">
              <w:rPr>
                <w:rFonts w:hint="eastAsia"/>
              </w:rPr>
            </w:rPrChange>
          </w:rPr>
          <w:t>是</w:t>
        </w:r>
      </w:ins>
      <w:ins w:id="949" w:author="shaoping niu (牛少平)-人工智能研究院" w:date="2024-07-17T10:30:00Z">
        <w:r w:rsidR="004B7351" w:rsidRPr="00E8582C">
          <w:rPr>
            <w:rFonts w:hint="eastAsia"/>
            <w:color w:val="auto"/>
            <w:rPrChange w:id="950" w:author="shaoping niu (牛少平)-人工智能研究院" w:date="2024-07-17T16:01:00Z">
              <w:rPr>
                <w:rFonts w:hint="eastAsia"/>
              </w:rPr>
            </w:rPrChange>
          </w:rPr>
          <w:t>特指小于</w:t>
        </w:r>
        <w:r w:rsidR="004B7351" w:rsidRPr="00E8582C">
          <w:rPr>
            <w:color w:val="auto"/>
            <w:rPrChange w:id="951" w:author="shaoping niu (牛少平)-人工智能研究院" w:date="2024-07-17T16:01:00Z">
              <w:rPr/>
            </w:rPrChange>
          </w:rPr>
          <w:t>8</w:t>
        </w:r>
        <w:r w:rsidR="004B7351" w:rsidRPr="00E8582C">
          <w:rPr>
            <w:rFonts w:hint="eastAsia"/>
            <w:color w:val="auto"/>
            <w:rPrChange w:id="952" w:author="shaoping niu (牛少平)-人工智能研究院" w:date="2024-07-17T16:01:00Z">
              <w:rPr>
                <w:rFonts w:hint="eastAsia"/>
              </w:rPr>
            </w:rPrChange>
          </w:rPr>
          <w:t>位的</w:t>
        </w:r>
        <w:r w:rsidR="004B7351" w:rsidRPr="00E8582C">
          <w:rPr>
            <w:color w:val="auto"/>
            <w:rPrChange w:id="953" w:author="shaoping niu (牛少平)-人工智能研究院" w:date="2024-07-17T16:01:00Z">
              <w:rPr/>
            </w:rPrChange>
          </w:rPr>
          <w:t>Tag</w:t>
        </w:r>
      </w:ins>
      <w:ins w:id="954" w:author="shaoping niu (牛少平)-人工智能研究院" w:date="2024-07-17T10:29:00Z">
        <w:r w:rsidR="004B7351" w:rsidRPr="00E8582C">
          <w:rPr>
            <w:rFonts w:hint="eastAsia"/>
            <w:color w:val="auto"/>
            <w:rPrChange w:id="955" w:author="shaoping niu (牛少平)-人工智能研究院" w:date="2024-07-17T16:01:00Z">
              <w:rPr>
                <w:rFonts w:hint="eastAsia"/>
              </w:rPr>
            </w:rPrChange>
          </w:rPr>
          <w:t>）</w:t>
        </w:r>
      </w:ins>
    </w:p>
    <w:p w14:paraId="2469797B" w14:textId="255E5316" w:rsidR="00D34953" w:rsidRPr="00E8582C" w:rsidRDefault="00D34953">
      <w:pPr>
        <w:pStyle w:val="ae"/>
        <w:numPr>
          <w:ilvl w:val="0"/>
          <w:numId w:val="12"/>
        </w:numPr>
        <w:spacing w:beforeLines="50" w:before="156" w:afterLines="50" w:after="156"/>
        <w:ind w:firstLineChars="0"/>
        <w:rPr>
          <w:color w:val="auto"/>
          <w:rPrChange w:id="956" w:author="shaoping niu (牛少平)-人工智能研究院" w:date="2024-07-17T16:01:00Z">
            <w:rPr/>
          </w:rPrChange>
        </w:rPr>
        <w:pPrChange w:id="957" w:author="shaoping niu (牛少平)-人工智能研究院" w:date="2024-07-17T16:01:00Z">
          <w:pPr>
            <w:numPr>
              <w:ilvl w:val="1"/>
              <w:numId w:val="2"/>
            </w:numPr>
            <w:tabs>
              <w:tab w:val="num" w:pos="840"/>
            </w:tabs>
            <w:ind w:left="840" w:hanging="420"/>
          </w:pPr>
        </w:pPrChange>
      </w:pPr>
      <w:commentRangeStart w:id="958"/>
      <w:r w:rsidRPr="00E8582C">
        <w:rPr>
          <w:color w:val="auto"/>
          <w:rPrChange w:id="959" w:author="shaoping niu (牛少平)-人工智能研究院" w:date="2024-07-17T16:01:00Z">
            <w:rPr/>
          </w:rPrChange>
        </w:rPr>
        <w:lastRenderedPageBreak/>
        <w:t>Extended Tag Field Enable</w:t>
      </w:r>
      <w:r w:rsidRPr="00E8582C">
        <w:rPr>
          <w:rFonts w:hint="eastAsia"/>
          <w:color w:val="auto"/>
          <w:rPrChange w:id="960" w:author="shaoping niu (牛少平)-人工智能研究院" w:date="2024-07-17T16:01:00Z">
            <w:rPr>
              <w:rFonts w:hint="eastAsia"/>
            </w:rPr>
          </w:rPrChange>
        </w:rPr>
        <w:t>位的</w:t>
      </w:r>
      <w:ins w:id="961" w:author="shaoping niu (牛少平)-人工智能研究院" w:date="2024-07-17T10:33:00Z">
        <w:r w:rsidR="002A53A5" w:rsidRPr="00E8582C">
          <w:rPr>
            <w:rFonts w:hint="eastAsia"/>
            <w:color w:val="auto"/>
            <w:rPrChange w:id="962" w:author="shaoping niu (牛少平)-人工智能研究院" w:date="2024-07-17T16:01:00Z">
              <w:rPr>
                <w:rFonts w:hint="eastAsia"/>
              </w:rPr>
            </w:rPrChange>
          </w:rPr>
          <w:t>默认</w:t>
        </w:r>
      </w:ins>
      <w:del w:id="963" w:author="shaoping niu (牛少平)-人工智能研究院" w:date="2024-07-17T10:33:00Z">
        <w:r w:rsidRPr="00E8582C" w:rsidDel="002A53A5">
          <w:rPr>
            <w:rFonts w:hint="eastAsia"/>
            <w:color w:val="auto"/>
            <w:rPrChange w:id="964" w:author="shaoping niu (牛少平)-人工智能研究院" w:date="2024-07-17T16:01:00Z">
              <w:rPr>
                <w:rFonts w:hint="eastAsia"/>
              </w:rPr>
            </w:rPrChange>
          </w:rPr>
          <w:delText>缺省</w:delText>
        </w:r>
      </w:del>
      <w:r w:rsidRPr="00E8582C">
        <w:rPr>
          <w:rFonts w:hint="eastAsia"/>
          <w:color w:val="auto"/>
          <w:rPrChange w:id="965" w:author="shaoping niu (牛少平)-人工智能研究院" w:date="2024-07-17T16:01:00Z">
            <w:rPr>
              <w:rFonts w:hint="eastAsia"/>
            </w:rPr>
          </w:rPrChange>
        </w:rPr>
        <w:t>值与具体实现有关</w:t>
      </w:r>
      <w:commentRangeEnd w:id="958"/>
      <w:r w:rsidR="00772EE1" w:rsidRPr="00E94D77">
        <w:rPr>
          <w:rPrChange w:id="966" w:author="shaoping niu (牛少平)-人工智能研究院" w:date="2024-07-17T15:55:00Z">
            <w:rPr>
              <w:rStyle w:val="a3"/>
            </w:rPr>
          </w:rPrChange>
        </w:rPr>
        <w:commentReference w:id="958"/>
      </w:r>
      <w:r w:rsidRPr="00E8582C">
        <w:rPr>
          <w:rFonts w:hint="eastAsia"/>
          <w:color w:val="auto"/>
          <w:rPrChange w:id="967" w:author="shaoping niu (牛少平)-人工智能研究院" w:date="2024-07-17T16:01:00Z">
            <w:rPr>
              <w:rFonts w:hint="eastAsia"/>
            </w:rPr>
          </w:rPrChange>
        </w:rPr>
        <w:t>。</w:t>
      </w:r>
      <w:r w:rsidRPr="00E8582C">
        <w:rPr>
          <w:color w:val="auto"/>
          <w:rPrChange w:id="968" w:author="shaoping niu (牛少平)-人工智能研究院" w:date="2024-07-17T16:01:00Z">
            <w:rPr/>
          </w:rPrChange>
        </w:rPr>
        <w:t>10bit Tag Requester Enable</w:t>
      </w:r>
      <w:r w:rsidRPr="00E8582C">
        <w:rPr>
          <w:rFonts w:hint="eastAsia"/>
          <w:color w:val="auto"/>
          <w:rPrChange w:id="969" w:author="shaoping niu (牛少平)-人工智能研究院" w:date="2024-07-17T16:01:00Z">
            <w:rPr>
              <w:rFonts w:hint="eastAsia"/>
            </w:rPr>
          </w:rPrChange>
        </w:rPr>
        <w:t>位的默认值为</w:t>
      </w:r>
      <w:r w:rsidRPr="00E8582C">
        <w:rPr>
          <w:color w:val="auto"/>
          <w:rPrChange w:id="970" w:author="shaoping niu (牛少平)-人工智能研究院" w:date="2024-07-17T16:01:00Z">
            <w:rPr/>
          </w:rPrChange>
        </w:rPr>
        <w:t>0b</w:t>
      </w:r>
      <w:r w:rsidRPr="00E8582C">
        <w:rPr>
          <w:rFonts w:hint="eastAsia"/>
          <w:color w:val="auto"/>
          <w:rPrChange w:id="971" w:author="shaoping niu (牛少平)-人工智能研究院" w:date="2024-07-17T16:01:00Z">
            <w:rPr>
              <w:rFonts w:hint="eastAsia"/>
            </w:rPr>
          </w:rPrChange>
        </w:rPr>
        <w:t>。</w:t>
      </w:r>
    </w:p>
    <w:p w14:paraId="7D6625D8" w14:textId="77777777" w:rsidR="00D34953" w:rsidRPr="00E8582C" w:rsidRDefault="00D34953">
      <w:pPr>
        <w:pStyle w:val="ae"/>
        <w:numPr>
          <w:ilvl w:val="0"/>
          <w:numId w:val="12"/>
        </w:numPr>
        <w:spacing w:beforeLines="50" w:before="156" w:afterLines="50" w:after="156"/>
        <w:ind w:firstLineChars="0"/>
        <w:rPr>
          <w:color w:val="auto"/>
          <w:rPrChange w:id="972" w:author="shaoping niu (牛少平)-人工智能研究院" w:date="2024-07-17T16:01:00Z">
            <w:rPr/>
          </w:rPrChange>
        </w:rPr>
        <w:pPrChange w:id="973" w:author="shaoping niu (牛少平)-人工智能研究院" w:date="2024-07-17T16:01:00Z">
          <w:pPr>
            <w:numPr>
              <w:ilvl w:val="1"/>
              <w:numId w:val="2"/>
            </w:numPr>
            <w:tabs>
              <w:tab w:val="num" w:pos="840"/>
            </w:tabs>
            <w:ind w:left="840" w:hanging="420"/>
          </w:pPr>
        </w:pPrChange>
      </w:pPr>
      <w:r w:rsidRPr="00E8582C">
        <w:rPr>
          <w:rFonts w:hint="eastAsia"/>
          <w:color w:val="auto"/>
          <w:rPrChange w:id="974" w:author="shaoping niu (牛少平)-人工智能研究院" w:date="2024-07-17T16:01:00Z">
            <w:rPr>
              <w:rFonts w:hint="eastAsia"/>
            </w:rPr>
          </w:rPrChange>
        </w:rPr>
        <w:t>如果发送的多个未完成的请求具有非唯一的</w:t>
      </w:r>
      <w:r w:rsidRPr="00E8582C">
        <w:rPr>
          <w:color w:val="auto"/>
          <w:rPrChange w:id="975" w:author="shaoping niu (牛少平)-人工智能研究院" w:date="2024-07-17T16:01:00Z">
            <w:rPr/>
          </w:rPrChange>
        </w:rPr>
        <w:t>Tag</w:t>
      </w:r>
      <w:r w:rsidRPr="00E8582C">
        <w:rPr>
          <w:rFonts w:hint="eastAsia"/>
          <w:color w:val="auto"/>
          <w:rPrChange w:id="976" w:author="shaoping niu (牛少平)-人工智能研究院" w:date="2024-07-17T16:01:00Z">
            <w:rPr>
              <w:rFonts w:hint="eastAsia"/>
            </w:rPr>
          </w:rPrChange>
        </w:rPr>
        <w:t>值，那么</w:t>
      </w:r>
      <w:r w:rsidRPr="00E8582C">
        <w:rPr>
          <w:color w:val="auto"/>
          <w:rPrChange w:id="977" w:author="shaoping niu (牛少平)-人工智能研究院" w:date="2024-07-17T16:01:00Z">
            <w:rPr/>
          </w:rPrChange>
        </w:rPr>
        <w:t>Receiver/Completer</w:t>
      </w:r>
      <w:r w:rsidRPr="00E8582C">
        <w:rPr>
          <w:rFonts w:hint="eastAsia"/>
          <w:color w:val="auto"/>
          <w:rPrChange w:id="978" w:author="shaoping niu (牛少平)-人工智能研究院" w:date="2024-07-17T16:01:00Z">
            <w:rPr>
              <w:rFonts w:hint="eastAsia"/>
            </w:rPr>
          </w:rPrChange>
        </w:rPr>
        <w:t>的行为在规范中是未定义的。</w:t>
      </w:r>
    </w:p>
    <w:p w14:paraId="52C6B838" w14:textId="31046A20" w:rsidR="00D34953" w:rsidRPr="00E8582C" w:rsidRDefault="00D34953">
      <w:pPr>
        <w:pStyle w:val="ae"/>
        <w:numPr>
          <w:ilvl w:val="0"/>
          <w:numId w:val="12"/>
        </w:numPr>
        <w:spacing w:beforeLines="50" w:before="156" w:afterLines="50" w:after="156"/>
        <w:ind w:firstLineChars="0"/>
        <w:rPr>
          <w:ins w:id="979" w:author="shaoping niu (牛少平)-人工智能研究院" w:date="2024-07-17T10:43:00Z"/>
          <w:color w:val="auto"/>
          <w:rPrChange w:id="980" w:author="shaoping niu (牛少平)-人工智能研究院" w:date="2024-07-17T16:01:00Z">
            <w:rPr>
              <w:ins w:id="981" w:author="shaoping niu (牛少平)-人工智能研究院" w:date="2024-07-17T10:43:00Z"/>
            </w:rPr>
          </w:rPrChange>
        </w:rPr>
        <w:pPrChange w:id="982" w:author="shaoping niu (牛少平)-人工智能研究院" w:date="2024-07-17T16:01:00Z">
          <w:pPr>
            <w:numPr>
              <w:ilvl w:val="1"/>
              <w:numId w:val="2"/>
            </w:numPr>
            <w:tabs>
              <w:tab w:val="num" w:pos="840"/>
            </w:tabs>
            <w:ind w:left="840" w:hanging="420"/>
          </w:pPr>
        </w:pPrChange>
      </w:pPr>
      <w:r w:rsidRPr="00E8582C">
        <w:rPr>
          <w:rFonts w:hint="eastAsia"/>
          <w:color w:val="auto"/>
          <w:rPrChange w:id="983" w:author="shaoping niu (牛少平)-人工智能研究院" w:date="2024-07-17T16:01:00Z">
            <w:rPr>
              <w:rFonts w:hint="eastAsia"/>
            </w:rPr>
          </w:rPrChange>
        </w:rPr>
        <w:t>若使用幻象功能号（</w:t>
      </w:r>
      <w:r w:rsidRPr="00E8582C">
        <w:rPr>
          <w:color w:val="auto"/>
          <w:rPrChange w:id="984" w:author="shaoping niu (牛少平)-人工智能研究院" w:date="2024-07-17T16:01:00Z">
            <w:rPr/>
          </w:rPrChange>
        </w:rPr>
        <w:t>Phantom Function Numbers</w:t>
      </w:r>
      <w:r w:rsidRPr="00E8582C">
        <w:rPr>
          <w:rFonts w:hint="eastAsia"/>
          <w:color w:val="auto"/>
          <w:rPrChange w:id="985" w:author="shaoping niu (牛少平)-人工智能研究院" w:date="2024-07-17T16:01:00Z">
            <w:rPr>
              <w:rFonts w:hint="eastAsia"/>
            </w:rPr>
          </w:rPrChange>
        </w:rPr>
        <w:t>）来扩展最大请求数，请求方必须保证在其生成的所有未完成且需要返回完成包的请求中，每一个请求包的幻象功能号和</w:t>
      </w:r>
      <w:r w:rsidRPr="00E8582C">
        <w:rPr>
          <w:color w:val="auto"/>
          <w:rPrChange w:id="986" w:author="shaoping niu (牛少平)-人工智能研究院" w:date="2024-07-17T16:01:00Z">
            <w:rPr/>
          </w:rPrChange>
        </w:rPr>
        <w:t>Tag</w:t>
      </w:r>
      <w:r w:rsidRPr="00E8582C">
        <w:rPr>
          <w:rFonts w:hint="eastAsia"/>
          <w:color w:val="auto"/>
          <w:rPrChange w:id="987" w:author="shaoping niu (牛少平)-人工智能研究院" w:date="2024-07-17T16:01:00Z">
            <w:rPr>
              <w:rFonts w:hint="eastAsia"/>
            </w:rPr>
          </w:rPrChange>
        </w:rPr>
        <w:t>域的组合具有唯一性。</w:t>
      </w:r>
    </w:p>
    <w:p w14:paraId="4CDEAEFA" w14:textId="77777777" w:rsidR="00A65FB2" w:rsidRDefault="00A65FB2">
      <w:pPr>
        <w:rPr>
          <w:ins w:id="988" w:author="shaoping niu (牛少平)-人工智能研究院" w:date="2024-07-17T16:35:00Z"/>
        </w:rPr>
        <w:pPrChange w:id="989" w:author="shaoping niu (牛少平)-人工智能研究院" w:date="2024-07-17T16:36:00Z">
          <w:pPr>
            <w:pStyle w:val="ae"/>
            <w:numPr>
              <w:numId w:val="12"/>
            </w:numPr>
            <w:ind w:left="1260" w:firstLineChars="0" w:hanging="420"/>
          </w:pPr>
        </w:pPrChange>
      </w:pPr>
      <w:ins w:id="990" w:author="shaoping niu (牛少平)-人工智能研究院" w:date="2024-07-17T16:35:00Z">
        <w:r>
          <w:rPr>
            <w:rFonts w:hint="eastAsia"/>
          </w:rPr>
          <w:t>————————————————</w:t>
        </w:r>
      </w:ins>
    </w:p>
    <w:p w14:paraId="6589F76C" w14:textId="62F5D3CF" w:rsidR="00EB0350" w:rsidRPr="00A65FB2" w:rsidRDefault="00EB0350">
      <w:pPr>
        <w:spacing w:beforeLines="50" w:before="156" w:afterLines="50" w:after="156"/>
        <w:rPr>
          <w:ins w:id="991" w:author="shaoping niu (牛少平)-人工智能研究院" w:date="2024-07-17T10:43:00Z"/>
          <w:color w:val="auto"/>
          <w:rPrChange w:id="992" w:author="shaoping niu (牛少平)-人工智能研究院" w:date="2024-07-17T16:36:00Z">
            <w:rPr>
              <w:ins w:id="993" w:author="shaoping niu (牛少平)-人工智能研究院" w:date="2024-07-17T10:43:00Z"/>
            </w:rPr>
          </w:rPrChange>
        </w:rPr>
        <w:pPrChange w:id="994" w:author="shaoping niu (牛少平)-人工智能研究院" w:date="2024-07-17T16:37:00Z">
          <w:pPr>
            <w:numPr>
              <w:ilvl w:val="1"/>
              <w:numId w:val="2"/>
            </w:numPr>
            <w:tabs>
              <w:tab w:val="num" w:pos="840"/>
            </w:tabs>
            <w:ind w:left="840" w:hanging="420"/>
          </w:pPr>
        </w:pPrChange>
      </w:pPr>
      <w:ins w:id="995" w:author="shaoping niu (牛少平)-人工智能研究院" w:date="2024-07-17T10:44:00Z">
        <w:r w:rsidRPr="00A65FB2">
          <w:rPr>
            <w:rFonts w:hint="eastAsia"/>
            <w:color w:val="auto"/>
            <w:rPrChange w:id="996" w:author="shaoping niu (牛少平)-人工智能研究院" w:date="2024-07-17T16:36:00Z">
              <w:rPr>
                <w:rFonts w:hint="eastAsia"/>
              </w:rPr>
            </w:rPrChange>
          </w:rPr>
          <w:t>个人理解</w:t>
        </w:r>
      </w:ins>
      <w:ins w:id="997" w:author="shaoping niu (牛少平)-人工智能研究院" w:date="2024-07-17T16:35:00Z">
        <w:r w:rsidR="00A65FB2" w:rsidRPr="00A65FB2">
          <w:rPr>
            <w:rFonts w:hint="eastAsia"/>
            <w:color w:val="auto"/>
            <w:rPrChange w:id="998" w:author="shaoping niu (牛少平)-人工智能研究院" w:date="2024-07-17T16:36:00Z">
              <w:rPr>
                <w:rFonts w:hint="eastAsia"/>
              </w:rPr>
            </w:rPrChange>
          </w:rPr>
          <w:t>（引用）</w:t>
        </w:r>
      </w:ins>
      <w:ins w:id="999" w:author="shaoping niu (牛少平)-人工智能研究院" w:date="2024-07-17T10:44:00Z">
        <w:r w:rsidRPr="00A65FB2">
          <w:rPr>
            <w:rFonts w:hint="eastAsia"/>
            <w:color w:val="auto"/>
            <w:rPrChange w:id="1000" w:author="shaoping niu (牛少平)-人工智能研究院" w:date="2024-07-17T16:36:00Z">
              <w:rPr>
                <w:rFonts w:hint="eastAsia"/>
              </w:rPr>
            </w:rPrChange>
          </w:rPr>
          <w:t>：</w:t>
        </w:r>
      </w:ins>
      <w:ins w:id="1001" w:author="shaoping niu (牛少平)-人工智能研究院" w:date="2024-07-17T16:35:00Z">
        <w:r w:rsidR="00A65FB2" w:rsidRPr="00A65FB2">
          <w:rPr>
            <w:color w:val="auto"/>
            <w:rPrChange w:id="1002" w:author="shaoping niu (牛少平)-人工智能研究院" w:date="2024-07-17T16:36:00Z">
              <w:rPr/>
            </w:rPrChange>
          </w:rPr>
          <w:t xml:space="preserve"> </w:t>
        </w:r>
      </w:ins>
    </w:p>
    <w:p w14:paraId="1C00E043" w14:textId="77777777" w:rsidR="00EB0350" w:rsidRPr="00A65FB2" w:rsidRDefault="00EB0350">
      <w:pPr>
        <w:spacing w:beforeLines="50" w:before="156" w:afterLines="50" w:after="156"/>
        <w:ind w:firstLineChars="200" w:firstLine="420"/>
        <w:rPr>
          <w:ins w:id="1003" w:author="shaoping niu (牛少平)-人工智能研究院" w:date="2024-07-17T10:44:00Z"/>
          <w:color w:val="auto"/>
          <w:rPrChange w:id="1004" w:author="shaoping niu (牛少平)-人工智能研究院" w:date="2024-07-17T16:36:00Z">
            <w:rPr>
              <w:ins w:id="1005" w:author="shaoping niu (牛少平)-人工智能研究院" w:date="2024-07-17T10:44:00Z"/>
            </w:rPr>
          </w:rPrChange>
        </w:rPr>
        <w:pPrChange w:id="1006" w:author="shaoping niu (牛少平)-人工智能研究院" w:date="2024-07-17T16:36:00Z">
          <w:pPr/>
        </w:pPrChange>
      </w:pPr>
      <w:ins w:id="1007" w:author="shaoping niu (牛少平)-人工智能研究院" w:date="2024-07-17T10:44:00Z">
        <w:r w:rsidRPr="00A65FB2">
          <w:rPr>
            <w:color w:val="auto"/>
            <w:rPrChange w:id="1008" w:author="shaoping niu (牛少平)-人工智能研究院" w:date="2024-07-17T16:36:00Z">
              <w:rPr/>
            </w:rPrChange>
          </w:rPr>
          <w:t xml:space="preserve">2022.04.29 - PCIe Phantom Function </w:t>
        </w:r>
        <w:r w:rsidRPr="00A65FB2">
          <w:rPr>
            <w:rFonts w:hint="eastAsia"/>
            <w:color w:val="auto"/>
            <w:rPrChange w:id="1009" w:author="shaoping niu (牛少平)-人工智能研究院" w:date="2024-07-17T16:36:00Z">
              <w:rPr>
                <w:rFonts w:hint="eastAsia"/>
              </w:rPr>
            </w:rPrChange>
          </w:rPr>
          <w:t>是什么？</w:t>
        </w:r>
      </w:ins>
    </w:p>
    <w:p w14:paraId="68A83B1C" w14:textId="18DD478E" w:rsidR="00EB0350" w:rsidRPr="00A65FB2" w:rsidRDefault="00EB0350">
      <w:pPr>
        <w:spacing w:beforeLines="50" w:before="156" w:afterLines="50" w:after="156"/>
        <w:ind w:firstLineChars="200" w:firstLine="420"/>
        <w:rPr>
          <w:ins w:id="1010" w:author="shaoping niu (牛少平)-人工智能研究院" w:date="2024-07-17T10:44:00Z"/>
          <w:color w:val="auto"/>
          <w:rPrChange w:id="1011" w:author="shaoping niu (牛少平)-人工智能研究院" w:date="2024-07-17T16:36:00Z">
            <w:rPr>
              <w:ins w:id="1012" w:author="shaoping niu (牛少平)-人工智能研究院" w:date="2024-07-17T10:44:00Z"/>
            </w:rPr>
          </w:rPrChange>
        </w:rPr>
        <w:pPrChange w:id="1013" w:author="shaoping niu (牛少平)-人工智能研究院" w:date="2024-07-17T16:36:00Z">
          <w:pPr/>
        </w:pPrChange>
      </w:pPr>
      <w:ins w:id="1014" w:author="shaoping niu (牛少平)-人工智能研究院" w:date="2024-07-17T10:44:00Z">
        <w:r w:rsidRPr="00A65FB2">
          <w:rPr>
            <w:color w:val="auto"/>
            <w:rPrChange w:id="1015" w:author="shaoping niu (牛少平)-人工智能研究院" w:date="2024-07-17T16:36:00Z">
              <w:rPr/>
            </w:rPrChange>
          </w:rPr>
          <w:t>Phantom Function</w:t>
        </w:r>
        <w:r w:rsidRPr="00A65FB2">
          <w:rPr>
            <w:rFonts w:hint="eastAsia"/>
            <w:color w:val="auto"/>
            <w:rPrChange w:id="1016" w:author="shaoping niu (牛少平)-人工智能研究院" w:date="2024-07-17T16:36:00Z">
              <w:rPr>
                <w:rFonts w:hint="eastAsia"/>
              </w:rPr>
            </w:rPrChange>
          </w:rPr>
          <w:t>，“幻影”</w:t>
        </w:r>
        <w:r w:rsidRPr="00A65FB2">
          <w:rPr>
            <w:color w:val="auto"/>
            <w:rPrChange w:id="1017" w:author="shaoping niu (牛少平)-人工智能研究院" w:date="2024-07-17T16:36:00Z">
              <w:rPr/>
            </w:rPrChange>
          </w:rPr>
          <w:t xml:space="preserve"> Function</w:t>
        </w:r>
        <w:r w:rsidRPr="00A65FB2">
          <w:rPr>
            <w:rFonts w:hint="eastAsia"/>
            <w:color w:val="auto"/>
            <w:rPrChange w:id="1018" w:author="shaoping niu (牛少平)-人工智能研究院" w:date="2024-07-17T16:36:00Z">
              <w:rPr>
                <w:rFonts w:hint="eastAsia"/>
              </w:rPr>
            </w:rPrChange>
          </w:rPr>
          <w:t>，看似存在实则不存在的</w:t>
        </w:r>
        <w:r w:rsidRPr="00A65FB2">
          <w:rPr>
            <w:color w:val="auto"/>
            <w:rPrChange w:id="1019" w:author="shaoping niu (牛少平)-人工智能研究院" w:date="2024-07-17T16:36:00Z">
              <w:rPr/>
            </w:rPrChange>
          </w:rPr>
          <w:t xml:space="preserve"> Function</w:t>
        </w:r>
        <w:r w:rsidRPr="00A65FB2">
          <w:rPr>
            <w:rFonts w:hint="eastAsia"/>
            <w:color w:val="auto"/>
            <w:rPrChange w:id="1020" w:author="shaoping niu (牛少平)-人工智能研究院" w:date="2024-07-17T16:36:00Z">
              <w:rPr>
                <w:rFonts w:hint="eastAsia"/>
              </w:rPr>
            </w:rPrChange>
          </w:rPr>
          <w:t>，用于增加单</w:t>
        </w:r>
        <w:r w:rsidRPr="00A65FB2">
          <w:rPr>
            <w:color w:val="auto"/>
            <w:rPrChange w:id="1021" w:author="shaoping niu (牛少平)-人工智能研究院" w:date="2024-07-17T16:36:00Z">
              <w:rPr/>
            </w:rPrChange>
          </w:rPr>
          <w:t xml:space="preserve"> Function </w:t>
        </w:r>
        <w:r w:rsidRPr="00A65FB2">
          <w:rPr>
            <w:rFonts w:hint="eastAsia"/>
            <w:color w:val="auto"/>
            <w:rPrChange w:id="1022" w:author="shaoping niu (牛少平)-人工智能研究院" w:date="2024-07-17T16:36:00Z">
              <w:rPr>
                <w:rFonts w:hint="eastAsia"/>
              </w:rPr>
            </w:rPrChange>
          </w:rPr>
          <w:t>设备暂存的</w:t>
        </w:r>
        <w:r w:rsidRPr="00A65FB2">
          <w:rPr>
            <w:color w:val="auto"/>
            <w:rPrChange w:id="1023" w:author="shaoping niu (牛少平)-人工智能研究院" w:date="2024-07-17T16:36:00Z">
              <w:rPr/>
            </w:rPrChange>
          </w:rPr>
          <w:t xml:space="preserve"> NP </w:t>
        </w:r>
        <w:r w:rsidRPr="00A65FB2">
          <w:rPr>
            <w:rFonts w:hint="eastAsia"/>
            <w:color w:val="auto"/>
            <w:rPrChange w:id="1024" w:author="shaoping niu (牛少平)-人工智能研究院" w:date="2024-07-17T16:36:00Z">
              <w:rPr>
                <w:rFonts w:hint="eastAsia"/>
              </w:rPr>
            </w:rPrChange>
          </w:rPr>
          <w:t>事务数量，从而增大</w:t>
        </w:r>
        <w:r w:rsidRPr="00A65FB2">
          <w:rPr>
            <w:color w:val="auto"/>
            <w:rPrChange w:id="1025" w:author="shaoping niu (牛少平)-人工智能研究院" w:date="2024-07-17T16:36:00Z">
              <w:rPr/>
            </w:rPrChange>
          </w:rPr>
          <w:t xml:space="preserve"> Outstanding </w:t>
        </w:r>
        <w:r w:rsidRPr="00A65FB2">
          <w:rPr>
            <w:rFonts w:hint="eastAsia"/>
            <w:color w:val="auto"/>
            <w:rPrChange w:id="1026" w:author="shaoping niu (牛少平)-人工智能研究院" w:date="2024-07-17T16:36:00Z">
              <w:rPr>
                <w:rFonts w:hint="eastAsia"/>
              </w:rPr>
            </w:rPrChange>
          </w:rPr>
          <w:t>能力。</w:t>
        </w:r>
      </w:ins>
    </w:p>
    <w:p w14:paraId="6151FE38" w14:textId="4EA477F6" w:rsidR="00EB0350" w:rsidRPr="00A65FB2" w:rsidRDefault="00EB0350">
      <w:pPr>
        <w:spacing w:beforeLines="50" w:before="156" w:afterLines="50" w:after="156"/>
        <w:ind w:firstLineChars="200" w:firstLine="420"/>
        <w:rPr>
          <w:ins w:id="1027" w:author="shaoping niu (牛少平)-人工智能研究院" w:date="2024-07-17T10:44:00Z"/>
          <w:color w:val="auto"/>
          <w:rPrChange w:id="1028" w:author="shaoping niu (牛少平)-人工智能研究院" w:date="2024-07-17T16:36:00Z">
            <w:rPr>
              <w:ins w:id="1029" w:author="shaoping niu (牛少平)-人工智能研究院" w:date="2024-07-17T10:44:00Z"/>
            </w:rPr>
          </w:rPrChange>
        </w:rPr>
        <w:pPrChange w:id="1030" w:author="shaoping niu (牛少平)-人工智能研究院" w:date="2024-07-17T16:36:00Z">
          <w:pPr/>
        </w:pPrChange>
      </w:pPr>
      <w:ins w:id="1031" w:author="shaoping niu (牛少平)-人工智能研究院" w:date="2024-07-17T10:44:00Z">
        <w:r w:rsidRPr="00A65FB2">
          <w:rPr>
            <w:rFonts w:hint="eastAsia"/>
            <w:color w:val="auto"/>
            <w:rPrChange w:id="1032" w:author="shaoping niu (牛少平)-人工智能研究院" w:date="2024-07-17T16:36:00Z">
              <w:rPr>
                <w:rFonts w:hint="eastAsia"/>
              </w:rPr>
            </w:rPrChange>
          </w:rPr>
          <w:t>一般情况下，</w:t>
        </w:r>
        <w:r w:rsidRPr="00A65FB2">
          <w:rPr>
            <w:color w:val="auto"/>
            <w:rPrChange w:id="1033" w:author="shaoping niu (牛少平)-人工智能研究院" w:date="2024-07-17T16:36:00Z">
              <w:rPr/>
            </w:rPrChange>
          </w:rPr>
          <w:t xml:space="preserve">PCIe </w:t>
        </w:r>
        <w:r w:rsidRPr="00A65FB2">
          <w:rPr>
            <w:rFonts w:hint="eastAsia"/>
            <w:color w:val="auto"/>
            <w:rPrChange w:id="1034" w:author="shaoping niu (牛少平)-人工智能研究院" w:date="2024-07-17T16:36:00Z">
              <w:rPr>
                <w:rFonts w:hint="eastAsia"/>
              </w:rPr>
            </w:rPrChange>
          </w:rPr>
          <w:t>设备中每个</w:t>
        </w:r>
        <w:r w:rsidRPr="00A65FB2">
          <w:rPr>
            <w:color w:val="auto"/>
            <w:rPrChange w:id="1035" w:author="shaoping niu (牛少平)-人工智能研究院" w:date="2024-07-17T16:36:00Z">
              <w:rPr/>
            </w:rPrChange>
          </w:rPr>
          <w:t xml:space="preserve"> Function </w:t>
        </w:r>
        <w:r w:rsidRPr="00A65FB2">
          <w:rPr>
            <w:rFonts w:hint="eastAsia"/>
            <w:color w:val="auto"/>
            <w:rPrChange w:id="1036" w:author="shaoping niu (牛少平)-人工智能研究院" w:date="2024-07-17T16:36:00Z">
              <w:rPr>
                <w:rFonts w:hint="eastAsia"/>
              </w:rPr>
            </w:rPrChange>
          </w:rPr>
          <w:t>都有一块空间暂存该</w:t>
        </w:r>
        <w:r w:rsidRPr="00A65FB2">
          <w:rPr>
            <w:color w:val="auto"/>
            <w:rPrChange w:id="1037" w:author="shaoping niu (牛少平)-人工智能研究院" w:date="2024-07-17T16:36:00Z">
              <w:rPr/>
            </w:rPrChange>
          </w:rPr>
          <w:t xml:space="preserve"> Function </w:t>
        </w:r>
        <w:r w:rsidRPr="00A65FB2">
          <w:rPr>
            <w:rFonts w:hint="eastAsia"/>
            <w:color w:val="auto"/>
            <w:rPrChange w:id="1038" w:author="shaoping niu (牛少平)-人工智能研究院" w:date="2024-07-17T16:36:00Z">
              <w:rPr>
                <w:rFonts w:hint="eastAsia"/>
              </w:rPr>
            </w:rPrChange>
          </w:rPr>
          <w:t>发出去的</w:t>
        </w:r>
        <w:r w:rsidRPr="00A65FB2">
          <w:rPr>
            <w:color w:val="auto"/>
            <w:rPrChange w:id="1039" w:author="shaoping niu (牛少平)-人工智能研究院" w:date="2024-07-17T16:36:00Z">
              <w:rPr/>
            </w:rPrChange>
          </w:rPr>
          <w:t xml:space="preserve"> NP </w:t>
        </w:r>
        <w:r w:rsidRPr="00A65FB2">
          <w:rPr>
            <w:rFonts w:hint="eastAsia"/>
            <w:color w:val="auto"/>
            <w:rPrChange w:id="1040" w:author="shaoping niu (牛少平)-人工智能研究院" w:date="2024-07-17T16:36:00Z">
              <w:rPr>
                <w:rFonts w:hint="eastAsia"/>
              </w:rPr>
            </w:rPrChange>
          </w:rPr>
          <w:t>请求，共</w:t>
        </w:r>
        <w:r w:rsidRPr="00A65FB2">
          <w:rPr>
            <w:color w:val="auto"/>
            <w:rPrChange w:id="1041" w:author="shaoping niu (牛少平)-人工智能研究院" w:date="2024-07-17T16:36:00Z">
              <w:rPr/>
            </w:rPrChange>
          </w:rPr>
          <w:t xml:space="preserve"> 8 </w:t>
        </w:r>
        <w:r w:rsidRPr="00A65FB2">
          <w:rPr>
            <w:rFonts w:hint="eastAsia"/>
            <w:color w:val="auto"/>
            <w:rPrChange w:id="1042" w:author="shaoping niu (牛少平)-人工智能研究院" w:date="2024-07-17T16:36:00Z">
              <w:rPr>
                <w:rFonts w:hint="eastAsia"/>
              </w:rPr>
            </w:rPrChange>
          </w:rPr>
          <w:t>块，每块暂存的</w:t>
        </w:r>
        <w:r w:rsidRPr="00A65FB2">
          <w:rPr>
            <w:color w:val="auto"/>
            <w:rPrChange w:id="1043" w:author="shaoping niu (牛少平)-人工智能研究院" w:date="2024-07-17T16:36:00Z">
              <w:rPr/>
            </w:rPrChange>
          </w:rPr>
          <w:t xml:space="preserve"> NP </w:t>
        </w:r>
        <w:r w:rsidRPr="00A65FB2">
          <w:rPr>
            <w:rFonts w:hint="eastAsia"/>
            <w:color w:val="auto"/>
            <w:rPrChange w:id="1044" w:author="shaoping niu (牛少平)-人工智能研究院" w:date="2024-07-17T16:36:00Z">
              <w:rPr>
                <w:rFonts w:hint="eastAsia"/>
              </w:rPr>
            </w:rPrChange>
          </w:rPr>
          <w:t>请求数量上限取决于</w:t>
        </w:r>
        <w:r w:rsidRPr="00A65FB2">
          <w:rPr>
            <w:color w:val="auto"/>
            <w:rPrChange w:id="1045" w:author="shaoping niu (牛少平)-人工智能研究院" w:date="2024-07-17T16:36:00Z">
              <w:rPr/>
            </w:rPrChange>
          </w:rPr>
          <w:t xml:space="preserve"> Tag </w:t>
        </w:r>
        <w:r w:rsidRPr="00A65FB2">
          <w:rPr>
            <w:rFonts w:hint="eastAsia"/>
            <w:color w:val="auto"/>
            <w:rPrChange w:id="1046" w:author="shaoping niu (牛少平)-人工智能研究院" w:date="2024-07-17T16:36:00Z">
              <w:rPr>
                <w:rFonts w:hint="eastAsia"/>
              </w:rPr>
            </w:rPrChange>
          </w:rPr>
          <w:t>字段宽度（</w:t>
        </w:r>
        <w:r w:rsidRPr="00A65FB2">
          <w:rPr>
            <w:color w:val="auto"/>
            <w:rPrChange w:id="1047" w:author="shaoping niu (牛少平)-人工智能研究院" w:date="2024-07-17T16:36:00Z">
              <w:rPr/>
            </w:rPrChange>
          </w:rPr>
          <w:t>8-bit TAG -&gt; 256</w:t>
        </w:r>
        <w:r w:rsidRPr="00A65FB2">
          <w:rPr>
            <w:rFonts w:hint="eastAsia"/>
            <w:color w:val="auto"/>
            <w:rPrChange w:id="1048" w:author="shaoping niu (牛少平)-人工智能研究院" w:date="2024-07-17T16:36:00Z">
              <w:rPr>
                <w:rFonts w:hint="eastAsia"/>
              </w:rPr>
            </w:rPrChange>
          </w:rPr>
          <w:t>）。若设备只有一个</w:t>
        </w:r>
        <w:r w:rsidRPr="00A65FB2">
          <w:rPr>
            <w:color w:val="auto"/>
            <w:rPrChange w:id="1049" w:author="shaoping niu (牛少平)-人工智能研究院" w:date="2024-07-17T16:36:00Z">
              <w:rPr/>
            </w:rPrChange>
          </w:rPr>
          <w:t xml:space="preserve"> Function</w:t>
        </w:r>
        <w:r w:rsidRPr="00A65FB2">
          <w:rPr>
            <w:rFonts w:hint="eastAsia"/>
            <w:color w:val="auto"/>
            <w:rPrChange w:id="1050" w:author="shaoping niu (牛少平)-人工智能研究院" w:date="2024-07-17T16:36:00Z">
              <w:rPr>
                <w:rFonts w:hint="eastAsia"/>
              </w:rPr>
            </w:rPrChange>
          </w:rPr>
          <w:t>，那多多少少有点浪费。</w:t>
        </w:r>
        <w:r w:rsidRPr="00A65FB2">
          <w:rPr>
            <w:color w:val="auto"/>
            <w:rPrChange w:id="1051" w:author="shaoping niu (牛少平)-人工智能研究院" w:date="2024-07-17T16:36:00Z">
              <w:rPr/>
            </w:rPrChange>
          </w:rPr>
          <w:t xml:space="preserve">Phantom Function </w:t>
        </w:r>
        <w:r w:rsidRPr="00A65FB2">
          <w:rPr>
            <w:rFonts w:hint="eastAsia"/>
            <w:color w:val="auto"/>
            <w:rPrChange w:id="1052" w:author="shaoping niu (牛少平)-人工智能研究院" w:date="2024-07-17T16:36:00Z">
              <w:rPr>
                <w:rFonts w:hint="eastAsia"/>
              </w:rPr>
            </w:rPrChange>
          </w:rPr>
          <w:t>正是看中了这一点，当设备只有一个</w:t>
        </w:r>
        <w:r w:rsidRPr="00A65FB2">
          <w:rPr>
            <w:color w:val="auto"/>
            <w:rPrChange w:id="1053" w:author="shaoping niu (牛少平)-人工智能研究院" w:date="2024-07-17T16:36:00Z">
              <w:rPr/>
            </w:rPrChange>
          </w:rPr>
          <w:t xml:space="preserve"> Function </w:t>
        </w:r>
        <w:r w:rsidRPr="00A65FB2">
          <w:rPr>
            <w:rFonts w:hint="eastAsia"/>
            <w:color w:val="auto"/>
            <w:rPrChange w:id="1054" w:author="shaoping niu (牛少平)-人工智能研究院" w:date="2024-07-17T16:36:00Z">
              <w:rPr>
                <w:rFonts w:hint="eastAsia"/>
              </w:rPr>
            </w:rPrChange>
          </w:rPr>
          <w:t>且支持</w:t>
        </w:r>
        <w:r w:rsidRPr="00A65FB2">
          <w:rPr>
            <w:color w:val="auto"/>
            <w:rPrChange w:id="1055" w:author="shaoping niu (牛少平)-人工智能研究院" w:date="2024-07-17T16:36:00Z">
              <w:rPr/>
            </w:rPrChange>
          </w:rPr>
          <w:t xml:space="preserve"> Phantom Function </w:t>
        </w:r>
        <w:r w:rsidRPr="00A65FB2">
          <w:rPr>
            <w:rFonts w:hint="eastAsia"/>
            <w:color w:val="auto"/>
            <w:rPrChange w:id="1056" w:author="shaoping niu (牛少平)-人工智能研究院" w:date="2024-07-17T16:36:00Z">
              <w:rPr>
                <w:rFonts w:hint="eastAsia"/>
              </w:rPr>
            </w:rPrChange>
          </w:rPr>
          <w:t>时，通过使能设备控制寄存器中</w:t>
        </w:r>
        <w:r w:rsidRPr="00A65FB2">
          <w:rPr>
            <w:color w:val="auto"/>
            <w:rPrChange w:id="1057" w:author="shaoping niu (牛少平)-人工智能研究院" w:date="2024-07-17T16:36:00Z">
              <w:rPr/>
            </w:rPrChange>
          </w:rPr>
          <w:t xml:space="preserve"> Phantom Function Enable </w:t>
        </w:r>
        <w:r w:rsidRPr="00A65FB2">
          <w:rPr>
            <w:rFonts w:hint="eastAsia"/>
            <w:color w:val="auto"/>
            <w:rPrChange w:id="1058" w:author="shaoping niu (牛少平)-人工智能研究院" w:date="2024-07-17T16:36:00Z">
              <w:rPr>
                <w:rFonts w:hint="eastAsia"/>
              </w:rPr>
            </w:rPrChange>
          </w:rPr>
          <w:t>位，将</w:t>
        </w:r>
        <w:r w:rsidRPr="00A65FB2">
          <w:rPr>
            <w:color w:val="auto"/>
            <w:rPrChange w:id="1059" w:author="shaoping niu (牛少平)-人工智能研究院" w:date="2024-07-17T16:36:00Z">
              <w:rPr/>
            </w:rPrChange>
          </w:rPr>
          <w:t xml:space="preserve"> BDF </w:t>
        </w:r>
        <w:r w:rsidRPr="00A65FB2">
          <w:rPr>
            <w:rFonts w:hint="eastAsia"/>
            <w:color w:val="auto"/>
            <w:rPrChange w:id="1060" w:author="shaoping niu (牛少平)-人工智能研究院" w:date="2024-07-17T16:36:00Z">
              <w:rPr>
                <w:rFonts w:hint="eastAsia"/>
              </w:rPr>
            </w:rPrChange>
          </w:rPr>
          <w:t>中的</w:t>
        </w:r>
        <w:r w:rsidRPr="00A65FB2">
          <w:rPr>
            <w:color w:val="auto"/>
            <w:rPrChange w:id="1061" w:author="shaoping niu (牛少平)-人工智能研究院" w:date="2024-07-17T16:36:00Z">
              <w:rPr/>
            </w:rPrChange>
          </w:rPr>
          <w:t xml:space="preserve"> Function Number </w:t>
        </w:r>
        <w:r w:rsidRPr="00A65FB2">
          <w:rPr>
            <w:rFonts w:hint="eastAsia"/>
            <w:color w:val="auto"/>
            <w:rPrChange w:id="1062" w:author="shaoping niu (牛少平)-人工智能研究院" w:date="2024-07-17T16:36:00Z">
              <w:rPr>
                <w:rFonts w:hint="eastAsia"/>
              </w:rPr>
            </w:rPrChange>
          </w:rPr>
          <w:t>字段当</w:t>
        </w:r>
        <w:r w:rsidRPr="00A65FB2">
          <w:rPr>
            <w:color w:val="auto"/>
            <w:rPrChange w:id="1063" w:author="shaoping niu (牛少平)-人工智能研究院" w:date="2024-07-17T16:36:00Z">
              <w:rPr/>
            </w:rPrChange>
          </w:rPr>
          <w:t xml:space="preserve"> Tag </w:t>
        </w:r>
        <w:r w:rsidRPr="00A65FB2">
          <w:rPr>
            <w:rFonts w:hint="eastAsia"/>
            <w:color w:val="auto"/>
            <w:rPrChange w:id="1064" w:author="shaoping niu (牛少平)-人工智能研究院" w:date="2024-07-17T16:36:00Z">
              <w:rPr>
                <w:rFonts w:hint="eastAsia"/>
              </w:rPr>
            </w:rPrChange>
          </w:rPr>
          <w:t>用，这样每一个</w:t>
        </w:r>
        <w:r w:rsidRPr="00A65FB2">
          <w:rPr>
            <w:color w:val="auto"/>
            <w:rPrChange w:id="1065" w:author="shaoping niu (牛少平)-人工智能研究院" w:date="2024-07-17T16:36:00Z">
              <w:rPr/>
            </w:rPrChange>
          </w:rPr>
          <w:t xml:space="preserve"> Function </w:t>
        </w:r>
        <w:r w:rsidRPr="00A65FB2">
          <w:rPr>
            <w:rFonts w:hint="eastAsia"/>
            <w:color w:val="auto"/>
            <w:rPrChange w:id="1066" w:author="shaoping niu (牛少平)-人工智能研究院" w:date="2024-07-17T16:36:00Z">
              <w:rPr>
                <w:rFonts w:hint="eastAsia"/>
              </w:rPr>
            </w:rPrChange>
          </w:rPr>
          <w:t>的</w:t>
        </w:r>
        <w:r w:rsidRPr="00A65FB2">
          <w:rPr>
            <w:color w:val="auto"/>
            <w:rPrChange w:id="1067" w:author="shaoping niu (牛少平)-人工智能研究院" w:date="2024-07-17T16:36:00Z">
              <w:rPr/>
            </w:rPrChange>
          </w:rPr>
          <w:t xml:space="preserve"> NP </w:t>
        </w:r>
        <w:r w:rsidRPr="00A65FB2">
          <w:rPr>
            <w:rFonts w:hint="eastAsia"/>
            <w:color w:val="auto"/>
            <w:rPrChange w:id="1068" w:author="shaoping niu (牛少平)-人工智能研究院" w:date="2024-07-17T16:36:00Z">
              <w:rPr>
                <w:rFonts w:hint="eastAsia"/>
              </w:rPr>
            </w:rPrChange>
          </w:rPr>
          <w:t>暂存空间都能被利用到，从而将设备的</w:t>
        </w:r>
        <w:r w:rsidRPr="00A65FB2">
          <w:rPr>
            <w:color w:val="auto"/>
            <w:rPrChange w:id="1069" w:author="shaoping niu (牛少平)-人工智能研究院" w:date="2024-07-17T16:36:00Z">
              <w:rPr/>
            </w:rPrChange>
          </w:rPr>
          <w:t xml:space="preserve"> Outstanding </w:t>
        </w:r>
        <w:r w:rsidRPr="00A65FB2">
          <w:rPr>
            <w:rFonts w:hint="eastAsia"/>
            <w:color w:val="auto"/>
            <w:rPrChange w:id="1070" w:author="shaoping niu (牛少平)-人工智能研究院" w:date="2024-07-17T16:36:00Z">
              <w:rPr>
                <w:rFonts w:hint="eastAsia"/>
              </w:rPr>
            </w:rPrChange>
          </w:rPr>
          <w:t>能力变为之前的</w:t>
        </w:r>
        <w:r w:rsidRPr="00A65FB2">
          <w:rPr>
            <w:color w:val="auto"/>
            <w:rPrChange w:id="1071" w:author="shaoping niu (牛少平)-人工智能研究院" w:date="2024-07-17T16:36:00Z">
              <w:rPr/>
            </w:rPrChange>
          </w:rPr>
          <w:t xml:space="preserve"> 8 </w:t>
        </w:r>
        <w:r w:rsidRPr="00A65FB2">
          <w:rPr>
            <w:rFonts w:hint="eastAsia"/>
            <w:color w:val="auto"/>
            <w:rPrChange w:id="1072" w:author="shaoping niu (牛少平)-人工智能研究院" w:date="2024-07-17T16:36:00Z">
              <w:rPr>
                <w:rFonts w:hint="eastAsia"/>
              </w:rPr>
            </w:rPrChange>
          </w:rPr>
          <w:t>倍。</w:t>
        </w:r>
      </w:ins>
    </w:p>
    <w:p w14:paraId="0FDCAE9B" w14:textId="52158441" w:rsidR="00EB0350" w:rsidRPr="00A65FB2" w:rsidRDefault="00EB0350">
      <w:pPr>
        <w:spacing w:beforeLines="50" w:before="156" w:afterLines="50" w:after="156"/>
        <w:ind w:firstLineChars="200" w:firstLine="420"/>
        <w:rPr>
          <w:ins w:id="1073" w:author="shaoping niu (牛少平)-人工智能研究院" w:date="2024-07-17T10:44:00Z"/>
          <w:color w:val="auto"/>
          <w:rPrChange w:id="1074" w:author="shaoping niu (牛少平)-人工智能研究院" w:date="2024-07-17T16:36:00Z">
            <w:rPr>
              <w:ins w:id="1075" w:author="shaoping niu (牛少平)-人工智能研究院" w:date="2024-07-17T10:44:00Z"/>
            </w:rPr>
          </w:rPrChange>
        </w:rPr>
        <w:pPrChange w:id="1076" w:author="shaoping niu (牛少平)-人工智能研究院" w:date="2024-07-17T16:36:00Z">
          <w:pPr/>
        </w:pPrChange>
      </w:pPr>
      <w:ins w:id="1077" w:author="shaoping niu (牛少平)-人工智能研究院" w:date="2024-07-17T10:44:00Z">
        <w:r w:rsidRPr="00A65FB2">
          <w:rPr>
            <w:rFonts w:hint="eastAsia"/>
            <w:color w:val="auto"/>
            <w:rPrChange w:id="1078" w:author="shaoping niu (牛少平)-人工智能研究院" w:date="2024-07-17T16:36:00Z">
              <w:rPr>
                <w:rFonts w:hint="eastAsia"/>
              </w:rPr>
            </w:rPrChange>
          </w:rPr>
          <w:t>注意：</w:t>
        </w:r>
        <w:r w:rsidRPr="00A65FB2">
          <w:rPr>
            <w:color w:val="auto"/>
            <w:rPrChange w:id="1079" w:author="shaoping niu (牛少平)-人工智能研究院" w:date="2024-07-17T16:36:00Z">
              <w:rPr/>
            </w:rPrChange>
          </w:rPr>
          <w:t xml:space="preserve">Phantom Function </w:t>
        </w:r>
        <w:r w:rsidRPr="00A65FB2">
          <w:rPr>
            <w:rFonts w:hint="eastAsia"/>
            <w:color w:val="auto"/>
            <w:rPrChange w:id="1080" w:author="shaoping niu (牛少平)-人工智能研究院" w:date="2024-07-17T16:36:00Z">
              <w:rPr>
                <w:rFonts w:hint="eastAsia"/>
              </w:rPr>
            </w:rPrChange>
          </w:rPr>
          <w:t>不是</w:t>
        </w:r>
        <w:r w:rsidRPr="00A65FB2">
          <w:rPr>
            <w:color w:val="auto"/>
            <w:rPrChange w:id="1081" w:author="shaoping niu (牛少平)-人工智能研究院" w:date="2024-07-17T16:36:00Z">
              <w:rPr/>
            </w:rPrChange>
          </w:rPr>
          <w:t xml:space="preserve"> Virtual Function</w:t>
        </w:r>
        <w:r w:rsidRPr="00A65FB2">
          <w:rPr>
            <w:rFonts w:hint="eastAsia"/>
            <w:color w:val="auto"/>
            <w:rPrChange w:id="1082" w:author="shaoping niu (牛少平)-人工智能研究院" w:date="2024-07-17T16:36:00Z">
              <w:rPr>
                <w:rFonts w:hint="eastAsia"/>
              </w:rPr>
            </w:rPrChange>
          </w:rPr>
          <w:t>，两者不是一个概念。</w:t>
        </w:r>
      </w:ins>
    </w:p>
    <w:p w14:paraId="20233BEA" w14:textId="77777777" w:rsidR="00EB0350" w:rsidRDefault="00EB0350" w:rsidP="00EB0350">
      <w:pPr>
        <w:rPr>
          <w:ins w:id="1083" w:author="shaoping niu (牛少平)-人工智能研究院" w:date="2024-07-17T10:44:00Z"/>
        </w:rPr>
      </w:pPr>
      <w:ins w:id="1084" w:author="shaoping niu (牛少平)-人工智能研究院" w:date="2024-07-17T10:44:00Z">
        <w:r>
          <w:rPr>
            <w:rFonts w:hint="eastAsia"/>
          </w:rPr>
          <w:t>————————————————</w:t>
        </w:r>
      </w:ins>
    </w:p>
    <w:p w14:paraId="4FEFE9C1" w14:textId="41E7742B" w:rsidR="00EB0350" w:rsidRDefault="00EB0350">
      <w:pPr>
        <w:rPr>
          <w:ins w:id="1085" w:author="shaoping niu (牛少平)-人工智能研究院" w:date="2024-07-17T10:43:00Z"/>
        </w:rPr>
        <w:pPrChange w:id="1086" w:author="shaoping niu (牛少平)-人工智能研究院" w:date="2024-07-17T10:43:00Z">
          <w:pPr>
            <w:numPr>
              <w:ilvl w:val="1"/>
              <w:numId w:val="2"/>
            </w:numPr>
            <w:tabs>
              <w:tab w:val="num" w:pos="840"/>
            </w:tabs>
            <w:ind w:left="840" w:hanging="420"/>
          </w:pPr>
        </w:pPrChange>
      </w:pPr>
    </w:p>
    <w:p w14:paraId="67607467" w14:textId="7A5E8B00" w:rsidR="00EB0350" w:rsidRDefault="00EB0350">
      <w:pPr>
        <w:rPr>
          <w:ins w:id="1087" w:author="shaoping niu (牛少平)-人工智能研究院" w:date="2024-07-17T10:43:00Z"/>
        </w:rPr>
        <w:pPrChange w:id="1088" w:author="shaoping niu (牛少平)-人工智能研究院" w:date="2024-07-17T10:43:00Z">
          <w:pPr>
            <w:numPr>
              <w:ilvl w:val="1"/>
              <w:numId w:val="2"/>
            </w:numPr>
            <w:tabs>
              <w:tab w:val="num" w:pos="840"/>
            </w:tabs>
            <w:ind w:left="840" w:hanging="420"/>
          </w:pPr>
        </w:pPrChange>
      </w:pPr>
    </w:p>
    <w:p w14:paraId="6049F991" w14:textId="45EE9454" w:rsidR="00BF3E8A" w:rsidRPr="00E8582C" w:rsidRDefault="00BF3E8A">
      <w:pPr>
        <w:pStyle w:val="ae"/>
        <w:numPr>
          <w:ilvl w:val="0"/>
          <w:numId w:val="6"/>
        </w:numPr>
        <w:spacing w:beforeLines="50" w:before="156" w:afterLines="50" w:after="156"/>
        <w:ind w:firstLineChars="0"/>
        <w:rPr>
          <w:ins w:id="1089" w:author="shaoping niu (牛少平)-人工智能研究院" w:date="2024-07-17T10:52:00Z"/>
          <w:color w:val="auto"/>
          <w:rPrChange w:id="1090" w:author="shaoping niu (牛少平)-人工智能研究院" w:date="2024-07-17T16:02:00Z">
            <w:rPr>
              <w:ins w:id="1091" w:author="shaoping niu (牛少平)-人工智能研究院" w:date="2024-07-17T10:52:00Z"/>
            </w:rPr>
          </w:rPrChange>
        </w:rPr>
        <w:pPrChange w:id="1092" w:author="shaoping niu (牛少平)-人工智能研究院" w:date="2024-07-17T16:02:00Z">
          <w:pPr>
            <w:numPr>
              <w:numId w:val="2"/>
            </w:numPr>
            <w:tabs>
              <w:tab w:val="num" w:pos="113"/>
            </w:tabs>
          </w:pPr>
        </w:pPrChange>
      </w:pPr>
      <w:ins w:id="1093" w:author="shaoping niu (牛少平)-人工智能研究院" w:date="2024-07-17T10:51:00Z">
        <w:r w:rsidRPr="00E8582C">
          <w:rPr>
            <w:rFonts w:hint="eastAsia"/>
            <w:color w:val="auto"/>
            <w:rPrChange w:id="1094" w:author="shaoping niu (牛少平)-人工智能研究院" w:date="2024-07-17T16:02:00Z">
              <w:rPr>
                <w:rFonts w:hint="eastAsia"/>
              </w:rPr>
            </w:rPrChange>
          </w:rPr>
          <w:t>对于</w:t>
        </w:r>
        <w:r w:rsidRPr="00E8582C">
          <w:rPr>
            <w:color w:val="auto"/>
            <w:rPrChange w:id="1095" w:author="shaoping niu (牛少平)-人工智能研究院" w:date="2024-07-17T16:02:00Z">
              <w:rPr/>
            </w:rPrChange>
          </w:rPr>
          <w:t>Posted Requests</w:t>
        </w:r>
        <w:r w:rsidRPr="00E8582C">
          <w:rPr>
            <w:rFonts w:hint="eastAsia"/>
            <w:color w:val="auto"/>
            <w:rPrChange w:id="1096" w:author="shaoping niu (牛少平)-人工智能研究院" w:date="2024-07-17T16:02:00Z">
              <w:rPr>
                <w:rFonts w:hint="eastAsia"/>
              </w:rPr>
            </w:rPrChange>
          </w:rPr>
          <w:t>，</w:t>
        </w:r>
        <w:r w:rsidRPr="00E8582C">
          <w:rPr>
            <w:color w:val="auto"/>
            <w:rPrChange w:id="1097" w:author="shaoping niu (牛少平)-人工智能研究院" w:date="2024-07-17T16:02:00Z">
              <w:rPr/>
            </w:rPrChange>
          </w:rPr>
          <w:t>Tag[</w:t>
        </w:r>
      </w:ins>
      <w:ins w:id="1098" w:author="shaoping niu (牛少平)-人工智能研究院" w:date="2024-07-17T10:52:00Z">
        <w:r w:rsidRPr="00E8582C">
          <w:rPr>
            <w:color w:val="auto"/>
            <w:rPrChange w:id="1099" w:author="shaoping niu (牛少平)-人工智能研究院" w:date="2024-07-17T16:02:00Z">
              <w:rPr/>
            </w:rPrChange>
          </w:rPr>
          <w:t>9</w:t>
        </w:r>
      </w:ins>
      <w:ins w:id="1100" w:author="shaoping niu (牛少平)-人工智能研究院" w:date="2024-07-17T10:51:00Z">
        <w:r w:rsidRPr="00E8582C">
          <w:rPr>
            <w:color w:val="auto"/>
            <w:rPrChange w:id="1101" w:author="shaoping niu (牛少平)-人工智能研究院" w:date="2024-07-17T16:02:00Z">
              <w:rPr/>
            </w:rPrChange>
          </w:rPr>
          <w:t>:</w:t>
        </w:r>
      </w:ins>
      <w:ins w:id="1102" w:author="shaoping niu (牛少平)-人工智能研究院" w:date="2024-07-17T10:52:00Z">
        <w:r w:rsidRPr="00E8582C">
          <w:rPr>
            <w:color w:val="auto"/>
            <w:rPrChange w:id="1103" w:author="shaoping niu (牛少平)-人工智能研究院" w:date="2024-07-17T16:02:00Z">
              <w:rPr/>
            </w:rPrChange>
          </w:rPr>
          <w:t>8</w:t>
        </w:r>
      </w:ins>
      <w:ins w:id="1104" w:author="shaoping niu (牛少平)-人工智能研究院" w:date="2024-07-17T10:51:00Z">
        <w:r w:rsidRPr="00E8582C">
          <w:rPr>
            <w:color w:val="auto"/>
            <w:rPrChange w:id="1105" w:author="shaoping niu (牛少平)-人工智能研究院" w:date="2024-07-17T16:02:00Z">
              <w:rPr/>
            </w:rPrChange>
          </w:rPr>
          <w:t>]</w:t>
        </w:r>
      </w:ins>
      <w:ins w:id="1106" w:author="shaoping niu (牛少平)-人工智能研究院" w:date="2024-07-17T10:52:00Z">
        <w:r w:rsidRPr="00E8582C">
          <w:rPr>
            <w:rFonts w:hint="eastAsia"/>
            <w:color w:val="auto"/>
            <w:rPrChange w:id="1107" w:author="shaoping niu (牛少平)-人工智能研究院" w:date="2024-07-17T16:02:00Z">
              <w:rPr>
                <w:rFonts w:hint="eastAsia"/>
              </w:rPr>
            </w:rPrChange>
          </w:rPr>
          <w:t>是保留的</w:t>
        </w:r>
      </w:ins>
      <w:ins w:id="1108" w:author="shaoping niu (牛少平)-人工智能研究院" w:date="2024-07-17T10:51:00Z">
        <w:r w:rsidRPr="00E8582C">
          <w:rPr>
            <w:rFonts w:hint="eastAsia"/>
            <w:color w:val="auto"/>
            <w:rPrChange w:id="1109" w:author="shaoping niu (牛少平)-人工智能研究院" w:date="2024-07-17T16:02:00Z">
              <w:rPr>
                <w:rFonts w:hint="eastAsia"/>
              </w:rPr>
            </w:rPrChange>
          </w:rPr>
          <w:t>。</w:t>
        </w:r>
      </w:ins>
    </w:p>
    <w:p w14:paraId="6C539180" w14:textId="54AEC7D4" w:rsidR="00BF3E8A" w:rsidRPr="00E8582C" w:rsidRDefault="00BF3E8A">
      <w:pPr>
        <w:pStyle w:val="ae"/>
        <w:numPr>
          <w:ilvl w:val="0"/>
          <w:numId w:val="6"/>
        </w:numPr>
        <w:spacing w:beforeLines="50" w:before="156" w:afterLines="50" w:after="156"/>
        <w:ind w:firstLineChars="0"/>
        <w:rPr>
          <w:ins w:id="1110" w:author="shaoping niu (牛少平)-人工智能研究院" w:date="2024-07-17T10:51:00Z"/>
          <w:color w:val="auto"/>
          <w:rPrChange w:id="1111" w:author="shaoping niu (牛少平)-人工智能研究院" w:date="2024-07-17T16:02:00Z">
            <w:rPr>
              <w:ins w:id="1112" w:author="shaoping niu (牛少平)-人工智能研究院" w:date="2024-07-17T10:51:00Z"/>
            </w:rPr>
          </w:rPrChange>
        </w:rPr>
        <w:pPrChange w:id="1113" w:author="shaoping niu (牛少平)-人工智能研究院" w:date="2024-07-17T16:02:00Z">
          <w:pPr>
            <w:numPr>
              <w:numId w:val="2"/>
            </w:numPr>
            <w:tabs>
              <w:tab w:val="num" w:pos="113"/>
            </w:tabs>
          </w:pPr>
        </w:pPrChange>
      </w:pPr>
      <w:ins w:id="1114" w:author="shaoping niu (牛少平)-人工智能研究院" w:date="2024-07-17T10:52:00Z">
        <w:r w:rsidRPr="00E8582C">
          <w:rPr>
            <w:rFonts w:hint="eastAsia"/>
            <w:color w:val="auto"/>
            <w:rPrChange w:id="1115" w:author="shaoping niu (牛少平)-人工智能研究院" w:date="2024-07-17T16:02:00Z">
              <w:rPr>
                <w:rFonts w:hint="eastAsia"/>
              </w:rPr>
            </w:rPrChange>
          </w:rPr>
          <w:t>对于</w:t>
        </w:r>
      </w:ins>
      <w:ins w:id="1116" w:author="shaoping niu (牛少平)-人工智能研究院" w:date="2024-07-17T10:53:00Z">
        <w:r w:rsidRPr="00E8582C">
          <w:rPr>
            <w:color w:val="auto"/>
            <w:rPrChange w:id="1117" w:author="shaoping niu (牛少平)-人工智能研究院" w:date="2024-07-17T16:02:00Z">
              <w:rPr/>
            </w:rPrChange>
          </w:rPr>
          <w:t>TH</w:t>
        </w:r>
        <w:r w:rsidR="007265D5" w:rsidRPr="00E8582C">
          <w:rPr>
            <w:rFonts w:hint="eastAsia"/>
            <w:color w:val="auto"/>
            <w:rPrChange w:id="1118" w:author="shaoping niu (牛少平)-人工智能研究院" w:date="2024-07-17T16:02:00Z">
              <w:rPr>
                <w:rFonts w:hint="eastAsia"/>
              </w:rPr>
            </w:rPrChange>
          </w:rPr>
          <w:t>位</w:t>
        </w:r>
      </w:ins>
      <w:ins w:id="1119" w:author="shaoping niu (牛少平)-人工智能研究院" w:date="2024-07-17T10:56:00Z">
        <w:r w:rsidR="007265D5" w:rsidRPr="00E8582C">
          <w:rPr>
            <w:rFonts w:hint="eastAsia"/>
            <w:color w:val="auto"/>
            <w:rPrChange w:id="1120" w:author="shaoping niu (牛少平)-人工智能研究院" w:date="2024-07-17T16:02:00Z">
              <w:rPr>
                <w:rFonts w:hint="eastAsia"/>
              </w:rPr>
            </w:rPrChange>
          </w:rPr>
          <w:t>置</w:t>
        </w:r>
      </w:ins>
      <w:ins w:id="1121" w:author="shaoping niu (牛少平)-人工智能研究院" w:date="2024-07-17T10:53:00Z">
        <w:r w:rsidRPr="00E8582C">
          <w:rPr>
            <w:color w:val="auto"/>
            <w:rPrChange w:id="1122" w:author="shaoping niu (牛少平)-人工智能研究院" w:date="2024-07-17T16:02:00Z">
              <w:rPr/>
            </w:rPrChange>
          </w:rPr>
          <w:t>1</w:t>
        </w:r>
      </w:ins>
      <w:ins w:id="1123" w:author="shaoping niu (牛少平)-人工智能研究院" w:date="2024-07-17T10:54:00Z">
        <w:r w:rsidR="007265D5" w:rsidRPr="00E8582C">
          <w:rPr>
            <w:rFonts w:hint="eastAsia"/>
            <w:color w:val="auto"/>
            <w:rPrChange w:id="1124" w:author="shaoping niu (牛少平)-人工智能研究院" w:date="2024-07-17T16:02:00Z">
              <w:rPr>
                <w:rFonts w:hint="eastAsia"/>
              </w:rPr>
            </w:rPrChange>
          </w:rPr>
          <w:t>的</w:t>
        </w:r>
        <w:r w:rsidR="007265D5" w:rsidRPr="00E8582C">
          <w:rPr>
            <w:color w:val="auto"/>
            <w:rPrChange w:id="1125" w:author="shaoping niu (牛少平)-人工智能研究院" w:date="2024-07-17T16:02:00Z">
              <w:rPr/>
            </w:rPrChange>
          </w:rPr>
          <w:t>Posted Requests</w:t>
        </w:r>
        <w:r w:rsidR="007265D5" w:rsidRPr="00E8582C">
          <w:rPr>
            <w:rFonts w:hint="eastAsia"/>
            <w:color w:val="auto"/>
            <w:rPrChange w:id="1126" w:author="shaoping niu (牛少平)-人工智能研究院" w:date="2024-07-17T16:02:00Z">
              <w:rPr>
                <w:rFonts w:hint="eastAsia"/>
              </w:rPr>
            </w:rPrChange>
          </w:rPr>
          <w:t>，</w:t>
        </w:r>
      </w:ins>
      <w:ins w:id="1127" w:author="shaoping niu (牛少平)-人工智能研究院" w:date="2024-07-17T10:55:00Z">
        <w:r w:rsidR="007265D5" w:rsidRPr="00E8582C">
          <w:rPr>
            <w:color w:val="auto"/>
            <w:rPrChange w:id="1128" w:author="shaoping niu (牛少平)-人工智能研究院" w:date="2024-07-17T16:02:00Z">
              <w:rPr/>
            </w:rPrChange>
          </w:rPr>
          <w:t>Tag[7:0]</w:t>
        </w:r>
        <w:r w:rsidR="007265D5" w:rsidRPr="00E8582C">
          <w:rPr>
            <w:rFonts w:hint="eastAsia"/>
            <w:color w:val="auto"/>
            <w:rPrChange w:id="1129" w:author="shaoping niu (牛少平)-人工智能研究院" w:date="2024-07-17T16:02:00Z">
              <w:rPr>
                <w:rFonts w:hint="eastAsia"/>
              </w:rPr>
            </w:rPrChange>
          </w:rPr>
          <w:t>字段被重新用于</w:t>
        </w:r>
        <w:r w:rsidR="007265D5" w:rsidRPr="00E8582C">
          <w:rPr>
            <w:color w:val="auto"/>
            <w:rPrChange w:id="1130" w:author="shaoping niu (牛少平)-人工智能研究院" w:date="2024-07-17T16:02:00Z">
              <w:rPr/>
            </w:rPrChange>
          </w:rPr>
          <w:t>ST[7:0]</w:t>
        </w:r>
      </w:ins>
      <w:ins w:id="1131" w:author="shaoping niu (牛少平)-人工智能研究院" w:date="2024-07-17T10:56:00Z">
        <w:r w:rsidR="007265D5" w:rsidRPr="00E8582C">
          <w:rPr>
            <w:rFonts w:hint="eastAsia"/>
            <w:color w:val="auto"/>
            <w:rPrChange w:id="1132" w:author="shaoping niu (牛少平)-人工智能研究院" w:date="2024-07-17T16:02:00Z">
              <w:rPr>
                <w:rFonts w:hint="eastAsia"/>
              </w:rPr>
            </w:rPrChange>
          </w:rPr>
          <w:t>字段</w:t>
        </w:r>
        <w:r w:rsidR="007265D5" w:rsidRPr="00E8582C">
          <w:rPr>
            <w:rFonts w:hint="eastAsia"/>
            <w:color w:val="auto"/>
            <w:rPrChange w:id="1133" w:author="shaoping niu (牛少平)-人工智能研究院" w:date="2024-07-17T16:02:00Z">
              <w:rPr>
                <w:rFonts w:ascii="微软雅黑" w:eastAsia="微软雅黑" w:hAnsi="微软雅黑" w:hint="eastAsia"/>
                <w:color w:val="000000"/>
                <w:spacing w:val="15"/>
                <w:sz w:val="23"/>
                <w:szCs w:val="23"/>
              </w:rPr>
            </w:rPrChange>
          </w:rPr>
          <w:t>（详细信息请参考章节</w:t>
        </w:r>
        <w:r w:rsidR="007265D5" w:rsidRPr="00E8582C">
          <w:rPr>
            <w:color w:val="auto"/>
            <w:rPrChange w:id="1134" w:author="shaoping niu (牛少平)-人工智能研究院" w:date="2024-07-17T16:02:00Z">
              <w:rPr>
                <w:rFonts w:ascii="微软雅黑" w:eastAsia="微软雅黑" w:hAnsi="微软雅黑"/>
                <w:color w:val="000000"/>
                <w:spacing w:val="15"/>
                <w:sz w:val="23"/>
                <w:szCs w:val="23"/>
              </w:rPr>
            </w:rPrChange>
          </w:rPr>
          <w:t>2.2.7.1</w:t>
        </w:r>
        <w:r w:rsidR="007265D5" w:rsidRPr="00E8582C">
          <w:rPr>
            <w:rFonts w:hint="eastAsia"/>
            <w:color w:val="auto"/>
            <w:rPrChange w:id="1135" w:author="shaoping niu (牛少平)-人工智能研究院" w:date="2024-07-17T16:02:00Z">
              <w:rPr>
                <w:rFonts w:ascii="微软雅黑" w:eastAsia="微软雅黑" w:hAnsi="微软雅黑" w:hint="eastAsia"/>
                <w:color w:val="000000"/>
                <w:spacing w:val="15"/>
                <w:sz w:val="23"/>
                <w:szCs w:val="23"/>
              </w:rPr>
            </w:rPrChange>
          </w:rPr>
          <w:t>）</w:t>
        </w:r>
        <w:r w:rsidR="00526D75" w:rsidRPr="00E8582C">
          <w:rPr>
            <w:rFonts w:hint="eastAsia"/>
            <w:color w:val="auto"/>
            <w:rPrChange w:id="1136" w:author="shaoping niu (牛少平)-人工智能研究院" w:date="2024-07-17T16:02:00Z">
              <w:rPr>
                <w:rFonts w:ascii="微软雅黑" w:eastAsia="微软雅黑" w:hAnsi="微软雅黑" w:hint="eastAsia"/>
                <w:color w:val="000000"/>
                <w:spacing w:val="15"/>
                <w:sz w:val="23"/>
                <w:szCs w:val="23"/>
              </w:rPr>
            </w:rPrChange>
          </w:rPr>
          <w:t>。对于</w:t>
        </w:r>
        <w:r w:rsidR="007265D5" w:rsidRPr="00E8582C">
          <w:rPr>
            <w:color w:val="auto"/>
            <w:rPrChange w:id="1137" w:author="shaoping niu (牛少平)-人工智能研究院" w:date="2024-07-17T16:02:00Z">
              <w:rPr>
                <w:rFonts w:ascii="微软雅黑" w:eastAsia="微软雅黑" w:hAnsi="微软雅黑"/>
                <w:color w:val="000000"/>
                <w:spacing w:val="15"/>
                <w:sz w:val="23"/>
                <w:szCs w:val="23"/>
              </w:rPr>
            </w:rPrChange>
          </w:rPr>
          <w:t>TH</w:t>
        </w:r>
        <w:r w:rsidR="007265D5" w:rsidRPr="00E8582C">
          <w:rPr>
            <w:rFonts w:hint="eastAsia"/>
            <w:color w:val="auto"/>
            <w:rPrChange w:id="1138" w:author="shaoping niu (牛少平)-人工智能研究院" w:date="2024-07-17T16:02:00Z">
              <w:rPr>
                <w:rFonts w:ascii="微软雅黑" w:eastAsia="微软雅黑" w:hAnsi="微软雅黑" w:hint="eastAsia"/>
                <w:color w:val="000000"/>
                <w:spacing w:val="15"/>
                <w:sz w:val="23"/>
                <w:szCs w:val="23"/>
              </w:rPr>
            </w:rPrChange>
          </w:rPr>
          <w:t>位</w:t>
        </w:r>
      </w:ins>
      <w:ins w:id="1139" w:author="shaoping niu (牛少平)-人工智能研究院" w:date="2024-07-17T10:57:00Z">
        <w:r w:rsidR="007265D5" w:rsidRPr="00E8582C">
          <w:rPr>
            <w:rFonts w:hint="eastAsia"/>
            <w:color w:val="auto"/>
            <w:rPrChange w:id="1140" w:author="shaoping niu (牛少平)-人工智能研究院" w:date="2024-07-17T16:02:00Z">
              <w:rPr>
                <w:rFonts w:ascii="微软雅黑" w:eastAsia="微软雅黑" w:hAnsi="微软雅黑" w:hint="eastAsia"/>
                <w:color w:val="000000"/>
                <w:spacing w:val="15"/>
                <w:sz w:val="23"/>
                <w:szCs w:val="23"/>
              </w:rPr>
            </w:rPrChange>
          </w:rPr>
          <w:t>清零</w:t>
        </w:r>
      </w:ins>
      <w:ins w:id="1141" w:author="shaoping niu (牛少平)-人工智能研究院" w:date="2024-07-17T10:56:00Z">
        <w:r w:rsidR="007265D5" w:rsidRPr="00E8582C">
          <w:rPr>
            <w:rFonts w:hint="eastAsia"/>
            <w:color w:val="auto"/>
            <w:rPrChange w:id="1142" w:author="shaoping niu (牛少平)-人工智能研究院" w:date="2024-07-17T16:02:00Z">
              <w:rPr>
                <w:rFonts w:ascii="微软雅黑" w:eastAsia="微软雅黑" w:hAnsi="微软雅黑" w:hint="eastAsia"/>
                <w:color w:val="000000"/>
                <w:spacing w:val="15"/>
                <w:sz w:val="23"/>
                <w:szCs w:val="23"/>
              </w:rPr>
            </w:rPrChange>
          </w:rPr>
          <w:t>的</w:t>
        </w:r>
        <w:r w:rsidR="007265D5" w:rsidRPr="00E8582C">
          <w:rPr>
            <w:color w:val="auto"/>
            <w:rPrChange w:id="1143" w:author="shaoping niu (牛少平)-人工智能研究院" w:date="2024-07-17T16:02:00Z">
              <w:rPr>
                <w:rFonts w:ascii="微软雅黑" w:eastAsia="微软雅黑" w:hAnsi="微软雅黑"/>
                <w:color w:val="000000"/>
                <w:spacing w:val="15"/>
                <w:sz w:val="23"/>
                <w:szCs w:val="23"/>
              </w:rPr>
            </w:rPrChange>
          </w:rPr>
          <w:t>post Requests, Tag[7:0]</w:t>
        </w:r>
        <w:r w:rsidR="007265D5" w:rsidRPr="00E8582C">
          <w:rPr>
            <w:rFonts w:hint="eastAsia"/>
            <w:color w:val="auto"/>
            <w:rPrChange w:id="1144" w:author="shaoping niu (牛少平)-人工智能研究院" w:date="2024-07-17T16:02:00Z">
              <w:rPr>
                <w:rFonts w:ascii="微软雅黑" w:eastAsia="微软雅黑" w:hAnsi="微软雅黑" w:hint="eastAsia"/>
                <w:color w:val="000000"/>
                <w:spacing w:val="15"/>
                <w:sz w:val="23"/>
                <w:szCs w:val="23"/>
              </w:rPr>
            </w:rPrChange>
          </w:rPr>
          <w:t>字段是未定义的，可以</w:t>
        </w:r>
      </w:ins>
      <w:ins w:id="1145" w:author="shaoping niu (牛少平)-人工智能研究院" w:date="2024-07-17T10:58:00Z">
        <w:r w:rsidR="007265D5" w:rsidRPr="00E8582C">
          <w:rPr>
            <w:rFonts w:hint="eastAsia"/>
            <w:color w:val="auto"/>
            <w:rPrChange w:id="1146" w:author="shaoping niu (牛少平)-人工智能研究院" w:date="2024-07-17T16:02:00Z">
              <w:rPr>
                <w:rFonts w:ascii="微软雅黑" w:eastAsia="微软雅黑" w:hAnsi="微软雅黑" w:hint="eastAsia"/>
                <w:color w:val="000000"/>
                <w:spacing w:val="15"/>
                <w:sz w:val="23"/>
                <w:szCs w:val="23"/>
              </w:rPr>
            </w:rPrChange>
          </w:rPr>
          <w:t>是</w:t>
        </w:r>
      </w:ins>
      <w:ins w:id="1147" w:author="shaoping niu (牛少平)-人工智能研究院" w:date="2024-07-17T10:56:00Z">
        <w:r w:rsidR="007265D5" w:rsidRPr="00E8582C">
          <w:rPr>
            <w:rFonts w:hint="eastAsia"/>
            <w:color w:val="auto"/>
            <w:rPrChange w:id="1148" w:author="shaoping niu (牛少平)-人工智能研究院" w:date="2024-07-17T16:02:00Z">
              <w:rPr>
                <w:rFonts w:ascii="微软雅黑" w:eastAsia="微软雅黑" w:hAnsi="微软雅黑" w:hint="eastAsia"/>
                <w:color w:val="000000"/>
                <w:spacing w:val="15"/>
                <w:sz w:val="23"/>
                <w:szCs w:val="23"/>
              </w:rPr>
            </w:rPrChange>
          </w:rPr>
          <w:t>任何值。</w:t>
        </w:r>
        <w:r w:rsidR="007265D5" w:rsidRPr="00E8582C">
          <w:rPr>
            <w:color w:val="auto"/>
            <w:rPrChange w:id="1149" w:author="shaoping niu (牛少平)-人工智能研究院" w:date="2024-07-17T16:02:00Z">
              <w:rPr>
                <w:rFonts w:ascii="微软雅黑" w:eastAsia="微软雅黑" w:hAnsi="微软雅黑"/>
                <w:color w:val="000000"/>
                <w:spacing w:val="15"/>
                <w:sz w:val="23"/>
                <w:szCs w:val="23"/>
              </w:rPr>
            </w:rPrChange>
          </w:rPr>
          <w:t>(</w:t>
        </w:r>
        <w:r w:rsidR="007265D5" w:rsidRPr="00E8582C">
          <w:rPr>
            <w:rFonts w:hint="eastAsia"/>
            <w:color w:val="auto"/>
            <w:rPrChange w:id="1150" w:author="shaoping niu (牛少平)-人工智能研究院" w:date="2024-07-17T16:02:00Z">
              <w:rPr>
                <w:rFonts w:ascii="微软雅黑" w:eastAsia="微软雅黑" w:hAnsi="微软雅黑" w:hint="eastAsia"/>
                <w:color w:val="000000"/>
                <w:spacing w:val="15"/>
                <w:sz w:val="23"/>
                <w:szCs w:val="23"/>
              </w:rPr>
            </w:rPrChange>
          </w:rPr>
          <w:t>对于某些</w:t>
        </w:r>
        <w:r w:rsidR="007265D5" w:rsidRPr="00E8582C">
          <w:rPr>
            <w:color w:val="auto"/>
            <w:rPrChange w:id="1151" w:author="shaoping niu (牛少平)-人工智能研究院" w:date="2024-07-17T16:02:00Z">
              <w:rPr>
                <w:rFonts w:ascii="微软雅黑" w:eastAsia="微软雅黑" w:hAnsi="微软雅黑"/>
                <w:color w:val="000000"/>
                <w:spacing w:val="15"/>
                <w:sz w:val="23"/>
                <w:szCs w:val="23"/>
              </w:rPr>
            </w:rPrChange>
          </w:rPr>
          <w:t>Vendor_Defined</w:t>
        </w:r>
      </w:ins>
      <w:ins w:id="1152" w:author="shaoping niu (牛少平)-人工智能研究院" w:date="2024-07-17T10:58:00Z">
        <w:r w:rsidR="007265D5" w:rsidRPr="00E8582C">
          <w:rPr>
            <w:color w:val="auto"/>
            <w:rPrChange w:id="1153" w:author="shaoping niu (牛少平)-人工智能研究院" w:date="2024-07-17T16:02:00Z">
              <w:rPr>
                <w:rFonts w:ascii="微软雅黑" w:eastAsia="微软雅黑" w:hAnsi="微软雅黑"/>
                <w:color w:val="000000"/>
                <w:spacing w:val="15"/>
                <w:sz w:val="23"/>
                <w:szCs w:val="23"/>
              </w:rPr>
            </w:rPrChange>
          </w:rPr>
          <w:t xml:space="preserve"> Messages</w:t>
        </w:r>
      </w:ins>
      <w:ins w:id="1154" w:author="shaoping niu (牛少平)-人工智能研究院" w:date="2024-07-17T10:56:00Z">
        <w:r w:rsidR="007265D5" w:rsidRPr="00E8582C">
          <w:rPr>
            <w:rFonts w:hint="eastAsia"/>
            <w:color w:val="auto"/>
            <w:rPrChange w:id="1155" w:author="shaoping niu (牛少平)-人工智能研究院" w:date="2024-07-17T16:02:00Z">
              <w:rPr>
                <w:rFonts w:ascii="微软雅黑" w:eastAsia="微软雅黑" w:hAnsi="微软雅黑" w:hint="eastAsia"/>
                <w:color w:val="000000"/>
                <w:spacing w:val="15"/>
                <w:sz w:val="23"/>
                <w:szCs w:val="23"/>
              </w:rPr>
            </w:rPrChange>
          </w:rPr>
          <w:t>，此规则的例外情况请参见表</w:t>
        </w:r>
        <w:r w:rsidR="007265D5" w:rsidRPr="00E8582C">
          <w:rPr>
            <w:color w:val="auto"/>
            <w:rPrChange w:id="1156" w:author="shaoping niu (牛少平)-人工智能研究院" w:date="2024-07-17T16:02:00Z">
              <w:rPr>
                <w:rFonts w:ascii="微软雅黑" w:eastAsia="微软雅黑" w:hAnsi="微软雅黑"/>
                <w:color w:val="000000"/>
                <w:spacing w:val="15"/>
                <w:sz w:val="23"/>
                <w:szCs w:val="23"/>
              </w:rPr>
            </w:rPrChange>
          </w:rPr>
          <w:t>F-1</w:t>
        </w:r>
        <w:r w:rsidR="007265D5" w:rsidRPr="00E8582C">
          <w:rPr>
            <w:rFonts w:hint="eastAsia"/>
            <w:color w:val="auto"/>
            <w:rPrChange w:id="1157" w:author="shaoping niu (牛少平)-人工智能研究院" w:date="2024-07-17T16:02:00Z">
              <w:rPr>
                <w:rFonts w:ascii="微软雅黑" w:eastAsia="微软雅黑" w:hAnsi="微软雅黑" w:hint="eastAsia"/>
                <w:color w:val="000000"/>
                <w:spacing w:val="15"/>
                <w:sz w:val="23"/>
                <w:szCs w:val="23"/>
              </w:rPr>
            </w:rPrChange>
          </w:rPr>
          <w:t>。</w:t>
        </w:r>
        <w:r w:rsidR="007265D5" w:rsidRPr="00E8582C">
          <w:rPr>
            <w:color w:val="auto"/>
            <w:rPrChange w:id="1158" w:author="shaoping niu (牛少平)-人工智能研究院" w:date="2024-07-17T16:02:00Z">
              <w:rPr>
                <w:rFonts w:ascii="微软雅黑" w:eastAsia="微软雅黑" w:hAnsi="微软雅黑"/>
                <w:color w:val="000000"/>
                <w:spacing w:val="15"/>
                <w:sz w:val="23"/>
                <w:szCs w:val="23"/>
              </w:rPr>
            </w:rPrChange>
          </w:rPr>
          <w:t>)</w:t>
        </w:r>
      </w:ins>
    </w:p>
    <w:p w14:paraId="18077B4F" w14:textId="77777777" w:rsidR="00EB0350" w:rsidRPr="00BF3E8A" w:rsidRDefault="00EB0350">
      <w:pPr>
        <w:pPrChange w:id="1159" w:author="shaoping niu (牛少平)-人工智能研究院" w:date="2024-07-17T10:43:00Z">
          <w:pPr>
            <w:numPr>
              <w:ilvl w:val="1"/>
              <w:numId w:val="2"/>
            </w:numPr>
            <w:tabs>
              <w:tab w:val="num" w:pos="840"/>
            </w:tabs>
            <w:ind w:left="840" w:hanging="420"/>
          </w:pPr>
        </w:pPrChange>
      </w:pPr>
    </w:p>
    <w:p w14:paraId="2C9613C9" w14:textId="6F014C8F" w:rsidR="00D34953" w:rsidRPr="00E8582C" w:rsidDel="00526D75" w:rsidRDefault="00D34953">
      <w:pPr>
        <w:pStyle w:val="ae"/>
        <w:numPr>
          <w:ilvl w:val="0"/>
          <w:numId w:val="12"/>
        </w:numPr>
        <w:spacing w:beforeLines="50" w:before="156" w:afterLines="50" w:after="156"/>
        <w:ind w:firstLineChars="0"/>
        <w:rPr>
          <w:del w:id="1160" w:author="shaoping niu (牛少平)-人工智能研究院" w:date="2024-07-17T10:58:00Z"/>
          <w:color w:val="auto"/>
          <w:rPrChange w:id="1161" w:author="shaoping niu (牛少平)-人工智能研究院" w:date="2024-07-17T16:03:00Z">
            <w:rPr>
              <w:del w:id="1162" w:author="shaoping niu (牛少平)-人工智能研究院" w:date="2024-07-17T10:58:00Z"/>
            </w:rPr>
          </w:rPrChange>
        </w:rPr>
        <w:pPrChange w:id="1163" w:author="shaoping niu (牛少平)-人工智能研究院" w:date="2024-07-17T16:03:00Z">
          <w:pPr>
            <w:numPr>
              <w:numId w:val="2"/>
            </w:numPr>
            <w:tabs>
              <w:tab w:val="num" w:pos="113"/>
            </w:tabs>
          </w:pPr>
        </w:pPrChange>
      </w:pPr>
      <w:del w:id="1164" w:author="shaoping niu (牛少平)-人工智能研究院" w:date="2024-07-17T10:58:00Z">
        <w:r w:rsidRPr="00E8582C" w:rsidDel="00526D75">
          <w:rPr>
            <w:rFonts w:hint="eastAsia"/>
            <w:color w:val="auto"/>
            <w:rPrChange w:id="1165" w:author="shaoping niu (牛少平)-人工智能研究院" w:date="2024-07-17T16:03:00Z">
              <w:rPr>
                <w:rFonts w:hint="eastAsia"/>
              </w:rPr>
            </w:rPrChange>
          </w:rPr>
          <w:delText>对于不需要返回完成包的请求（</w:delText>
        </w:r>
        <w:r w:rsidRPr="00E8582C" w:rsidDel="00526D75">
          <w:rPr>
            <w:color w:val="auto"/>
            <w:rPrChange w:id="1166" w:author="shaoping niu (牛少平)-人工智能研究院" w:date="2024-07-17T16:03:00Z">
              <w:rPr/>
            </w:rPrChange>
          </w:rPr>
          <w:delText>Posted Requests</w:delText>
        </w:r>
        <w:r w:rsidRPr="00E8582C" w:rsidDel="00526D75">
          <w:rPr>
            <w:rFonts w:hint="eastAsia"/>
            <w:color w:val="auto"/>
            <w:rPrChange w:id="1167" w:author="shaoping niu (牛少平)-人工智能研究院" w:date="2024-07-17T16:03:00Z">
              <w:rPr>
                <w:rFonts w:hint="eastAsia"/>
              </w:rPr>
            </w:rPrChange>
          </w:rPr>
          <w:delText>），</w:delText>
        </w:r>
        <w:r w:rsidRPr="00E8582C" w:rsidDel="00526D75">
          <w:rPr>
            <w:color w:val="auto"/>
            <w:rPrChange w:id="1168" w:author="shaoping niu (牛少平)-人工智能研究院" w:date="2024-07-17T16:03:00Z">
              <w:rPr/>
            </w:rPrChange>
          </w:rPr>
          <w:delText>Tag[7:0]</w:delText>
        </w:r>
        <w:r w:rsidRPr="00E8582C" w:rsidDel="00526D75">
          <w:rPr>
            <w:rFonts w:hint="eastAsia"/>
            <w:color w:val="auto"/>
            <w:rPrChange w:id="1169" w:author="shaoping niu (牛少平)-人工智能研究院" w:date="2024-07-17T16:03:00Z">
              <w:rPr>
                <w:rFonts w:hint="eastAsia"/>
              </w:rPr>
            </w:rPrChange>
          </w:rPr>
          <w:delText>的值没有定义，可以是任意值。</w:delText>
        </w:r>
      </w:del>
    </w:p>
    <w:p w14:paraId="1481DEE3" w14:textId="5190888F" w:rsidR="00D34953" w:rsidRPr="00E8582C" w:rsidDel="00526D75" w:rsidRDefault="00D34953">
      <w:pPr>
        <w:pStyle w:val="ae"/>
        <w:numPr>
          <w:ilvl w:val="0"/>
          <w:numId w:val="12"/>
        </w:numPr>
        <w:spacing w:beforeLines="50" w:before="156" w:afterLines="50" w:after="156"/>
        <w:ind w:firstLineChars="0"/>
        <w:rPr>
          <w:del w:id="1170" w:author="shaoping niu (牛少平)-人工智能研究院" w:date="2024-07-17T10:58:00Z"/>
          <w:color w:val="auto"/>
          <w:rPrChange w:id="1171" w:author="shaoping niu (牛少平)-人工智能研究院" w:date="2024-07-17T16:03:00Z">
            <w:rPr>
              <w:del w:id="1172" w:author="shaoping niu (牛少平)-人工智能研究院" w:date="2024-07-17T10:58:00Z"/>
            </w:rPr>
          </w:rPrChange>
        </w:rPr>
        <w:pPrChange w:id="1173" w:author="shaoping niu (牛少平)-人工智能研究院" w:date="2024-07-17T16:03:00Z">
          <w:pPr>
            <w:numPr>
              <w:numId w:val="2"/>
            </w:numPr>
            <w:tabs>
              <w:tab w:val="num" w:pos="113"/>
            </w:tabs>
          </w:pPr>
        </w:pPrChange>
      </w:pPr>
      <w:del w:id="1174" w:author="shaoping niu (牛少平)-人工智能研究院" w:date="2024-07-17T10:58:00Z">
        <w:r w:rsidRPr="00E8582C" w:rsidDel="00526D75">
          <w:rPr>
            <w:rFonts w:hint="eastAsia"/>
            <w:color w:val="auto"/>
            <w:rPrChange w:id="1175" w:author="shaoping niu (牛少平)-人工智能研究院" w:date="2024-07-17T16:03:00Z">
              <w:rPr>
                <w:rFonts w:hint="eastAsia"/>
              </w:rPr>
            </w:rPrChange>
          </w:rPr>
          <w:delText>对于设置</w:delText>
        </w:r>
        <w:r w:rsidRPr="00E8582C" w:rsidDel="00526D75">
          <w:rPr>
            <w:color w:val="auto"/>
            <w:rPrChange w:id="1176" w:author="shaoping niu (牛少平)-人工智能研究院" w:date="2024-07-17T16:03:00Z">
              <w:rPr/>
            </w:rPrChange>
          </w:rPr>
          <w:delText>TH</w:delText>
        </w:r>
        <w:r w:rsidRPr="00E8582C" w:rsidDel="00526D75">
          <w:rPr>
            <w:rFonts w:hint="eastAsia"/>
            <w:color w:val="auto"/>
            <w:rPrChange w:id="1177" w:author="shaoping niu (牛少平)-人工智能研究院" w:date="2024-07-17T16:03:00Z">
              <w:rPr>
                <w:rFonts w:hint="eastAsia"/>
              </w:rPr>
            </w:rPrChange>
          </w:rPr>
          <w:delText>位的</w:delText>
        </w:r>
        <w:r w:rsidRPr="00E8582C" w:rsidDel="00526D75">
          <w:rPr>
            <w:color w:val="auto"/>
            <w:rPrChange w:id="1178" w:author="shaoping niu (牛少平)-人工智能研究院" w:date="2024-07-17T16:03:00Z">
              <w:rPr/>
            </w:rPrChange>
          </w:rPr>
          <w:delText>Posted</w:delText>
        </w:r>
        <w:r w:rsidRPr="00E8582C" w:rsidDel="00526D75">
          <w:rPr>
            <w:rFonts w:hint="eastAsia"/>
            <w:color w:val="auto"/>
            <w:rPrChange w:id="1179" w:author="shaoping niu (牛少平)-人工智能研究院" w:date="2024-07-17T16:03:00Z">
              <w:rPr>
                <w:rFonts w:hint="eastAsia"/>
              </w:rPr>
            </w:rPrChange>
          </w:rPr>
          <w:delText>请求，</w:delText>
        </w:r>
        <w:r w:rsidRPr="00E8582C" w:rsidDel="00526D75">
          <w:rPr>
            <w:color w:val="auto"/>
            <w:rPrChange w:id="1180" w:author="shaoping niu (牛少平)-人工智能研究院" w:date="2024-07-17T16:03:00Z">
              <w:rPr/>
            </w:rPrChange>
          </w:rPr>
          <w:delText>Tag[7:0]</w:delText>
        </w:r>
        <w:r w:rsidRPr="00E8582C" w:rsidDel="00526D75">
          <w:rPr>
            <w:rFonts w:hint="eastAsia"/>
            <w:color w:val="auto"/>
            <w:rPrChange w:id="1181" w:author="shaoping niu (牛少平)-人工智能研究院" w:date="2024-07-17T16:03:00Z">
              <w:rPr>
                <w:rFonts w:hint="eastAsia"/>
              </w:rPr>
            </w:rPrChange>
          </w:rPr>
          <w:delText>字段被重新用于</w:delText>
        </w:r>
        <w:r w:rsidRPr="00E8582C" w:rsidDel="00526D75">
          <w:rPr>
            <w:color w:val="auto"/>
            <w:rPrChange w:id="1182" w:author="shaoping niu (牛少平)-人工智能研究院" w:date="2024-07-17T16:03:00Z">
              <w:rPr/>
            </w:rPrChange>
          </w:rPr>
          <w:delText>ST[7:0]</w:delText>
        </w:r>
        <w:r w:rsidRPr="00E8582C" w:rsidDel="00526D75">
          <w:rPr>
            <w:rFonts w:hint="eastAsia"/>
            <w:color w:val="auto"/>
            <w:rPrChange w:id="1183" w:author="shaoping niu (牛少平)-人工智能研究院" w:date="2024-07-17T16:03:00Z">
              <w:rPr>
                <w:rFonts w:hint="eastAsia"/>
              </w:rPr>
            </w:rPrChange>
          </w:rPr>
          <w:delText>字段</w:delText>
        </w:r>
        <w:r w:rsidRPr="00E8582C" w:rsidDel="00526D75">
          <w:rPr>
            <w:color w:val="auto"/>
            <w:rPrChange w:id="1184" w:author="shaoping niu (牛少平)-人工智能研究院" w:date="2024-07-17T16:03:00Z">
              <w:rPr/>
            </w:rPrChange>
          </w:rPr>
          <w:delText>(</w:delText>
        </w:r>
        <w:r w:rsidRPr="00E8582C" w:rsidDel="00526D75">
          <w:rPr>
            <w:rFonts w:hint="eastAsia"/>
            <w:color w:val="auto"/>
            <w:rPrChange w:id="1185" w:author="shaoping niu (牛少平)-人工智能研究院" w:date="2024-07-17T16:03:00Z">
              <w:rPr>
                <w:rFonts w:hint="eastAsia"/>
              </w:rPr>
            </w:rPrChange>
          </w:rPr>
          <w:delText>详细信息请参阅章节</w:delText>
        </w:r>
        <w:r w:rsidRPr="00E8582C" w:rsidDel="00526D75">
          <w:rPr>
            <w:color w:val="auto"/>
            <w:rPrChange w:id="1186" w:author="shaoping niu (牛少平)-人工智能研究院" w:date="2024-07-17T16:03:00Z">
              <w:rPr/>
            </w:rPrChange>
          </w:rPr>
          <w:delText>2.2.7.1)</w:delText>
        </w:r>
        <w:r w:rsidRPr="00E8582C" w:rsidDel="00526D75">
          <w:rPr>
            <w:rFonts w:hint="eastAsia"/>
            <w:color w:val="auto"/>
            <w:rPrChange w:id="1187" w:author="shaoping niu (牛少平)-人工智能研究院" w:date="2024-07-17T16:03:00Z">
              <w:rPr>
                <w:rFonts w:hint="eastAsia"/>
              </w:rPr>
            </w:rPrChange>
          </w:rPr>
          <w:delText>。对于</w:delText>
        </w:r>
        <w:r w:rsidRPr="00E8582C" w:rsidDel="00526D75">
          <w:rPr>
            <w:color w:val="auto"/>
            <w:rPrChange w:id="1188" w:author="shaoping niu (牛少平)-人工智能研究院" w:date="2024-07-17T16:03:00Z">
              <w:rPr/>
            </w:rPrChange>
          </w:rPr>
          <w:delText>TH</w:delText>
        </w:r>
        <w:r w:rsidRPr="00E8582C" w:rsidDel="00526D75">
          <w:rPr>
            <w:rFonts w:hint="eastAsia"/>
            <w:color w:val="auto"/>
            <w:rPrChange w:id="1189" w:author="shaoping niu (牛少平)-人工智能研究院" w:date="2024-07-17T16:03:00Z">
              <w:rPr>
                <w:rFonts w:hint="eastAsia"/>
              </w:rPr>
            </w:rPrChange>
          </w:rPr>
          <w:delText>位为</w:delText>
        </w:r>
        <w:r w:rsidRPr="00E8582C" w:rsidDel="00526D75">
          <w:rPr>
            <w:color w:val="auto"/>
            <w:rPrChange w:id="1190" w:author="shaoping niu (牛少平)-人工智能研究院" w:date="2024-07-17T16:03:00Z">
              <w:rPr/>
            </w:rPrChange>
          </w:rPr>
          <w:delText>Clear</w:delText>
        </w:r>
        <w:r w:rsidRPr="00E8582C" w:rsidDel="00526D75">
          <w:rPr>
            <w:rFonts w:hint="eastAsia"/>
            <w:color w:val="auto"/>
            <w:rPrChange w:id="1191" w:author="shaoping niu (牛少平)-人工智能研究院" w:date="2024-07-17T16:03:00Z">
              <w:rPr>
                <w:rFonts w:hint="eastAsia"/>
              </w:rPr>
            </w:rPrChange>
          </w:rPr>
          <w:delText>的</w:delText>
        </w:r>
        <w:r w:rsidRPr="00E8582C" w:rsidDel="00526D75">
          <w:rPr>
            <w:color w:val="auto"/>
            <w:rPrChange w:id="1192" w:author="shaoping niu (牛少平)-人工智能研究院" w:date="2024-07-17T16:03:00Z">
              <w:rPr/>
            </w:rPrChange>
          </w:rPr>
          <w:delText>Posted</w:delText>
        </w:r>
        <w:r w:rsidRPr="00E8582C" w:rsidDel="00526D75">
          <w:rPr>
            <w:rFonts w:hint="eastAsia"/>
            <w:color w:val="auto"/>
            <w:rPrChange w:id="1193" w:author="shaoping niu (牛少平)-人工智能研究院" w:date="2024-07-17T16:03:00Z">
              <w:rPr>
                <w:rFonts w:hint="eastAsia"/>
              </w:rPr>
            </w:rPrChange>
          </w:rPr>
          <w:delText>请求，</w:delText>
        </w:r>
        <w:r w:rsidRPr="00E8582C" w:rsidDel="00526D75">
          <w:rPr>
            <w:color w:val="auto"/>
            <w:rPrChange w:id="1194" w:author="shaoping niu (牛少平)-人工智能研究院" w:date="2024-07-17T16:03:00Z">
              <w:rPr/>
            </w:rPrChange>
          </w:rPr>
          <w:delText>Tag[7:0]</w:delText>
        </w:r>
        <w:r w:rsidRPr="00E8582C" w:rsidDel="00526D75">
          <w:rPr>
            <w:rFonts w:hint="eastAsia"/>
            <w:color w:val="auto"/>
            <w:rPrChange w:id="1195" w:author="shaoping niu (牛少平)-人工智能研究院" w:date="2024-07-17T16:03:00Z">
              <w:rPr>
                <w:rFonts w:hint="eastAsia"/>
              </w:rPr>
            </w:rPrChange>
          </w:rPr>
          <w:delText>字段是未定义的，可以包含任何值。</w:delText>
        </w:r>
        <w:r w:rsidRPr="00E8582C" w:rsidDel="00526D75">
          <w:rPr>
            <w:color w:val="auto"/>
            <w:rPrChange w:id="1196" w:author="shaoping niu (牛少平)-人工智能研究院" w:date="2024-07-17T16:03:00Z">
              <w:rPr/>
            </w:rPrChange>
          </w:rPr>
          <w:delText>(</w:delText>
        </w:r>
        <w:r w:rsidRPr="00E8582C" w:rsidDel="00526D75">
          <w:rPr>
            <w:rFonts w:hint="eastAsia"/>
            <w:color w:val="auto"/>
            <w:rPrChange w:id="1197" w:author="shaoping niu (牛少平)-人工智能研究院" w:date="2024-07-17T16:03:00Z">
              <w:rPr>
                <w:rFonts w:hint="eastAsia"/>
              </w:rPr>
            </w:rPrChange>
          </w:rPr>
          <w:delText>对于某些</w:delText>
        </w:r>
        <w:r w:rsidRPr="00E8582C" w:rsidDel="00526D75">
          <w:rPr>
            <w:color w:val="auto"/>
            <w:rPrChange w:id="1198" w:author="shaoping niu (牛少平)-人工智能研究院" w:date="2024-07-17T16:03:00Z">
              <w:rPr/>
            </w:rPrChange>
          </w:rPr>
          <w:delText>Vendor_Defined</w:delText>
        </w:r>
        <w:r w:rsidRPr="00E8582C" w:rsidDel="00526D75">
          <w:rPr>
            <w:rFonts w:hint="eastAsia"/>
            <w:color w:val="auto"/>
            <w:rPrChange w:id="1199" w:author="shaoping niu (牛少平)-人工智能研究院" w:date="2024-07-17T16:03:00Z">
              <w:rPr>
                <w:rFonts w:hint="eastAsia"/>
              </w:rPr>
            </w:rPrChange>
          </w:rPr>
          <w:delText>消息，此规则的例外情况请参见表</w:delText>
        </w:r>
        <w:r w:rsidRPr="00E8582C" w:rsidDel="00526D75">
          <w:rPr>
            <w:color w:val="auto"/>
            <w:rPrChange w:id="1200" w:author="shaoping niu (牛少平)-人工智能研究院" w:date="2024-07-17T16:03:00Z">
              <w:rPr/>
            </w:rPrChange>
          </w:rPr>
          <w:delText>F-1</w:delText>
        </w:r>
        <w:r w:rsidRPr="00E8582C" w:rsidDel="00526D75">
          <w:rPr>
            <w:rFonts w:hint="eastAsia"/>
            <w:color w:val="auto"/>
            <w:rPrChange w:id="1201" w:author="shaoping niu (牛少平)-人工智能研究院" w:date="2024-07-17T16:03:00Z">
              <w:rPr>
                <w:rFonts w:hint="eastAsia"/>
              </w:rPr>
            </w:rPrChange>
          </w:rPr>
          <w:delText>。</w:delText>
        </w:r>
        <w:r w:rsidRPr="00E8582C" w:rsidDel="00526D75">
          <w:rPr>
            <w:color w:val="auto"/>
            <w:rPrChange w:id="1202" w:author="shaoping niu (牛少平)-人工智能研究院" w:date="2024-07-17T16:03:00Z">
              <w:rPr/>
            </w:rPrChange>
          </w:rPr>
          <w:delText>)</w:delText>
        </w:r>
      </w:del>
    </w:p>
    <w:p w14:paraId="55506E46" w14:textId="50AE6E9A" w:rsidR="00D34953" w:rsidRPr="00E8582C" w:rsidRDefault="00D34953">
      <w:pPr>
        <w:pStyle w:val="ae"/>
        <w:numPr>
          <w:ilvl w:val="0"/>
          <w:numId w:val="12"/>
        </w:numPr>
        <w:spacing w:beforeLines="50" w:before="156" w:afterLines="50" w:after="156"/>
        <w:ind w:firstLineChars="0"/>
        <w:rPr>
          <w:color w:val="auto"/>
          <w:rPrChange w:id="1203" w:author="shaoping niu (牛少平)-人工智能研究院" w:date="2024-07-17T16:03:00Z">
            <w:rPr/>
          </w:rPrChange>
        </w:rPr>
        <w:pPrChange w:id="1204" w:author="shaoping niu (牛少平)-人工智能研究院" w:date="2024-07-17T16:03:00Z">
          <w:pPr>
            <w:numPr>
              <w:ilvl w:val="1"/>
              <w:numId w:val="2"/>
            </w:numPr>
            <w:tabs>
              <w:tab w:val="num" w:pos="840"/>
            </w:tabs>
            <w:ind w:left="840" w:hanging="420"/>
          </w:pPr>
        </w:pPrChange>
      </w:pPr>
      <w:r w:rsidRPr="00E8582C">
        <w:rPr>
          <w:rFonts w:hint="eastAsia"/>
          <w:color w:val="auto"/>
          <w:rPrChange w:id="1205" w:author="shaoping niu (牛少平)-人工智能研究院" w:date="2024-07-17T16:03:00Z">
            <w:rPr>
              <w:rFonts w:hint="eastAsia"/>
            </w:rPr>
          </w:rPrChange>
        </w:rPr>
        <w:t>对于</w:t>
      </w:r>
      <w:r w:rsidRPr="00E8582C">
        <w:rPr>
          <w:color w:val="auto"/>
          <w:rPrChange w:id="1206" w:author="shaoping niu (牛少平)-人工智能研究院" w:date="2024-07-17T16:03:00Z">
            <w:rPr/>
          </w:rPrChange>
        </w:rPr>
        <w:t>TH</w:t>
      </w:r>
      <w:r w:rsidRPr="00E8582C">
        <w:rPr>
          <w:rFonts w:hint="eastAsia"/>
          <w:color w:val="auto"/>
          <w:rPrChange w:id="1207" w:author="shaoping niu (牛少平)-人工智能研究院" w:date="2024-07-17T16:03:00Z">
            <w:rPr>
              <w:rFonts w:hint="eastAsia"/>
            </w:rPr>
          </w:rPrChange>
        </w:rPr>
        <w:t>位</w:t>
      </w:r>
      <w:del w:id="1208" w:author="shaoping niu (牛少平)-人工智能研究院" w:date="2024-07-17T10:59:00Z">
        <w:r w:rsidRPr="00E8582C" w:rsidDel="00526D75">
          <w:rPr>
            <w:rFonts w:hint="eastAsia"/>
            <w:color w:val="auto"/>
            <w:rPrChange w:id="1209" w:author="shaoping niu (牛少平)-人工智能研究院" w:date="2024-07-17T16:03:00Z">
              <w:rPr>
                <w:rFonts w:hint="eastAsia"/>
              </w:rPr>
            </w:rPrChange>
          </w:rPr>
          <w:delText>为</w:delText>
        </w:r>
        <w:r w:rsidRPr="00E8582C" w:rsidDel="00526D75">
          <w:rPr>
            <w:color w:val="auto"/>
            <w:rPrChange w:id="1210" w:author="shaoping niu (牛少平)-人工智能研究院" w:date="2024-07-17T16:03:00Z">
              <w:rPr/>
            </w:rPrChange>
          </w:rPr>
          <w:delText>Clear</w:delText>
        </w:r>
      </w:del>
      <w:ins w:id="1211" w:author="shaoping niu (牛少平)-人工智能研究院" w:date="2024-07-17T10:59:00Z">
        <w:r w:rsidR="00526D75" w:rsidRPr="00E8582C">
          <w:rPr>
            <w:rFonts w:hint="eastAsia"/>
            <w:color w:val="auto"/>
            <w:rPrChange w:id="1212" w:author="shaoping niu (牛少平)-人工智能研究院" w:date="2024-07-17T16:03:00Z">
              <w:rPr>
                <w:rFonts w:hint="eastAsia"/>
              </w:rPr>
            </w:rPrChange>
          </w:rPr>
          <w:t>清零</w:t>
        </w:r>
      </w:ins>
      <w:r w:rsidRPr="00E8582C">
        <w:rPr>
          <w:rFonts w:hint="eastAsia"/>
          <w:color w:val="auto"/>
          <w:rPrChange w:id="1213" w:author="shaoping niu (牛少平)-人工智能研究院" w:date="2024-07-17T16:03:00Z">
            <w:rPr>
              <w:rFonts w:hint="eastAsia"/>
            </w:rPr>
          </w:rPrChange>
        </w:rPr>
        <w:t>的</w:t>
      </w:r>
      <w:r w:rsidRPr="00E8582C">
        <w:rPr>
          <w:color w:val="auto"/>
          <w:rPrChange w:id="1214" w:author="shaoping niu (牛少平)-人工智能研究院" w:date="2024-07-17T16:03:00Z">
            <w:rPr/>
          </w:rPrChange>
        </w:rPr>
        <w:t>Posted</w:t>
      </w:r>
      <w:r w:rsidRPr="00E8582C">
        <w:rPr>
          <w:rFonts w:hint="eastAsia"/>
          <w:color w:val="auto"/>
          <w:rPrChange w:id="1215" w:author="shaoping niu (牛少平)-人工智能研究院" w:date="2024-07-17T16:03:00Z">
            <w:rPr>
              <w:rFonts w:hint="eastAsia"/>
            </w:rPr>
          </w:rPrChange>
        </w:rPr>
        <w:t>请求，</w:t>
      </w:r>
      <w:r w:rsidRPr="00E8582C">
        <w:rPr>
          <w:color w:val="auto"/>
          <w:rPrChange w:id="1216" w:author="shaoping niu (牛少平)-人工智能研究院" w:date="2024-07-17T16:03:00Z">
            <w:rPr/>
          </w:rPrChange>
        </w:rPr>
        <w:t>Tag[7:0]</w:t>
      </w:r>
      <w:r w:rsidRPr="00E8582C">
        <w:rPr>
          <w:rFonts w:hint="eastAsia"/>
          <w:color w:val="auto"/>
          <w:rPrChange w:id="1217" w:author="shaoping niu (牛少平)-人工智能研究院" w:date="2024-07-17T16:03:00Z">
            <w:rPr>
              <w:rFonts w:hint="eastAsia"/>
            </w:rPr>
          </w:rPrChange>
        </w:rPr>
        <w:t>字段中的值不能影响接收方对请求的处理。</w:t>
      </w:r>
    </w:p>
    <w:p w14:paraId="09A35C09" w14:textId="00E36CED" w:rsidR="00D34953" w:rsidRPr="00E8582C" w:rsidRDefault="00D34953">
      <w:pPr>
        <w:pStyle w:val="ae"/>
        <w:numPr>
          <w:ilvl w:val="0"/>
          <w:numId w:val="12"/>
        </w:numPr>
        <w:spacing w:beforeLines="50" w:before="156" w:afterLines="50" w:after="156"/>
        <w:ind w:firstLineChars="0"/>
        <w:rPr>
          <w:color w:val="auto"/>
          <w:rPrChange w:id="1218" w:author="shaoping niu (牛少平)-人工智能研究院" w:date="2024-07-17T16:03:00Z">
            <w:rPr/>
          </w:rPrChange>
        </w:rPr>
        <w:pPrChange w:id="1219" w:author="shaoping niu (牛少平)-人工智能研究院" w:date="2024-07-17T16:03:00Z">
          <w:pPr>
            <w:numPr>
              <w:ilvl w:val="1"/>
              <w:numId w:val="2"/>
            </w:numPr>
            <w:tabs>
              <w:tab w:val="num" w:pos="840"/>
            </w:tabs>
            <w:ind w:left="840" w:hanging="420"/>
          </w:pPr>
        </w:pPrChange>
      </w:pPr>
      <w:r w:rsidRPr="00E8582C">
        <w:rPr>
          <w:rFonts w:hint="eastAsia"/>
          <w:color w:val="auto"/>
          <w:rPrChange w:id="1220" w:author="shaoping niu (牛少平)-人工智能研究院" w:date="2024-07-17T16:03:00Z">
            <w:rPr>
              <w:rFonts w:hint="eastAsia"/>
            </w:rPr>
          </w:rPrChange>
        </w:rPr>
        <w:t>对于</w:t>
      </w:r>
      <w:del w:id="1221" w:author="shaoping niu (牛少平)-人工智能研究院" w:date="2024-07-17T10:59:00Z">
        <w:r w:rsidRPr="00E8582C" w:rsidDel="00526D75">
          <w:rPr>
            <w:rFonts w:hint="eastAsia"/>
            <w:color w:val="auto"/>
            <w:rPrChange w:id="1222" w:author="shaoping niu (牛少平)-人工智能研究院" w:date="2024-07-17T16:03:00Z">
              <w:rPr>
                <w:rFonts w:hint="eastAsia"/>
              </w:rPr>
            </w:rPrChange>
          </w:rPr>
          <w:delText>设置</w:delText>
        </w:r>
      </w:del>
      <w:r w:rsidRPr="00E8582C">
        <w:rPr>
          <w:color w:val="auto"/>
          <w:rPrChange w:id="1223" w:author="shaoping niu (牛少平)-人工智能研究院" w:date="2024-07-17T16:03:00Z">
            <w:rPr/>
          </w:rPrChange>
        </w:rPr>
        <w:t>TH</w:t>
      </w:r>
      <w:r w:rsidRPr="00E8582C">
        <w:rPr>
          <w:rFonts w:hint="eastAsia"/>
          <w:color w:val="auto"/>
          <w:rPrChange w:id="1224" w:author="shaoping niu (牛少平)-人工智能研究院" w:date="2024-07-17T16:03:00Z">
            <w:rPr>
              <w:rFonts w:hint="eastAsia"/>
            </w:rPr>
          </w:rPrChange>
        </w:rPr>
        <w:t>位</w:t>
      </w:r>
      <w:ins w:id="1225" w:author="shaoping niu (牛少平)-人工智能研究院" w:date="2024-07-17T10:59:00Z">
        <w:r w:rsidR="00526D75" w:rsidRPr="00E8582C">
          <w:rPr>
            <w:rFonts w:hint="eastAsia"/>
            <w:color w:val="auto"/>
            <w:rPrChange w:id="1226" w:author="shaoping niu (牛少平)-人工智能研究院" w:date="2024-07-17T16:03:00Z">
              <w:rPr>
                <w:rFonts w:hint="eastAsia"/>
              </w:rPr>
            </w:rPrChange>
          </w:rPr>
          <w:t>置</w:t>
        </w:r>
        <w:r w:rsidR="00526D75" w:rsidRPr="00E8582C">
          <w:rPr>
            <w:color w:val="auto"/>
            <w:rPrChange w:id="1227" w:author="shaoping niu (牛少平)-人工智能研究院" w:date="2024-07-17T16:03:00Z">
              <w:rPr/>
            </w:rPrChange>
          </w:rPr>
          <w:t>1</w:t>
        </w:r>
      </w:ins>
      <w:r w:rsidRPr="00E8582C">
        <w:rPr>
          <w:rFonts w:hint="eastAsia"/>
          <w:color w:val="auto"/>
          <w:rPrChange w:id="1228" w:author="shaoping niu (牛少平)-人工智能研究院" w:date="2024-07-17T16:03:00Z">
            <w:rPr>
              <w:rFonts w:hint="eastAsia"/>
            </w:rPr>
          </w:rPrChange>
        </w:rPr>
        <w:t>的</w:t>
      </w:r>
      <w:r w:rsidRPr="00E8582C">
        <w:rPr>
          <w:color w:val="auto"/>
          <w:rPrChange w:id="1229" w:author="shaoping niu (牛少平)-人工智能研究院" w:date="2024-07-17T16:03:00Z">
            <w:rPr/>
          </w:rPrChange>
        </w:rPr>
        <w:t>Posted</w:t>
      </w:r>
      <w:r w:rsidRPr="00E8582C">
        <w:rPr>
          <w:rFonts w:hint="eastAsia"/>
          <w:color w:val="auto"/>
          <w:rPrChange w:id="1230" w:author="shaoping niu (牛少平)-人工智能研究院" w:date="2024-07-17T16:03:00Z">
            <w:rPr>
              <w:rFonts w:hint="eastAsia"/>
            </w:rPr>
          </w:rPrChange>
        </w:rPr>
        <w:t>请求，</w:t>
      </w:r>
      <w:r w:rsidRPr="00E8582C">
        <w:rPr>
          <w:color w:val="auto"/>
          <w:rPrChange w:id="1231" w:author="shaoping niu (牛少平)-人工智能研究院" w:date="2024-07-17T16:03:00Z">
            <w:rPr/>
          </w:rPrChange>
        </w:rPr>
        <w:t>ST[7:0]</w:t>
      </w:r>
      <w:r w:rsidRPr="00E8582C">
        <w:rPr>
          <w:rFonts w:hint="eastAsia"/>
          <w:color w:val="auto"/>
          <w:rPrChange w:id="1232" w:author="shaoping niu (牛少平)-人工智能研究院" w:date="2024-07-17T16:03:00Z">
            <w:rPr>
              <w:rFonts w:hint="eastAsia"/>
            </w:rPr>
          </w:rPrChange>
        </w:rPr>
        <w:t>字段中的值可能会影响请求的完成处理</w:t>
      </w:r>
      <w:r w:rsidRPr="00E8582C">
        <w:rPr>
          <w:color w:val="auto"/>
          <w:rPrChange w:id="1233" w:author="shaoping niu (牛少平)-人工智能研究院" w:date="2024-07-17T16:03:00Z">
            <w:rPr/>
          </w:rPrChange>
        </w:rPr>
        <w:t>(</w:t>
      </w:r>
      <w:r w:rsidRPr="00E8582C">
        <w:rPr>
          <w:rFonts w:hint="eastAsia"/>
          <w:color w:val="auto"/>
          <w:rPrChange w:id="1234" w:author="shaoping niu (牛少平)-人工智能研究院" w:date="2024-07-17T16:03:00Z">
            <w:rPr>
              <w:rFonts w:hint="eastAsia"/>
            </w:rPr>
          </w:rPrChange>
        </w:rPr>
        <w:t>详见</w:t>
      </w:r>
      <w:r w:rsidRPr="00E8582C">
        <w:rPr>
          <w:color w:val="auto"/>
          <w:rPrChange w:id="1235" w:author="shaoping niu (牛少平)-人工智能研究院" w:date="2024-07-17T16:03:00Z">
            <w:rPr/>
          </w:rPrChange>
        </w:rPr>
        <w:t>2.2.7.1)</w:t>
      </w:r>
      <w:r w:rsidRPr="00E8582C">
        <w:rPr>
          <w:rFonts w:hint="eastAsia"/>
          <w:color w:val="auto"/>
          <w:rPrChange w:id="1236" w:author="shaoping niu (牛少平)-人工智能研究院" w:date="2024-07-17T16:03:00Z">
            <w:rPr>
              <w:rFonts w:hint="eastAsia"/>
            </w:rPr>
          </w:rPrChange>
        </w:rPr>
        <w:t>。</w:t>
      </w:r>
    </w:p>
    <w:p w14:paraId="5B0E6842" w14:textId="2766D30D" w:rsidR="00D34953" w:rsidRPr="00E8582C" w:rsidRDefault="00D34953">
      <w:pPr>
        <w:pStyle w:val="ae"/>
        <w:numPr>
          <w:ilvl w:val="0"/>
          <w:numId w:val="6"/>
        </w:numPr>
        <w:spacing w:beforeLines="50" w:before="156" w:afterLines="50" w:after="156"/>
        <w:ind w:firstLineChars="0"/>
        <w:rPr>
          <w:color w:val="auto"/>
          <w:rPrChange w:id="1237" w:author="shaoping niu (牛少平)-人工智能研究院" w:date="2024-07-17T16:04:00Z">
            <w:rPr/>
          </w:rPrChange>
        </w:rPr>
        <w:pPrChange w:id="1238" w:author="shaoping niu (牛少平)-人工智能研究院" w:date="2024-07-17T16:04:00Z">
          <w:pPr>
            <w:numPr>
              <w:numId w:val="2"/>
            </w:numPr>
            <w:tabs>
              <w:tab w:val="num" w:pos="113"/>
            </w:tabs>
          </w:pPr>
        </w:pPrChange>
      </w:pPr>
      <w:del w:id="1239" w:author="shaoping niu (牛少平)-人工智能研究院" w:date="2024-07-17T11:04:00Z">
        <w:r w:rsidRPr="00E8582C" w:rsidDel="008736C4">
          <w:rPr>
            <w:rFonts w:hint="eastAsia"/>
            <w:color w:val="auto"/>
            <w:rPrChange w:id="1240" w:author="shaoping niu (牛少平)-人工智能研究院" w:date="2024-07-17T16:04:00Z">
              <w:rPr>
                <w:rFonts w:hint="eastAsia"/>
              </w:rPr>
            </w:rPrChange>
          </w:rPr>
          <w:delText>请求方</w:delText>
        </w:r>
      </w:del>
      <w:ins w:id="1241" w:author="shaoping niu (牛少平)-人工智能研究院" w:date="2024-07-17T11:04:00Z">
        <w:r w:rsidR="008736C4" w:rsidRPr="00E8582C">
          <w:rPr>
            <w:color w:val="auto"/>
            <w:rPrChange w:id="1242" w:author="shaoping niu (牛少平)-人工智能研究院" w:date="2024-07-17T16:04:00Z">
              <w:rPr/>
            </w:rPrChange>
          </w:rPr>
          <w:t xml:space="preserve">Requester </w:t>
        </w:r>
      </w:ins>
      <w:r w:rsidRPr="00E8582C">
        <w:rPr>
          <w:color w:val="auto"/>
          <w:rPrChange w:id="1243" w:author="shaoping niu (牛少平)-人工智能研究院" w:date="2024-07-17T16:04:00Z">
            <w:rPr/>
          </w:rPrChange>
        </w:rPr>
        <w:t>ID</w:t>
      </w:r>
      <w:r w:rsidRPr="00E8582C">
        <w:rPr>
          <w:rFonts w:hint="eastAsia"/>
          <w:color w:val="auto"/>
          <w:rPrChange w:id="1244" w:author="shaoping niu (牛少平)-人工智能研究院" w:date="2024-07-17T16:04:00Z">
            <w:rPr>
              <w:rFonts w:hint="eastAsia"/>
            </w:rPr>
          </w:rPrChange>
        </w:rPr>
        <w:t>和</w:t>
      </w:r>
      <w:r w:rsidRPr="00E8582C">
        <w:rPr>
          <w:color w:val="auto"/>
          <w:rPrChange w:id="1245" w:author="shaoping niu (牛少平)-人工智能研究院" w:date="2024-07-17T16:04:00Z">
            <w:rPr/>
          </w:rPrChange>
        </w:rPr>
        <w:t>Tag</w:t>
      </w:r>
      <w:r w:rsidRPr="00E8582C">
        <w:rPr>
          <w:rFonts w:hint="eastAsia"/>
          <w:color w:val="auto"/>
          <w:rPrChange w:id="1246" w:author="shaoping niu (牛少平)-人工智能研究院" w:date="2024-07-17T16:04:00Z">
            <w:rPr>
              <w:rFonts w:hint="eastAsia"/>
            </w:rPr>
          </w:rPrChange>
        </w:rPr>
        <w:t>为系统中的每个事务组成了一个全局性的标识符，即事务</w:t>
      </w:r>
      <w:r w:rsidRPr="00E8582C">
        <w:rPr>
          <w:color w:val="auto"/>
          <w:rPrChange w:id="1247" w:author="shaoping niu (牛少平)-人工智能研究院" w:date="2024-07-17T16:04:00Z">
            <w:rPr/>
          </w:rPrChange>
        </w:rPr>
        <w:t>ID</w:t>
      </w:r>
      <w:r w:rsidRPr="00E8582C">
        <w:rPr>
          <w:rFonts w:hint="eastAsia"/>
          <w:color w:val="auto"/>
          <w:rPrChange w:id="1248" w:author="shaoping niu (牛少平)-人工智能研究院" w:date="2024-07-17T16:04:00Z">
            <w:rPr>
              <w:rFonts w:hint="eastAsia"/>
            </w:rPr>
          </w:rPrChange>
        </w:rPr>
        <w:t>。</w:t>
      </w:r>
    </w:p>
    <w:p w14:paraId="52C2A582" w14:textId="71DC89AC" w:rsidR="00D34953" w:rsidRPr="00E8582C" w:rsidRDefault="00D34953">
      <w:pPr>
        <w:pStyle w:val="ae"/>
        <w:numPr>
          <w:ilvl w:val="0"/>
          <w:numId w:val="6"/>
        </w:numPr>
        <w:spacing w:beforeLines="50" w:before="156" w:afterLines="50" w:after="156"/>
        <w:ind w:firstLineChars="0"/>
        <w:rPr>
          <w:color w:val="auto"/>
          <w:rPrChange w:id="1249" w:author="shaoping niu (牛少平)-人工智能研究院" w:date="2024-07-17T16:04:00Z">
            <w:rPr/>
          </w:rPrChange>
        </w:rPr>
        <w:pPrChange w:id="1250" w:author="shaoping niu (牛少平)-人工智能研究院" w:date="2024-07-17T16:04:00Z">
          <w:pPr>
            <w:numPr>
              <w:numId w:val="2"/>
            </w:numPr>
            <w:tabs>
              <w:tab w:val="num" w:pos="113"/>
            </w:tabs>
          </w:pPr>
        </w:pPrChange>
      </w:pPr>
      <w:r w:rsidRPr="00E8582C">
        <w:rPr>
          <w:rFonts w:hint="eastAsia"/>
          <w:color w:val="auto"/>
          <w:rPrChange w:id="1251" w:author="shaoping niu (牛少平)-人工智能研究院" w:date="2024-07-17T16:04:00Z">
            <w:rPr>
              <w:rFonts w:hint="eastAsia"/>
            </w:rPr>
          </w:rPrChange>
        </w:rPr>
        <w:t>请求</w:t>
      </w:r>
      <w:ins w:id="1252" w:author="shaoping niu (牛少平)-人工智能研究院" w:date="2024-07-17T11:07:00Z">
        <w:r w:rsidR="008736C4" w:rsidRPr="00E8582C">
          <w:rPr>
            <w:rFonts w:hint="eastAsia"/>
            <w:color w:val="auto"/>
            <w:rPrChange w:id="1253" w:author="shaoping niu (牛少平)-人工智能研究院" w:date="2024-07-17T16:04:00Z">
              <w:rPr>
                <w:rFonts w:hint="eastAsia"/>
              </w:rPr>
            </w:rPrChange>
          </w:rPr>
          <w:t>包</w:t>
        </w:r>
      </w:ins>
      <w:del w:id="1254" w:author="shaoping niu (牛少平)-人工智能研究院" w:date="2024-07-17T11:07:00Z">
        <w:r w:rsidRPr="00E8582C" w:rsidDel="008736C4">
          <w:rPr>
            <w:rFonts w:hint="eastAsia"/>
            <w:color w:val="auto"/>
            <w:rPrChange w:id="1255" w:author="shaoping niu (牛少平)-人工智能研究院" w:date="2024-07-17T16:04:00Z">
              <w:rPr>
                <w:rFonts w:hint="eastAsia"/>
              </w:rPr>
            </w:rPrChange>
          </w:rPr>
          <w:delText>包</w:delText>
        </w:r>
      </w:del>
      <w:r w:rsidRPr="00E8582C">
        <w:rPr>
          <w:rFonts w:hint="eastAsia"/>
          <w:color w:val="auto"/>
          <w:rPrChange w:id="1256" w:author="shaoping niu (牛少平)-人工智能研究院" w:date="2024-07-17T16:04:00Z">
            <w:rPr>
              <w:rFonts w:hint="eastAsia"/>
            </w:rPr>
          </w:rPrChange>
        </w:rPr>
        <w:t>和完成包中都包含</w:t>
      </w:r>
      <w:del w:id="1257" w:author="shaoping niu (牛少平)-人工智能研究院" w:date="2024-07-17T11:07:00Z">
        <w:r w:rsidR="00194D95" w:rsidRPr="00E8582C" w:rsidDel="008736C4">
          <w:rPr>
            <w:color w:val="auto"/>
            <w:rPrChange w:id="1258" w:author="shaoping niu (牛少平)-人工智能研究院" w:date="2024-07-17T16:04:00Z">
              <w:rPr/>
            </w:rPrChange>
          </w:rPr>
          <w:delText>2</w:delText>
        </w:r>
        <w:r w:rsidR="00194D95" w:rsidRPr="00E8582C" w:rsidDel="008736C4">
          <w:rPr>
            <w:color w:val="auto"/>
            <w:rPrChange w:id="1259" w:author="shaoping niu (牛少平)-人工智能研究院" w:date="2024-07-17T16:04:00Z">
              <w:rPr/>
            </w:rPrChange>
          </w:rPr>
          <w:tab/>
        </w:r>
        <w:r w:rsidR="00194D95" w:rsidRPr="00E8582C" w:rsidDel="008736C4">
          <w:rPr>
            <w:color w:val="auto"/>
            <w:rPrChange w:id="1260" w:author="shaoping niu (牛少平)-人工智能研究院" w:date="2024-07-17T16:04:00Z">
              <w:rPr/>
            </w:rPrChange>
          </w:rPr>
          <w:tab/>
        </w:r>
      </w:del>
      <w:r w:rsidRPr="00E8582C">
        <w:rPr>
          <w:rFonts w:hint="eastAsia"/>
          <w:color w:val="auto"/>
          <w:rPrChange w:id="1261" w:author="shaoping niu (牛少平)-人工智能研究院" w:date="2024-07-17T16:04:00Z">
            <w:rPr>
              <w:rFonts w:hint="eastAsia"/>
            </w:rPr>
          </w:rPrChange>
        </w:rPr>
        <w:t>事务</w:t>
      </w:r>
      <w:r w:rsidRPr="00E8582C">
        <w:rPr>
          <w:color w:val="auto"/>
          <w:rPrChange w:id="1262" w:author="shaoping niu (牛少平)-人工智能研究院" w:date="2024-07-17T16:04:00Z">
            <w:rPr/>
          </w:rPrChange>
        </w:rPr>
        <w:t>ID</w:t>
      </w:r>
      <w:r w:rsidRPr="00E8582C">
        <w:rPr>
          <w:rFonts w:hint="eastAsia"/>
          <w:color w:val="auto"/>
          <w:rPrChange w:id="1263" w:author="shaoping niu (牛少平)-人工智能研究院" w:date="2024-07-17T16:04:00Z">
            <w:rPr>
              <w:rFonts w:hint="eastAsia"/>
            </w:rPr>
          </w:rPrChange>
        </w:rPr>
        <w:t>。</w:t>
      </w:r>
    </w:p>
    <w:p w14:paraId="10545DE5" w14:textId="7FB430F5" w:rsidR="00D34953" w:rsidRPr="00E8582C" w:rsidRDefault="008736C4">
      <w:pPr>
        <w:pStyle w:val="ae"/>
        <w:numPr>
          <w:ilvl w:val="0"/>
          <w:numId w:val="6"/>
        </w:numPr>
        <w:spacing w:beforeLines="50" w:before="156" w:afterLines="50" w:after="156"/>
        <w:ind w:firstLineChars="0"/>
        <w:rPr>
          <w:color w:val="auto"/>
          <w:rPrChange w:id="1264" w:author="shaoping niu (牛少平)-人工智能研究院" w:date="2024-07-17T16:04:00Z">
            <w:rPr/>
          </w:rPrChange>
        </w:rPr>
        <w:pPrChange w:id="1265" w:author="shaoping niu (牛少平)-人工智能研究院" w:date="2024-07-17T16:04:00Z">
          <w:pPr>
            <w:numPr>
              <w:numId w:val="2"/>
            </w:numPr>
            <w:tabs>
              <w:tab w:val="num" w:pos="113"/>
            </w:tabs>
          </w:pPr>
        </w:pPrChange>
      </w:pPr>
      <w:ins w:id="1266" w:author="shaoping niu (牛少平)-人工智能研究院" w:date="2024-07-17T11:09:00Z">
        <w:r w:rsidRPr="00E8582C">
          <w:rPr>
            <w:color w:val="auto"/>
            <w:rPrChange w:id="1267" w:author="shaoping niu (牛少平)-人工智能研究院" w:date="2024-07-17T16:04:00Z">
              <w:rPr/>
            </w:rPrChange>
          </w:rPr>
          <w:t xml:space="preserve">Requester </w:t>
        </w:r>
      </w:ins>
      <w:del w:id="1268" w:author="shaoping niu (牛少平)-人工智能研究院" w:date="2024-07-17T11:09:00Z">
        <w:r w:rsidR="00D34953" w:rsidRPr="00E8582C" w:rsidDel="008736C4">
          <w:rPr>
            <w:rFonts w:hint="eastAsia"/>
            <w:color w:val="auto"/>
            <w:rPrChange w:id="1269" w:author="shaoping niu (牛少平)-人工智能研究院" w:date="2024-07-17T16:04:00Z">
              <w:rPr>
                <w:rFonts w:hint="eastAsia"/>
              </w:rPr>
            </w:rPrChange>
          </w:rPr>
          <w:delText>请求方</w:delText>
        </w:r>
      </w:del>
      <w:r w:rsidR="00D34953" w:rsidRPr="00E8582C">
        <w:rPr>
          <w:color w:val="auto"/>
          <w:rPrChange w:id="1270" w:author="shaoping niu (牛少平)-人工智能研究院" w:date="2024-07-17T16:04:00Z">
            <w:rPr/>
          </w:rPrChange>
        </w:rPr>
        <w:t>ID</w:t>
      </w:r>
      <w:r w:rsidR="00D34953" w:rsidRPr="00E8582C">
        <w:rPr>
          <w:rFonts w:hint="eastAsia"/>
          <w:color w:val="auto"/>
          <w:rPrChange w:id="1271" w:author="shaoping niu (牛少平)-人工智能研究院" w:date="2024-07-17T16:04:00Z">
            <w:rPr>
              <w:rFonts w:hint="eastAsia"/>
            </w:rPr>
          </w:rPrChange>
        </w:rPr>
        <w:t>是一个</w:t>
      </w:r>
      <w:r w:rsidR="00D34953" w:rsidRPr="00E8582C">
        <w:rPr>
          <w:color w:val="auto"/>
          <w:rPrChange w:id="1272" w:author="shaoping niu (牛少平)-人工智能研究院" w:date="2024-07-17T16:04:00Z">
            <w:rPr/>
          </w:rPrChange>
        </w:rPr>
        <w:t>16</w:t>
      </w:r>
      <w:r w:rsidR="00D34953" w:rsidRPr="00E8582C">
        <w:rPr>
          <w:rFonts w:hint="eastAsia"/>
          <w:color w:val="auto"/>
          <w:rPrChange w:id="1273" w:author="shaoping niu (牛少平)-人工智能研究院" w:date="2024-07-17T16:04:00Z">
            <w:rPr>
              <w:rFonts w:hint="eastAsia"/>
            </w:rPr>
          </w:rPrChange>
        </w:rPr>
        <w:t>位的值，并且系统中的每个</w:t>
      </w:r>
      <w:r w:rsidR="00D34953" w:rsidRPr="00E8582C">
        <w:rPr>
          <w:color w:val="auto"/>
          <w:rPrChange w:id="1274" w:author="shaoping niu (牛少平)-人工智能研究院" w:date="2024-07-17T16:04:00Z">
            <w:rPr/>
          </w:rPrChange>
        </w:rPr>
        <w:t>PCI Express</w:t>
      </w:r>
      <w:r w:rsidR="00D34953" w:rsidRPr="00E8582C">
        <w:rPr>
          <w:rFonts w:hint="eastAsia"/>
          <w:color w:val="auto"/>
          <w:rPrChange w:id="1275" w:author="shaoping niu (牛少平)-人工智能研究院" w:date="2024-07-17T16:04:00Z">
            <w:rPr>
              <w:rFonts w:hint="eastAsia"/>
            </w:rPr>
          </w:rPrChange>
        </w:rPr>
        <w:t>功能</w:t>
      </w:r>
      <w:del w:id="1276" w:author="shaoping niu (牛少平)-人工智能研究院" w:date="2024-07-17T11:08:00Z">
        <w:r w:rsidR="00D34953" w:rsidRPr="00E8582C" w:rsidDel="008736C4">
          <w:rPr>
            <w:rFonts w:hint="eastAsia"/>
            <w:color w:val="auto"/>
            <w:rPrChange w:id="1277" w:author="shaoping niu (牛少平)-人工智能研究院" w:date="2024-07-17T16:04:00Z">
              <w:rPr>
                <w:rFonts w:hint="eastAsia"/>
              </w:rPr>
            </w:rPrChange>
          </w:rPr>
          <w:delText>模块</w:delText>
        </w:r>
      </w:del>
      <w:r w:rsidR="00D34953" w:rsidRPr="00E8582C">
        <w:rPr>
          <w:rFonts w:hint="eastAsia"/>
          <w:color w:val="auto"/>
          <w:rPrChange w:id="1278" w:author="shaoping niu (牛少平)-人工智能研究院" w:date="2024-07-17T16:04:00Z">
            <w:rPr>
              <w:rFonts w:hint="eastAsia"/>
            </w:rPr>
          </w:rPrChange>
        </w:rPr>
        <w:t>都有一个唯一的请求</w:t>
      </w:r>
      <w:r w:rsidR="00D34953" w:rsidRPr="00E8582C">
        <w:rPr>
          <w:color w:val="auto"/>
          <w:rPrChange w:id="1279" w:author="shaoping niu (牛少平)-人工智能研究院" w:date="2024-07-17T16:04:00Z">
            <w:rPr/>
          </w:rPrChange>
        </w:rPr>
        <w:t>ID</w:t>
      </w:r>
      <w:r w:rsidR="00D34953" w:rsidRPr="00E8582C">
        <w:rPr>
          <w:rFonts w:hint="eastAsia"/>
          <w:color w:val="auto"/>
          <w:rPrChange w:id="1280" w:author="shaoping niu (牛少平)-人工智能研究院" w:date="2024-07-17T16:04:00Z">
            <w:rPr>
              <w:rFonts w:hint="eastAsia"/>
            </w:rPr>
          </w:rPrChange>
        </w:rPr>
        <w:t>。</w:t>
      </w:r>
    </w:p>
    <w:p w14:paraId="76E0A673" w14:textId="3C176113" w:rsidR="00D34953" w:rsidRPr="00E8582C" w:rsidRDefault="00D34953">
      <w:pPr>
        <w:pStyle w:val="ae"/>
        <w:numPr>
          <w:ilvl w:val="0"/>
          <w:numId w:val="6"/>
        </w:numPr>
        <w:spacing w:beforeLines="50" w:before="156" w:afterLines="50" w:after="156"/>
        <w:ind w:firstLineChars="0"/>
        <w:rPr>
          <w:color w:val="auto"/>
          <w:rPrChange w:id="1281" w:author="shaoping niu (牛少平)-人工智能研究院" w:date="2024-07-17T16:04:00Z">
            <w:rPr>
              <w:color w:val="FF0000"/>
            </w:rPr>
          </w:rPrChange>
        </w:rPr>
        <w:pPrChange w:id="1282" w:author="shaoping niu (牛少平)-人工智能研究院" w:date="2024-07-17T16:04:00Z">
          <w:pPr>
            <w:numPr>
              <w:numId w:val="2"/>
            </w:numPr>
            <w:tabs>
              <w:tab w:val="num" w:pos="113"/>
            </w:tabs>
          </w:pPr>
        </w:pPrChange>
      </w:pPr>
      <w:commentRangeStart w:id="1283"/>
      <w:r w:rsidRPr="00E8582C">
        <w:rPr>
          <w:rFonts w:hint="eastAsia"/>
          <w:color w:val="auto"/>
          <w:rPrChange w:id="1284" w:author="shaoping niu (牛少平)-人工智能研究院" w:date="2024-07-17T16:04:00Z">
            <w:rPr>
              <w:rFonts w:hint="eastAsia"/>
              <w:color w:val="FF0000"/>
            </w:rPr>
          </w:rPrChange>
        </w:rPr>
        <w:lastRenderedPageBreak/>
        <w:t>功能必须捕获由功能完成的所有类型</w:t>
      </w:r>
      <w:r w:rsidRPr="00E8582C">
        <w:rPr>
          <w:color w:val="auto"/>
          <w:rPrChange w:id="1285" w:author="shaoping niu (牛少平)-人工智能研究院" w:date="2024-07-17T16:04:00Z">
            <w:rPr>
              <w:color w:val="FF0000"/>
            </w:rPr>
          </w:rPrChange>
        </w:rPr>
        <w:t>0</w:t>
      </w:r>
      <w:r w:rsidRPr="00E8582C">
        <w:rPr>
          <w:rFonts w:hint="eastAsia"/>
          <w:color w:val="auto"/>
          <w:rPrChange w:id="1286" w:author="shaoping niu (牛少平)-人工智能研究院" w:date="2024-07-17T16:04:00Z">
            <w:rPr>
              <w:rFonts w:hint="eastAsia"/>
              <w:color w:val="FF0000"/>
            </w:rPr>
          </w:rPrChange>
        </w:rPr>
        <w:t>配置写入请求提供的总线</w:t>
      </w:r>
      <w:ins w:id="1287" w:author="shaoping niu (牛少平)-人工智能研究院" w:date="2024-07-17T11:10:00Z">
        <w:r w:rsidR="008736C4" w:rsidRPr="00E8582C">
          <w:rPr>
            <w:rFonts w:hint="eastAsia"/>
            <w:color w:val="auto"/>
            <w:rPrChange w:id="1288" w:author="shaoping niu (牛少平)-人工智能研究院" w:date="2024-07-17T16:04:00Z">
              <w:rPr>
                <w:rFonts w:hint="eastAsia"/>
                <w:color w:val="FF0000"/>
              </w:rPr>
            </w:rPrChange>
          </w:rPr>
          <w:t>号</w:t>
        </w:r>
      </w:ins>
      <w:r w:rsidRPr="00E8582C">
        <w:rPr>
          <w:rFonts w:hint="eastAsia"/>
          <w:color w:val="auto"/>
          <w:rPrChange w:id="1289" w:author="shaoping niu (牛少平)-人工智能研究院" w:date="2024-07-17T16:04:00Z">
            <w:rPr>
              <w:rFonts w:hint="eastAsia"/>
              <w:color w:val="FF0000"/>
            </w:rPr>
          </w:rPrChange>
        </w:rPr>
        <w:t>和设备</w:t>
      </w:r>
      <w:del w:id="1290" w:author="shaoping niu (牛少平)-人工智能研究院" w:date="2024-07-17T11:09:00Z">
        <w:r w:rsidRPr="00E8582C" w:rsidDel="008736C4">
          <w:rPr>
            <w:rFonts w:hint="eastAsia"/>
            <w:color w:val="auto"/>
            <w:rPrChange w:id="1291" w:author="shaoping niu (牛少平)-人工智能研究院" w:date="2024-07-17T16:04:00Z">
              <w:rPr>
                <w:rFonts w:hint="eastAsia"/>
                <w:color w:val="FF0000"/>
              </w:rPr>
            </w:rPrChange>
          </w:rPr>
          <w:delText>编</w:delText>
        </w:r>
      </w:del>
      <w:r w:rsidRPr="00E8582C">
        <w:rPr>
          <w:rFonts w:hint="eastAsia"/>
          <w:color w:val="auto"/>
          <w:rPrChange w:id="1292" w:author="shaoping niu (牛少平)-人工智能研究院" w:date="2024-07-17T16:04:00Z">
            <w:rPr>
              <w:rFonts w:hint="eastAsia"/>
              <w:color w:val="FF0000"/>
            </w:rPr>
          </w:rPrChange>
        </w:rPr>
        <w:t>号，并在设备</w:t>
      </w:r>
      <w:r w:rsidRPr="00E8582C">
        <w:rPr>
          <w:color w:val="auto"/>
          <w:rPrChange w:id="1293" w:author="shaoping niu (牛少平)-人工智能研究院" w:date="2024-07-17T16:04:00Z">
            <w:rPr>
              <w:color w:val="FF0000"/>
            </w:rPr>
          </w:rPrChange>
        </w:rPr>
        <w:t>/</w:t>
      </w:r>
      <w:r w:rsidRPr="00E8582C">
        <w:rPr>
          <w:rFonts w:hint="eastAsia"/>
          <w:color w:val="auto"/>
          <w:rPrChange w:id="1294" w:author="shaoping niu (牛少平)-人工智能研究院" w:date="2024-07-17T16:04:00Z">
            <w:rPr>
              <w:rFonts w:hint="eastAsia"/>
              <w:color w:val="FF0000"/>
            </w:rPr>
          </w:rPrChange>
        </w:rPr>
        <w:t>功能发起的所有请求的</w:t>
      </w:r>
      <w:ins w:id="1295" w:author="shaoping niu (牛少平)-人工智能研究院" w:date="2024-07-17T11:11:00Z">
        <w:r w:rsidR="008736C4" w:rsidRPr="00E8582C">
          <w:rPr>
            <w:color w:val="auto"/>
            <w:rPrChange w:id="1296" w:author="shaoping niu (牛少平)-人工智能研究院" w:date="2024-07-17T16:04:00Z">
              <w:rPr/>
            </w:rPrChange>
          </w:rPr>
          <w:t>Requester</w:t>
        </w:r>
        <w:r w:rsidR="008736C4" w:rsidRPr="00E8582C" w:rsidDel="008736C4">
          <w:rPr>
            <w:color w:val="auto"/>
            <w:rPrChange w:id="1297" w:author="shaoping niu (牛少平)-人工智能研究院" w:date="2024-07-17T16:04:00Z">
              <w:rPr>
                <w:color w:val="FF0000"/>
              </w:rPr>
            </w:rPrChange>
          </w:rPr>
          <w:t xml:space="preserve"> </w:t>
        </w:r>
      </w:ins>
      <w:del w:id="1298" w:author="shaoping niu (牛少平)-人工智能研究院" w:date="2024-07-17T11:11:00Z">
        <w:r w:rsidRPr="00E8582C" w:rsidDel="008736C4">
          <w:rPr>
            <w:rFonts w:hint="eastAsia"/>
            <w:color w:val="auto"/>
            <w:rPrChange w:id="1299" w:author="shaoping niu (牛少平)-人工智能研究院" w:date="2024-07-17T16:04:00Z">
              <w:rPr>
                <w:rFonts w:hint="eastAsia"/>
                <w:color w:val="FF0000"/>
              </w:rPr>
            </w:rPrChange>
          </w:rPr>
          <w:delText>请求者</w:delText>
        </w:r>
      </w:del>
      <w:r w:rsidRPr="00E8582C">
        <w:rPr>
          <w:color w:val="auto"/>
          <w:rPrChange w:id="1300" w:author="shaoping niu (牛少平)-人工智能研究院" w:date="2024-07-17T16:04:00Z">
            <w:rPr>
              <w:color w:val="FF0000"/>
            </w:rPr>
          </w:rPrChange>
        </w:rPr>
        <w:t>ID</w:t>
      </w:r>
      <w:r w:rsidRPr="00E8582C">
        <w:rPr>
          <w:rFonts w:hint="eastAsia"/>
          <w:color w:val="auto"/>
          <w:rPrChange w:id="1301" w:author="shaoping niu (牛少平)-人工智能研究院" w:date="2024-07-17T16:04:00Z">
            <w:rPr>
              <w:rFonts w:hint="eastAsia"/>
              <w:color w:val="FF0000"/>
            </w:rPr>
          </w:rPrChange>
        </w:rPr>
        <w:t>的总线</w:t>
      </w:r>
      <w:ins w:id="1302" w:author="shaoping niu (牛少平)-人工智能研究院" w:date="2024-07-17T11:11:00Z">
        <w:r w:rsidR="008736C4" w:rsidRPr="00E8582C">
          <w:rPr>
            <w:rFonts w:hint="eastAsia"/>
            <w:color w:val="auto"/>
            <w:rPrChange w:id="1303" w:author="shaoping niu (牛少平)-人工智能研究院" w:date="2024-07-17T16:04:00Z">
              <w:rPr>
                <w:rFonts w:hint="eastAsia"/>
                <w:color w:val="FF0000"/>
              </w:rPr>
            </w:rPrChange>
          </w:rPr>
          <w:t>号</w:t>
        </w:r>
      </w:ins>
      <w:r w:rsidRPr="00E8582C">
        <w:rPr>
          <w:rFonts w:hint="eastAsia"/>
          <w:color w:val="auto"/>
          <w:rPrChange w:id="1304" w:author="shaoping niu (牛少平)-人工智能研究院" w:date="2024-07-17T16:04:00Z">
            <w:rPr>
              <w:rFonts w:hint="eastAsia"/>
              <w:color w:val="FF0000"/>
            </w:rPr>
          </w:rPrChange>
        </w:rPr>
        <w:t>和</w:t>
      </w:r>
      <w:ins w:id="1305" w:author="shaoping niu (牛少平)-人工智能研究院" w:date="2024-07-17T11:11:00Z">
        <w:r w:rsidR="008736C4" w:rsidRPr="00E8582C">
          <w:rPr>
            <w:rFonts w:hint="eastAsia"/>
            <w:color w:val="auto"/>
            <w:rPrChange w:id="1306" w:author="shaoping niu (牛少平)-人工智能研究院" w:date="2024-07-17T16:04:00Z">
              <w:rPr>
                <w:rFonts w:hint="eastAsia"/>
                <w:color w:val="FF0000"/>
              </w:rPr>
            </w:rPrChange>
          </w:rPr>
          <w:t>设备</w:t>
        </w:r>
      </w:ins>
      <w:del w:id="1307" w:author="shaoping niu (牛少平)-人工智能研究院" w:date="2024-07-17T11:11:00Z">
        <w:r w:rsidRPr="00E8582C" w:rsidDel="008736C4">
          <w:rPr>
            <w:rFonts w:hint="eastAsia"/>
            <w:color w:val="auto"/>
            <w:rPrChange w:id="1308" w:author="shaoping niu (牛少平)-人工智能研究院" w:date="2024-07-17T16:04:00Z">
              <w:rPr>
                <w:rFonts w:hint="eastAsia"/>
                <w:color w:val="FF0000"/>
              </w:rPr>
            </w:rPrChange>
          </w:rPr>
          <w:delText>装置编</w:delText>
        </w:r>
      </w:del>
      <w:r w:rsidRPr="00E8582C">
        <w:rPr>
          <w:rFonts w:hint="eastAsia"/>
          <w:color w:val="auto"/>
          <w:rPrChange w:id="1309" w:author="shaoping niu (牛少平)-人工智能研究院" w:date="2024-07-17T16:04:00Z">
            <w:rPr>
              <w:rFonts w:hint="eastAsia"/>
              <w:color w:val="FF0000"/>
            </w:rPr>
          </w:rPrChange>
        </w:rPr>
        <w:t>号字段中提供这些编号。建议仅</w:t>
      </w:r>
      <w:del w:id="1310" w:author="shaoping niu (牛少平)-人工智能研究院" w:date="2024-07-17T11:12:00Z">
        <w:r w:rsidRPr="00E8582C" w:rsidDel="008736C4">
          <w:rPr>
            <w:rFonts w:hint="eastAsia"/>
            <w:color w:val="auto"/>
            <w:rPrChange w:id="1311" w:author="shaoping niu (牛少平)-人工智能研究院" w:date="2024-07-17T16:04:00Z">
              <w:rPr>
                <w:rFonts w:hint="eastAsia"/>
                <w:color w:val="FF0000"/>
              </w:rPr>
            </w:rPrChange>
          </w:rPr>
          <w:delText>为</w:delText>
        </w:r>
      </w:del>
      <w:ins w:id="1312" w:author="shaoping niu (牛少平)-人工智能研究院" w:date="2024-07-17T11:12:00Z">
        <w:r w:rsidR="008736C4" w:rsidRPr="00E8582C">
          <w:rPr>
            <w:rFonts w:hint="eastAsia"/>
            <w:color w:val="auto"/>
            <w:rPrChange w:id="1313" w:author="shaoping niu (牛少平)-人工智能研究院" w:date="2024-07-17T16:04:00Z">
              <w:rPr>
                <w:rFonts w:hint="eastAsia"/>
                <w:color w:val="FF0000"/>
              </w:rPr>
            </w:rPrChange>
          </w:rPr>
          <w:t>对</w:t>
        </w:r>
      </w:ins>
      <w:r w:rsidRPr="00E8582C">
        <w:rPr>
          <w:rFonts w:hint="eastAsia"/>
          <w:color w:val="auto"/>
          <w:rPrChange w:id="1314" w:author="shaoping niu (牛少平)-人工智能研究院" w:date="2024-07-17T16:04:00Z">
            <w:rPr>
              <w:rFonts w:hint="eastAsia"/>
              <w:color w:val="FF0000"/>
            </w:rPr>
          </w:rPrChange>
        </w:rPr>
        <w:t>成功完成的请求捕获</w:t>
      </w:r>
      <w:ins w:id="1315" w:author="shaoping niu (牛少平)-人工智能研究院" w:date="2024-07-17T11:12:00Z">
        <w:r w:rsidR="008736C4" w:rsidRPr="00E8582C">
          <w:rPr>
            <w:rFonts w:hint="eastAsia"/>
            <w:color w:val="auto"/>
            <w:rPrChange w:id="1316" w:author="shaoping niu (牛少平)-人工智能研究院" w:date="2024-07-17T16:04:00Z">
              <w:rPr>
                <w:rFonts w:hint="eastAsia"/>
                <w:color w:val="FF0000"/>
              </w:rPr>
            </w:rPrChange>
          </w:rPr>
          <w:t>相关</w:t>
        </w:r>
      </w:ins>
      <w:r w:rsidRPr="00E8582C">
        <w:rPr>
          <w:rFonts w:hint="eastAsia"/>
          <w:color w:val="auto"/>
          <w:rPrChange w:id="1317" w:author="shaoping niu (牛少平)-人工智能研究院" w:date="2024-07-17T16:04:00Z">
            <w:rPr>
              <w:rFonts w:hint="eastAsia"/>
              <w:color w:val="FF0000"/>
            </w:rPr>
          </w:rPrChange>
        </w:rPr>
        <w:t>数字。</w:t>
      </w:r>
      <w:commentRangeEnd w:id="1283"/>
      <w:r w:rsidR="004D79F2" w:rsidRPr="00E8582C">
        <w:rPr>
          <w:color w:val="auto"/>
          <w:rPrChange w:id="1318" w:author="shaoping niu (牛少平)-人工智能研究院" w:date="2024-07-17T16:04:00Z">
            <w:rPr>
              <w:rStyle w:val="a3"/>
            </w:rPr>
          </w:rPrChange>
        </w:rPr>
        <w:commentReference w:id="1283"/>
      </w:r>
    </w:p>
    <w:p w14:paraId="235E826A" w14:textId="18018F82" w:rsidR="00D34953" w:rsidRPr="000D683C" w:rsidRDefault="00D34953">
      <w:pPr>
        <w:spacing w:beforeLines="50" w:before="156" w:afterLines="50" w:after="156"/>
        <w:ind w:leftChars="400" w:left="840"/>
        <w:rPr>
          <w:color w:val="auto"/>
          <w:rPrChange w:id="1319" w:author="shaoping niu (牛少平)-人工智能研究院" w:date="2024-07-17T16:31:00Z">
            <w:rPr/>
          </w:rPrChange>
        </w:rPr>
        <w:pPrChange w:id="1320" w:author="shaoping niu (牛少平)-人工智能研究院" w:date="2024-07-17T16:05:00Z">
          <w:pPr>
            <w:numPr>
              <w:ilvl w:val="1"/>
              <w:numId w:val="2"/>
            </w:numPr>
            <w:tabs>
              <w:tab w:val="num" w:pos="840"/>
            </w:tabs>
            <w:ind w:left="840" w:hanging="420"/>
          </w:pPr>
        </w:pPrChange>
      </w:pPr>
      <w:r w:rsidRPr="000D683C">
        <w:rPr>
          <w:rFonts w:hint="eastAsia"/>
          <w:color w:val="auto"/>
          <w:rPrChange w:id="1321" w:author="shaoping niu (牛少平)-人工智能研究院" w:date="2024-07-17T16:31:00Z">
            <w:rPr>
              <w:rFonts w:hint="eastAsia"/>
            </w:rPr>
          </w:rPrChange>
        </w:rPr>
        <w:t>例外：</w:t>
      </w:r>
      <w:r w:rsidRPr="000D683C">
        <w:rPr>
          <w:color w:val="auto"/>
          <w:rPrChange w:id="1322" w:author="shaoping niu (牛少平)-人工智能研究院" w:date="2024-07-17T16:31:00Z">
            <w:rPr/>
          </w:rPrChange>
        </w:rPr>
        <w:t>Root Complex</w:t>
      </w:r>
      <w:del w:id="1323" w:author="shaoping niu (牛少平)-人工智能研究院" w:date="2024-07-17T11:14:00Z">
        <w:r w:rsidRPr="000D683C" w:rsidDel="00756A33">
          <w:rPr>
            <w:rFonts w:hint="eastAsia"/>
            <w:color w:val="auto"/>
            <w:rPrChange w:id="1324" w:author="shaoping niu (牛少平)-人工智能研究院" w:date="2024-07-17T16:31:00Z">
              <w:rPr>
                <w:rFonts w:hint="eastAsia"/>
              </w:rPr>
            </w:rPrChange>
          </w:rPr>
          <w:delText>上逻辑</w:delText>
        </w:r>
      </w:del>
      <w:ins w:id="1325" w:author="shaoping niu (牛少平)-人工智能研究院" w:date="2024-07-17T11:14:00Z">
        <w:r w:rsidR="00756A33" w:rsidRPr="000D683C">
          <w:rPr>
            <w:rFonts w:hint="eastAsia"/>
            <w:color w:val="auto"/>
            <w:rPrChange w:id="1326" w:author="shaoping niu (牛少平)-人工智能研究院" w:date="2024-07-17T16:31:00Z">
              <w:rPr>
                <w:rFonts w:hint="eastAsia"/>
              </w:rPr>
            </w:rPrChange>
          </w:rPr>
          <w:t>内</w:t>
        </w:r>
      </w:ins>
      <w:r w:rsidRPr="000D683C">
        <w:rPr>
          <w:rFonts w:hint="eastAsia"/>
          <w:color w:val="auto"/>
          <w:rPrChange w:id="1327" w:author="shaoping niu (牛少平)-人工智能研究院" w:date="2024-07-17T16:31:00Z">
            <w:rPr>
              <w:rFonts w:hint="eastAsia"/>
            </w:rPr>
          </w:rPrChange>
        </w:rPr>
        <w:t>设备的总线号和设备号的设置</w:t>
      </w:r>
      <w:ins w:id="1328" w:author="shaoping niu (牛少平)-人工智能研究院" w:date="2024-07-17T11:15:00Z">
        <w:r w:rsidR="00756A33" w:rsidRPr="000D683C">
          <w:rPr>
            <w:rFonts w:hint="eastAsia"/>
            <w:color w:val="auto"/>
            <w:rPrChange w:id="1329" w:author="shaoping niu (牛少平)-人工智能研究院" w:date="2024-07-17T16:31:00Z">
              <w:rPr>
                <w:rFonts w:hint="eastAsia"/>
              </w:rPr>
            </w:rPrChange>
          </w:rPr>
          <w:t>，</w:t>
        </w:r>
      </w:ins>
      <w:del w:id="1330" w:author="shaoping niu (牛少平)-人工智能研究院" w:date="2024-07-17T11:15:00Z">
        <w:r w:rsidRPr="000D683C" w:rsidDel="00756A33">
          <w:rPr>
            <w:rFonts w:hint="eastAsia"/>
            <w:color w:val="auto"/>
            <w:rPrChange w:id="1331" w:author="shaoping niu (牛少平)-人工智能研究院" w:date="2024-07-17T16:31:00Z">
              <w:rPr>
                <w:rFonts w:hint="eastAsia"/>
              </w:rPr>
            </w:rPrChange>
          </w:rPr>
          <w:delText>方式</w:delText>
        </w:r>
      </w:del>
      <w:r w:rsidRPr="000D683C">
        <w:rPr>
          <w:rFonts w:hint="eastAsia"/>
          <w:color w:val="auto"/>
          <w:rPrChange w:id="1332" w:author="shaoping niu (牛少平)-人工智能研究院" w:date="2024-07-17T16:31:00Z">
            <w:rPr>
              <w:rFonts w:hint="eastAsia"/>
            </w:rPr>
          </w:rPrChange>
        </w:rPr>
        <w:t>以及</w:t>
      </w:r>
      <w:r w:rsidRPr="000D683C">
        <w:rPr>
          <w:color w:val="auto"/>
          <w:rPrChange w:id="1333" w:author="shaoping niu (牛少平)-人工智能研究院" w:date="2024-07-17T16:31:00Z">
            <w:rPr/>
          </w:rPrChange>
        </w:rPr>
        <w:t>Switch</w:t>
      </w:r>
      <w:r w:rsidRPr="000D683C">
        <w:rPr>
          <w:rFonts w:hint="eastAsia"/>
          <w:color w:val="auto"/>
          <w:rPrChange w:id="1334" w:author="shaoping niu (牛少平)-人工智能研究院" w:date="2024-07-17T16:31:00Z">
            <w:rPr>
              <w:rFonts w:hint="eastAsia"/>
            </w:rPr>
          </w:rPrChange>
        </w:rPr>
        <w:t>下游端口的设备号设置</w:t>
      </w:r>
      <w:ins w:id="1335" w:author="shaoping niu (牛少平)-人工智能研究院" w:date="2024-07-17T11:15:00Z">
        <w:r w:rsidR="00756A33" w:rsidRPr="000D683C">
          <w:rPr>
            <w:rFonts w:hint="eastAsia"/>
            <w:color w:val="auto"/>
            <w:rPrChange w:id="1336" w:author="shaoping niu (牛少平)-人工智能研究院" w:date="2024-07-17T16:31:00Z">
              <w:rPr>
                <w:rFonts w:hint="eastAsia"/>
              </w:rPr>
            </w:rPrChange>
          </w:rPr>
          <w:t>，</w:t>
        </w:r>
      </w:ins>
      <w:del w:id="1337" w:author="shaoping niu (牛少平)-人工智能研究院" w:date="2024-07-17T11:16:00Z">
        <w:r w:rsidRPr="000D683C" w:rsidDel="00756A33">
          <w:rPr>
            <w:rFonts w:hint="eastAsia"/>
            <w:color w:val="auto"/>
            <w:rPrChange w:id="1338" w:author="shaoping niu (牛少平)-人工智能研究院" w:date="2024-07-17T16:31:00Z">
              <w:rPr>
                <w:rFonts w:hint="eastAsia"/>
              </w:rPr>
            </w:rPrChange>
          </w:rPr>
          <w:delText>方式</w:delText>
        </w:r>
      </w:del>
      <w:ins w:id="1339" w:author="shaoping niu (牛少平)-人工智能研究院" w:date="2024-07-17T11:16:00Z">
        <w:r w:rsidR="00756A33" w:rsidRPr="000D683C">
          <w:rPr>
            <w:rFonts w:hint="eastAsia"/>
            <w:color w:val="auto"/>
            <w:rPrChange w:id="1340" w:author="shaoping niu (牛少平)-人工智能研究院" w:date="2024-07-17T16:31:00Z">
              <w:rPr>
                <w:rFonts w:hint="eastAsia"/>
              </w:rPr>
            </w:rPrChange>
          </w:rPr>
          <w:t>可以</w:t>
        </w:r>
      </w:ins>
      <w:r w:rsidRPr="000D683C">
        <w:rPr>
          <w:rFonts w:hint="eastAsia"/>
          <w:color w:val="auto"/>
          <w:rPrChange w:id="1341" w:author="shaoping niu (牛少平)-人工智能研究院" w:date="2024-07-17T16:31:00Z">
            <w:rPr>
              <w:rFonts w:hint="eastAsia"/>
            </w:rPr>
          </w:rPrChange>
        </w:rPr>
        <w:t>由具体实现确定。</w:t>
      </w:r>
    </w:p>
    <w:p w14:paraId="7BBDE110" w14:textId="77777777" w:rsidR="00D34953" w:rsidRPr="000D683C" w:rsidRDefault="00D34953">
      <w:pPr>
        <w:spacing w:beforeLines="50" w:before="156" w:afterLines="50" w:after="156"/>
        <w:ind w:leftChars="400" w:left="840"/>
        <w:rPr>
          <w:color w:val="auto"/>
          <w:rPrChange w:id="1342" w:author="shaoping niu (牛少平)-人工智能研究院" w:date="2024-07-17T16:31:00Z">
            <w:rPr/>
          </w:rPrChange>
        </w:rPr>
        <w:pPrChange w:id="1343" w:author="shaoping niu (牛少平)-人工智能研究院" w:date="2024-07-17T16:05:00Z">
          <w:pPr>
            <w:numPr>
              <w:ilvl w:val="1"/>
              <w:numId w:val="2"/>
            </w:numPr>
            <w:tabs>
              <w:tab w:val="num" w:pos="840"/>
            </w:tabs>
            <w:ind w:left="840" w:hanging="420"/>
          </w:pPr>
        </w:pPrChange>
      </w:pPr>
      <w:r w:rsidRPr="000D683C">
        <w:rPr>
          <w:rFonts w:hint="eastAsia"/>
          <w:color w:val="auto"/>
          <w:rPrChange w:id="1344" w:author="shaoping niu (牛少平)-人工智能研究院" w:date="2024-07-17T16:31:00Z">
            <w:rPr>
              <w:rFonts w:hint="eastAsia"/>
            </w:rPr>
          </w:rPrChange>
        </w:rPr>
        <w:t>注意，设备的总线号和设备号可能在工作时发生变化，所以在收到每个配置写请求时，都有必要重新获取总线号和设备号。</w:t>
      </w:r>
    </w:p>
    <w:p w14:paraId="3E702ABC" w14:textId="6D730852" w:rsidR="00D34953" w:rsidRPr="000D683C" w:rsidRDefault="00D34953">
      <w:pPr>
        <w:spacing w:beforeLines="50" w:before="156" w:afterLines="50" w:after="156"/>
        <w:ind w:leftChars="400" w:left="840"/>
        <w:rPr>
          <w:color w:val="auto"/>
          <w:rPrChange w:id="1345" w:author="shaoping niu (牛少平)-人工智能研究院" w:date="2024-07-17T16:31:00Z">
            <w:rPr/>
          </w:rPrChange>
        </w:rPr>
        <w:pPrChange w:id="1346" w:author="shaoping niu (牛少平)-人工智能研究院" w:date="2024-07-17T16:05:00Z">
          <w:pPr>
            <w:numPr>
              <w:ilvl w:val="1"/>
              <w:numId w:val="2"/>
            </w:numPr>
            <w:tabs>
              <w:tab w:val="num" w:pos="840"/>
            </w:tabs>
            <w:ind w:left="840" w:hanging="420"/>
          </w:pPr>
        </w:pPrChange>
      </w:pPr>
      <w:r w:rsidRPr="000D683C">
        <w:rPr>
          <w:rFonts w:hint="eastAsia"/>
          <w:color w:val="auto"/>
          <w:rPrChange w:id="1347" w:author="shaoping niu (牛少平)-人工智能研究院" w:date="2024-07-17T16:31:00Z">
            <w:rPr>
              <w:rFonts w:hint="eastAsia"/>
            </w:rPr>
          </w:rPrChange>
        </w:rPr>
        <w:t>建议对未实现功能的配置写请求不</w:t>
      </w:r>
      <w:ins w:id="1348" w:author="shaoping niu (牛少平)-人工智能研究院" w:date="2024-07-17T11:17:00Z">
        <w:r w:rsidR="00756A33" w:rsidRPr="000D683C">
          <w:rPr>
            <w:rFonts w:hint="eastAsia"/>
            <w:color w:val="auto"/>
            <w:rPrChange w:id="1349" w:author="shaoping niu (牛少平)-人工智能研究院" w:date="2024-07-17T16:31:00Z">
              <w:rPr>
                <w:rFonts w:hint="eastAsia"/>
              </w:rPr>
            </w:rPrChange>
          </w:rPr>
          <w:t>会</w:t>
        </w:r>
      </w:ins>
      <w:r w:rsidRPr="000D683C">
        <w:rPr>
          <w:rFonts w:hint="eastAsia"/>
          <w:color w:val="auto"/>
          <w:rPrChange w:id="1350" w:author="shaoping niu (牛少平)-人工智能研究院" w:date="2024-07-17T16:31:00Z">
            <w:rPr>
              <w:rFonts w:hint="eastAsia"/>
            </w:rPr>
          </w:rPrChange>
        </w:rPr>
        <w:t>影响</w:t>
      </w:r>
      <w:ins w:id="1351" w:author="shaoping niu (牛少平)-人工智能研究院" w:date="2024-07-17T11:17:00Z">
        <w:r w:rsidR="00756A33" w:rsidRPr="000D683C">
          <w:rPr>
            <w:rFonts w:hint="eastAsia"/>
            <w:color w:val="auto"/>
            <w:rPrChange w:id="1352" w:author="shaoping niu (牛少平)-人工智能研究院" w:date="2024-07-17T16:31:00Z">
              <w:rPr>
                <w:rFonts w:hint="eastAsia"/>
              </w:rPr>
            </w:rPrChange>
          </w:rPr>
          <w:t>到</w:t>
        </w:r>
      </w:ins>
      <w:r w:rsidRPr="000D683C">
        <w:rPr>
          <w:rFonts w:hint="eastAsia"/>
          <w:color w:val="auto"/>
          <w:rPrChange w:id="1353" w:author="shaoping niu (牛少平)-人工智能研究院" w:date="2024-07-17T16:31:00Z">
            <w:rPr>
              <w:rFonts w:hint="eastAsia"/>
            </w:rPr>
          </w:rPrChange>
        </w:rPr>
        <w:t>捕获</w:t>
      </w:r>
      <w:del w:id="1354" w:author="shaoping niu (牛少平)-人工智能研究院" w:date="2024-07-17T11:17:00Z">
        <w:r w:rsidRPr="000D683C" w:rsidDel="00756A33">
          <w:rPr>
            <w:rFonts w:hint="eastAsia"/>
            <w:color w:val="auto"/>
            <w:rPrChange w:id="1355" w:author="shaoping niu (牛少平)-人工智能研究院" w:date="2024-07-17T16:31:00Z">
              <w:rPr>
                <w:rFonts w:hint="eastAsia"/>
              </w:rPr>
            </w:rPrChange>
          </w:rPr>
          <w:delText>的</w:delText>
        </w:r>
      </w:del>
      <w:r w:rsidRPr="000D683C">
        <w:rPr>
          <w:rFonts w:hint="eastAsia"/>
          <w:color w:val="auto"/>
          <w:rPrChange w:id="1356" w:author="shaoping niu (牛少平)-人工智能研究院" w:date="2024-07-17T16:31:00Z">
            <w:rPr>
              <w:rFonts w:hint="eastAsia"/>
            </w:rPr>
          </w:rPrChange>
        </w:rPr>
        <w:t>总线号和设备号。</w:t>
      </w:r>
    </w:p>
    <w:p w14:paraId="702434F4" w14:textId="5C0918BD" w:rsidR="00D34953" w:rsidRPr="000D683C" w:rsidDel="000D683C" w:rsidRDefault="00D34953">
      <w:pPr>
        <w:pStyle w:val="ae"/>
        <w:numPr>
          <w:ilvl w:val="0"/>
          <w:numId w:val="6"/>
        </w:numPr>
        <w:spacing w:beforeLines="50" w:before="156" w:afterLines="50" w:after="156"/>
        <w:ind w:firstLineChars="0"/>
        <w:jc w:val="left"/>
        <w:rPr>
          <w:del w:id="1357" w:author="shaoping niu (牛少平)-人工智能研究院" w:date="2024-07-17T16:30:00Z"/>
          <w:color w:val="auto"/>
          <w:rPrChange w:id="1358" w:author="shaoping niu (牛少平)-人工智能研究院" w:date="2024-07-17T16:30:00Z">
            <w:rPr>
              <w:del w:id="1359" w:author="shaoping niu (牛少平)-人工智能研究院" w:date="2024-07-17T16:30:00Z"/>
            </w:rPr>
          </w:rPrChange>
        </w:rPr>
        <w:pPrChange w:id="1360" w:author="shaoping niu (牛少平)-人工智能研究院" w:date="2024-07-17T16:30:00Z">
          <w:pPr>
            <w:ind w:firstLineChars="200" w:firstLine="420"/>
          </w:pPr>
        </w:pPrChange>
      </w:pPr>
      <w:r w:rsidRPr="000D683C">
        <w:rPr>
          <w:rFonts w:hint="eastAsia"/>
          <w:color w:val="auto"/>
          <w:rPrChange w:id="1361" w:author="shaoping niu (牛少平)-人工智能研究院" w:date="2024-07-17T16:31:00Z">
            <w:rPr>
              <w:rFonts w:hint="eastAsia"/>
            </w:rPr>
          </w:rPrChange>
        </w:rPr>
        <w:t>当</w:t>
      </w:r>
      <w:r w:rsidRPr="000D683C">
        <w:rPr>
          <w:color w:val="auto"/>
          <w:rPrChange w:id="1362" w:author="shaoping niu (牛少平)-人工智能研究院" w:date="2024-07-17T16:31:00Z">
            <w:rPr/>
          </w:rPrChange>
        </w:rPr>
        <w:t>Switch</w:t>
      </w:r>
      <w:r w:rsidRPr="000D683C">
        <w:rPr>
          <w:rFonts w:hint="eastAsia"/>
          <w:color w:val="auto"/>
          <w:rPrChange w:id="1363" w:author="shaoping niu (牛少平)-人工智能研究院" w:date="2024-07-17T16:31:00Z">
            <w:rPr>
              <w:rFonts w:hint="eastAsia"/>
            </w:rPr>
          </w:rPrChange>
        </w:rPr>
        <w:t>代表自己生成请求（例如，用于错误报告）时，</w:t>
      </w:r>
      <w:r w:rsidRPr="000D683C">
        <w:rPr>
          <w:color w:val="auto"/>
          <w:rPrChange w:id="1364" w:author="shaoping niu (牛少平)-人工智能研究院" w:date="2024-07-17T16:31:00Z">
            <w:rPr/>
          </w:rPrChange>
        </w:rPr>
        <w:t>S</w:t>
      </w:r>
      <w:r w:rsidRPr="000D683C">
        <w:rPr>
          <w:color w:val="auto"/>
          <w:rPrChange w:id="1365" w:author="shaoping niu (牛少平)-人工智能研究院" w:date="2024-07-17T16:30:00Z">
            <w:rPr/>
          </w:rPrChange>
        </w:rPr>
        <w:t>witch</w:t>
      </w:r>
      <w:r w:rsidRPr="000D683C">
        <w:rPr>
          <w:rFonts w:hint="eastAsia"/>
          <w:color w:val="auto"/>
          <w:rPrChange w:id="1366" w:author="shaoping niu (牛少平)-人工智能研究院" w:date="2024-07-17T16:30:00Z">
            <w:rPr>
              <w:rFonts w:hint="eastAsia"/>
            </w:rPr>
          </w:rPrChange>
        </w:rPr>
        <w:t>必须使用</w:t>
      </w:r>
      <w:ins w:id="1367" w:author="shaoping niu (牛少平)-人工智能研究院" w:date="2024-07-17T11:30:00Z">
        <w:r w:rsidR="00B5774B" w:rsidRPr="000D683C">
          <w:rPr>
            <w:rFonts w:hint="eastAsia"/>
            <w:color w:val="auto"/>
            <w:rPrChange w:id="1368" w:author="shaoping niu (牛少平)-人工智能研究院" w:date="2024-07-17T16:30:00Z">
              <w:rPr>
                <w:rFonts w:hint="eastAsia"/>
              </w:rPr>
            </w:rPrChange>
          </w:rPr>
          <w:t>与桥的主端相关联的请求者</w:t>
        </w:r>
        <w:r w:rsidR="00B5774B" w:rsidRPr="000D683C">
          <w:rPr>
            <w:color w:val="auto"/>
            <w:rPrChange w:id="1369" w:author="shaoping niu (牛少平)-人工智能研究院" w:date="2024-07-17T16:30:00Z">
              <w:rPr/>
            </w:rPrChange>
          </w:rPr>
          <w:t>ID</w:t>
        </w:r>
        <w:r w:rsidR="00B5774B" w:rsidRPr="000D683C">
          <w:rPr>
            <w:rFonts w:hint="eastAsia"/>
            <w:color w:val="auto"/>
            <w:rPrChange w:id="1370" w:author="shaoping niu (牛少平)-人工智能研究院" w:date="2024-07-17T16:30:00Z">
              <w:rPr>
                <w:rFonts w:hint="eastAsia"/>
              </w:rPr>
            </w:rPrChange>
          </w:rPr>
          <w:t>，</w:t>
        </w:r>
      </w:ins>
      <w:ins w:id="1371" w:author="shaoping niu (牛少平)-人工智能研究院" w:date="2024-07-17T11:31:00Z">
        <w:r w:rsidR="00B5774B" w:rsidRPr="000D683C">
          <w:rPr>
            <w:rFonts w:hint="eastAsia"/>
            <w:color w:val="auto"/>
            <w:rPrChange w:id="1372" w:author="shaoping niu (牛少平)-人工智能研究院" w:date="2024-07-17T16:30:00Z">
              <w:rPr>
                <w:rFonts w:hint="eastAsia"/>
              </w:rPr>
            </w:rPrChange>
          </w:rPr>
          <w:t>该主端</w:t>
        </w:r>
      </w:ins>
      <w:ins w:id="1373" w:author="shaoping niu (牛少平)-人工智能研究院" w:date="2024-07-17T13:46:00Z">
        <w:r w:rsidR="000E6E6B" w:rsidRPr="000D683C">
          <w:rPr>
            <w:rFonts w:hint="eastAsia"/>
            <w:color w:val="auto"/>
            <w:rPrChange w:id="1374" w:author="shaoping niu (牛少平)-人工智能研究院" w:date="2024-07-17T16:30:00Z">
              <w:rPr>
                <w:rFonts w:hint="eastAsia"/>
              </w:rPr>
            </w:rPrChange>
          </w:rPr>
          <w:t>在</w:t>
        </w:r>
      </w:ins>
      <w:ins w:id="1375" w:author="shaoping niu (牛少平)-人工智能研究院" w:date="2024-07-17T11:31:00Z">
        <w:r w:rsidR="00B5774B" w:rsidRPr="000D683C">
          <w:rPr>
            <w:rFonts w:hint="eastAsia"/>
            <w:color w:val="auto"/>
            <w:rPrChange w:id="1376" w:author="shaoping niu (牛少平)-人工智能研究院" w:date="2024-07-17T16:30:00Z">
              <w:rPr>
                <w:rFonts w:hint="eastAsia"/>
              </w:rPr>
            </w:rPrChange>
          </w:rPr>
          <w:t>逻辑上与</w:t>
        </w:r>
      </w:ins>
      <w:ins w:id="1377" w:author="shaoping niu (牛少平)-人工智能研究院" w:date="2024-07-17T13:50:00Z">
        <w:r w:rsidR="000E6E6B" w:rsidRPr="000D683C">
          <w:rPr>
            <w:rFonts w:hint="eastAsia"/>
            <w:color w:val="auto"/>
            <w:rPrChange w:id="1378" w:author="shaoping niu (牛少平)-人工智能研究院" w:date="2024-07-17T16:30:00Z">
              <w:rPr>
                <w:rFonts w:hint="eastAsia"/>
              </w:rPr>
            </w:rPrChange>
          </w:rPr>
          <w:t>产生请求</w:t>
        </w:r>
      </w:ins>
      <w:ins w:id="1379" w:author="shaoping niu (牛少平)-人工智能研究院" w:date="2024-07-17T13:51:00Z">
        <w:r w:rsidR="000E6E6B" w:rsidRPr="000D683C">
          <w:rPr>
            <w:rFonts w:hint="eastAsia"/>
            <w:color w:val="auto"/>
            <w:rPrChange w:id="1380" w:author="shaoping niu (牛少平)-人工智能研究院" w:date="2024-07-17T16:30:00Z">
              <w:rPr>
                <w:rFonts w:hint="eastAsia"/>
              </w:rPr>
            </w:rPrChange>
          </w:rPr>
          <w:t>的</w:t>
        </w:r>
      </w:ins>
      <w:ins w:id="1381" w:author="shaoping niu (牛少平)-人工智能研究院" w:date="2024-07-17T11:31:00Z">
        <w:r w:rsidR="00B5774B" w:rsidRPr="000D683C">
          <w:rPr>
            <w:rFonts w:hint="eastAsia"/>
            <w:color w:val="auto"/>
            <w:rPrChange w:id="1382" w:author="shaoping niu (牛少平)-人工智能研究院" w:date="2024-07-17T16:30:00Z">
              <w:rPr>
                <w:rFonts w:hint="eastAsia"/>
              </w:rPr>
            </w:rPrChange>
          </w:rPr>
          <w:t>端口相关联</w:t>
        </w:r>
      </w:ins>
      <w:ins w:id="1383" w:author="shaoping niu (牛少平)-人工智能研究院" w:date="2024-07-17T16:31:00Z">
        <w:r w:rsidR="000D683C">
          <w:rPr>
            <w:rFonts w:hint="eastAsia"/>
            <w:color w:val="auto"/>
          </w:rPr>
          <w:t>。</w:t>
        </w:r>
      </w:ins>
      <w:ins w:id="1384" w:author="shaoping niu (牛少平)-人工智能研究院" w:date="2024-07-17T11:32:00Z">
        <w:r w:rsidR="00B5774B" w:rsidRPr="000D683C">
          <w:rPr>
            <w:rFonts w:hint="eastAsia"/>
            <w:color w:val="auto"/>
            <w:rPrChange w:id="1385" w:author="shaoping niu (牛少平)-人工智能研究院" w:date="2024-07-17T16:30:00Z">
              <w:rPr>
                <w:rFonts w:hint="eastAsia"/>
              </w:rPr>
            </w:rPrChange>
          </w:rPr>
          <w:t>（参见第</w:t>
        </w:r>
        <w:r w:rsidR="00B5774B" w:rsidRPr="000D683C">
          <w:rPr>
            <w:color w:val="auto"/>
            <w:rPrChange w:id="1386" w:author="shaoping niu (牛少平)-人工智能研究院" w:date="2024-07-17T16:30:00Z">
              <w:rPr/>
            </w:rPrChange>
          </w:rPr>
          <w:t>7.1</w:t>
        </w:r>
        <w:r w:rsidR="00B5774B" w:rsidRPr="000D683C">
          <w:rPr>
            <w:rFonts w:hint="eastAsia"/>
            <w:color w:val="auto"/>
            <w:rPrChange w:id="1387" w:author="shaoping niu (牛少平)-人工智能研究院" w:date="2024-07-17T16:30:00Z">
              <w:rPr>
                <w:rFonts w:hint="eastAsia"/>
              </w:rPr>
            </w:rPrChange>
          </w:rPr>
          <w:t>节）</w:t>
        </w:r>
      </w:ins>
      <w:del w:id="1388" w:author="shaoping niu (牛少平)-人工智能研究院" w:date="2024-07-17T13:51:00Z">
        <w:r w:rsidRPr="000D683C" w:rsidDel="000E6E6B">
          <w:rPr>
            <w:rFonts w:hint="eastAsia"/>
            <w:color w:val="auto"/>
            <w:rPrChange w:id="1389" w:author="shaoping niu (牛少平)-人工智能研究院" w:date="2024-07-17T16:30:00Z">
              <w:rPr>
                <w:rFonts w:hint="eastAsia"/>
              </w:rPr>
            </w:rPrChange>
          </w:rPr>
          <w:delText>与导致生成请求的端口（见第</w:delText>
        </w:r>
        <w:r w:rsidRPr="000D683C" w:rsidDel="000E6E6B">
          <w:rPr>
            <w:color w:val="auto"/>
            <w:rPrChange w:id="1390" w:author="shaoping niu (牛少平)-人工智能研究院" w:date="2024-07-17T16:30:00Z">
              <w:rPr/>
            </w:rPrChange>
          </w:rPr>
          <w:delText>7.1</w:delText>
        </w:r>
        <w:r w:rsidRPr="000D683C" w:rsidDel="000E6E6B">
          <w:rPr>
            <w:rFonts w:hint="eastAsia"/>
            <w:color w:val="auto"/>
            <w:rPrChange w:id="1391" w:author="shaoping niu (牛少平)-人工智能研究院" w:date="2024-07-17T16:30:00Z">
              <w:rPr>
                <w:rFonts w:hint="eastAsia"/>
              </w:rPr>
            </w:rPrChange>
          </w:rPr>
          <w:delText>节）逻辑关联的网桥主侧相关的</w:delText>
        </w:r>
      </w:del>
      <w:del w:id="1392" w:author="shaoping niu (牛少平)-人工智能研究院" w:date="2024-07-17T11:25:00Z">
        <w:r w:rsidRPr="000D683C" w:rsidDel="00B5774B">
          <w:rPr>
            <w:rFonts w:hint="eastAsia"/>
            <w:color w:val="auto"/>
            <w:rPrChange w:id="1393" w:author="shaoping niu (牛少平)-人工智能研究院" w:date="2024-07-17T16:30:00Z">
              <w:rPr>
                <w:rFonts w:hint="eastAsia"/>
              </w:rPr>
            </w:rPrChange>
          </w:rPr>
          <w:delText>请求者</w:delText>
        </w:r>
      </w:del>
      <w:del w:id="1394" w:author="shaoping niu (牛少平)-人工智能研究院" w:date="2024-07-17T13:51:00Z">
        <w:r w:rsidRPr="000D683C" w:rsidDel="000E6E6B">
          <w:rPr>
            <w:color w:val="auto"/>
            <w:rPrChange w:id="1395" w:author="shaoping niu (牛少平)-人工智能研究院" w:date="2024-07-17T16:30:00Z">
              <w:rPr/>
            </w:rPrChange>
          </w:rPr>
          <w:delText>ID</w:delText>
        </w:r>
        <w:r w:rsidRPr="000D683C" w:rsidDel="000E6E6B">
          <w:rPr>
            <w:rFonts w:hint="eastAsia"/>
            <w:color w:val="auto"/>
            <w:rPrChange w:id="1396" w:author="shaoping niu (牛少平)-人工智能研究院" w:date="2024-07-17T16:30:00Z">
              <w:rPr>
                <w:rFonts w:hint="eastAsia"/>
              </w:rPr>
            </w:rPrChange>
          </w:rPr>
          <w:delText>。</w:delText>
        </w:r>
      </w:del>
      <w:del w:id="1397" w:author="shaoping niu (牛少平)-人工智能研究院" w:date="2024-07-17T16:30:00Z">
        <w:r w:rsidR="00655A8D" w:rsidRPr="000D683C" w:rsidDel="000D683C">
          <w:rPr>
            <w:color w:val="auto"/>
            <w:rPrChange w:id="1398" w:author="shaoping niu (牛少平)-人工智能研究院" w:date="2024-07-17T16:30:00Z">
              <w:rPr/>
            </w:rPrChange>
          </w:rPr>
          <w:tab/>
        </w:r>
        <w:r w:rsidR="00655A8D" w:rsidRPr="000D683C" w:rsidDel="000D683C">
          <w:rPr>
            <w:color w:val="auto"/>
            <w:rPrChange w:id="1399" w:author="shaoping niu (牛少平)-人工智能研究院" w:date="2024-07-17T16:30:00Z">
              <w:rPr/>
            </w:rPrChange>
          </w:rPr>
          <w:tab/>
        </w:r>
        <w:r w:rsidR="00655A8D" w:rsidRPr="000D683C" w:rsidDel="000D683C">
          <w:rPr>
            <w:color w:val="auto"/>
            <w:rPrChange w:id="1400" w:author="shaoping niu (牛少平)-人工智能研究院" w:date="2024-07-17T16:30:00Z">
              <w:rPr/>
            </w:rPrChange>
          </w:rPr>
          <w:tab/>
        </w:r>
        <w:r w:rsidR="00655A8D" w:rsidRPr="000D683C" w:rsidDel="000D683C">
          <w:rPr>
            <w:color w:val="auto"/>
            <w:rPrChange w:id="1401" w:author="shaoping niu (牛少平)-人工智能研究院" w:date="2024-07-17T16:30:00Z">
              <w:rPr/>
            </w:rPrChange>
          </w:rPr>
          <w:tab/>
        </w:r>
        <w:r w:rsidR="00655A8D" w:rsidRPr="000D683C" w:rsidDel="000D683C">
          <w:rPr>
            <w:color w:val="auto"/>
            <w:rPrChange w:id="1402" w:author="shaoping niu (牛少平)-人工智能研究院" w:date="2024-07-17T16:30:00Z">
              <w:rPr/>
            </w:rPrChange>
          </w:rPr>
          <w:tab/>
        </w:r>
        <w:r w:rsidR="00655A8D" w:rsidRPr="000D683C" w:rsidDel="000D683C">
          <w:rPr>
            <w:color w:val="auto"/>
            <w:rPrChange w:id="1403" w:author="shaoping niu (牛少平)-人工智能研究院" w:date="2024-07-17T16:30:00Z">
              <w:rPr/>
            </w:rPrChange>
          </w:rPr>
          <w:tab/>
        </w:r>
        <w:r w:rsidR="00655A8D" w:rsidRPr="000D683C" w:rsidDel="000D683C">
          <w:rPr>
            <w:color w:val="auto"/>
            <w:rPrChange w:id="1404" w:author="shaoping niu (牛少平)-人工智能研究院" w:date="2024-07-17T16:30:00Z">
              <w:rPr/>
            </w:rPrChange>
          </w:rPr>
          <w:tab/>
        </w:r>
        <w:r w:rsidR="00655A8D" w:rsidRPr="000D683C" w:rsidDel="000D683C">
          <w:rPr>
            <w:color w:val="auto"/>
            <w:rPrChange w:id="1405" w:author="shaoping niu (牛少平)-人工智能研究院" w:date="2024-07-17T16:30:00Z">
              <w:rPr/>
            </w:rPrChange>
          </w:rPr>
          <w:tab/>
        </w:r>
        <w:r w:rsidR="00655A8D" w:rsidRPr="000D683C" w:rsidDel="000D683C">
          <w:rPr>
            <w:color w:val="auto"/>
            <w:rPrChange w:id="1406" w:author="shaoping niu (牛少平)-人工智能研究院" w:date="2024-07-17T16:30:00Z">
              <w:rPr/>
            </w:rPrChange>
          </w:rPr>
          <w:tab/>
        </w:r>
        <w:r w:rsidR="00655A8D" w:rsidRPr="000D683C" w:rsidDel="000D683C">
          <w:rPr>
            <w:color w:val="auto"/>
            <w:rPrChange w:id="1407" w:author="shaoping niu (牛少平)-人工智能研究院" w:date="2024-07-17T16:30:00Z">
              <w:rPr/>
            </w:rPrChange>
          </w:rPr>
          <w:tab/>
        </w:r>
        <w:r w:rsidR="00655A8D" w:rsidRPr="000D683C" w:rsidDel="000D683C">
          <w:rPr>
            <w:color w:val="auto"/>
            <w:rPrChange w:id="1408" w:author="shaoping niu (牛少平)-人工智能研究院" w:date="2024-07-17T16:30:00Z">
              <w:rPr/>
            </w:rPrChange>
          </w:rPr>
          <w:tab/>
        </w:r>
        <w:r w:rsidR="00655A8D" w:rsidRPr="000D683C" w:rsidDel="000D683C">
          <w:rPr>
            <w:color w:val="auto"/>
            <w:rPrChange w:id="1409" w:author="shaoping niu (牛少平)-人工智能研究院" w:date="2024-07-17T16:30:00Z">
              <w:rPr/>
            </w:rPrChange>
          </w:rPr>
          <w:tab/>
        </w:r>
        <w:r w:rsidR="00655A8D" w:rsidRPr="000D683C" w:rsidDel="000D683C">
          <w:rPr>
            <w:color w:val="auto"/>
            <w:rPrChange w:id="1410" w:author="shaoping niu (牛少平)-人工智能研究院" w:date="2024-07-17T16:30:00Z">
              <w:rPr/>
            </w:rPrChange>
          </w:rPr>
          <w:tab/>
        </w:r>
        <w:r w:rsidR="00655A8D" w:rsidRPr="000D683C" w:rsidDel="000D683C">
          <w:rPr>
            <w:color w:val="auto"/>
            <w:rPrChange w:id="1411" w:author="shaoping niu (牛少平)-人工智能研究院" w:date="2024-07-17T16:30:00Z">
              <w:rPr/>
            </w:rPrChange>
          </w:rPr>
          <w:tab/>
        </w:r>
        <w:r w:rsidR="00655A8D" w:rsidRPr="000D683C" w:rsidDel="000D683C">
          <w:rPr>
            <w:color w:val="auto"/>
            <w:rPrChange w:id="1412" w:author="shaoping niu (牛少平)-人工智能研究院" w:date="2024-07-17T16:30:00Z">
              <w:rPr/>
            </w:rPrChange>
          </w:rPr>
          <w:tab/>
        </w:r>
        <w:r w:rsidR="00655A8D" w:rsidRPr="000D683C" w:rsidDel="000D683C">
          <w:rPr>
            <w:color w:val="auto"/>
            <w:rPrChange w:id="1413" w:author="shaoping niu (牛少平)-人工智能研究院" w:date="2024-07-17T16:30:00Z">
              <w:rPr/>
            </w:rPrChange>
          </w:rPr>
          <w:tab/>
        </w:r>
        <w:r w:rsidR="00655A8D" w:rsidRPr="000D683C" w:rsidDel="000D683C">
          <w:rPr>
            <w:color w:val="auto"/>
            <w:rPrChange w:id="1414" w:author="shaoping niu (牛少平)-人工智能研究院" w:date="2024-07-17T16:30:00Z">
              <w:rPr/>
            </w:rPrChange>
          </w:rPr>
          <w:tab/>
        </w:r>
      </w:del>
    </w:p>
    <w:p w14:paraId="3810597F" w14:textId="188DA4B7" w:rsidR="00D34953" w:rsidRDefault="00D34953">
      <w:pPr>
        <w:pStyle w:val="ae"/>
        <w:numPr>
          <w:ilvl w:val="0"/>
          <w:numId w:val="6"/>
        </w:numPr>
        <w:spacing w:beforeLines="50" w:before="156" w:afterLines="50" w:after="156"/>
        <w:ind w:firstLineChars="0"/>
        <w:jc w:val="left"/>
        <w:pPrChange w:id="1415" w:author="shaoping niu (牛少平)-人工智能研究院" w:date="2024-07-17T16:30:00Z">
          <w:pPr>
            <w:jc w:val="center"/>
          </w:pPr>
        </w:pPrChange>
      </w:pPr>
      <w:del w:id="1416" w:author="shaoping niu (牛少平)-人工智能研究院" w:date="2024-07-17T16:30:00Z">
        <w:r w:rsidDel="000D683C">
          <w:rPr>
            <w:rFonts w:hint="eastAsia"/>
            <w:noProof/>
          </w:rPr>
          <w:drawing>
            <wp:inline distT="0" distB="0" distL="0" distR="0" wp14:anchorId="423DA5C1" wp14:editId="5264C67A">
              <wp:extent cx="4629150" cy="1524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1524000"/>
                      </a:xfrm>
                      <a:prstGeom prst="rect">
                        <a:avLst/>
                      </a:prstGeom>
                      <a:noFill/>
                      <a:ln>
                        <a:noFill/>
                      </a:ln>
                    </pic:spPr>
                  </pic:pic>
                </a:graphicData>
              </a:graphic>
            </wp:inline>
          </w:drawing>
        </w:r>
      </w:del>
    </w:p>
    <w:p w14:paraId="6646237E" w14:textId="233E8EED" w:rsidR="00D34953" w:rsidRPr="00E8582C" w:rsidRDefault="00D34953">
      <w:pPr>
        <w:pStyle w:val="ae"/>
        <w:numPr>
          <w:ilvl w:val="0"/>
          <w:numId w:val="6"/>
        </w:numPr>
        <w:spacing w:beforeLines="50" w:before="156" w:afterLines="50" w:after="156"/>
        <w:ind w:firstLineChars="0"/>
        <w:rPr>
          <w:color w:val="auto"/>
          <w:rPrChange w:id="1417" w:author="shaoping niu (牛少平)-人工智能研究院" w:date="2024-07-17T16:05:00Z">
            <w:rPr/>
          </w:rPrChange>
        </w:rPr>
        <w:pPrChange w:id="1418" w:author="shaoping niu (牛少平)-人工智能研究院" w:date="2024-07-17T16:05:00Z">
          <w:pPr>
            <w:numPr>
              <w:numId w:val="2"/>
            </w:numPr>
            <w:tabs>
              <w:tab w:val="num" w:pos="113"/>
            </w:tabs>
          </w:pPr>
        </w:pPrChange>
      </w:pPr>
      <w:r w:rsidRPr="00E8582C">
        <w:rPr>
          <w:rFonts w:hint="eastAsia"/>
          <w:color w:val="auto"/>
          <w:rPrChange w:id="1419" w:author="shaoping niu (牛少平)-人工智能研究院" w:date="2024-07-17T16:05:00Z">
            <w:rPr>
              <w:rFonts w:hint="eastAsia"/>
            </w:rPr>
          </w:rPrChange>
        </w:rPr>
        <w:t>在对</w:t>
      </w:r>
      <w:ins w:id="1420" w:author="shaoping niu (牛少平)-人工智能研究院" w:date="2024-07-17T13:53:00Z">
        <w:r w:rsidR="00E27B57" w:rsidRPr="00E8582C">
          <w:rPr>
            <w:rFonts w:hint="eastAsia"/>
            <w:color w:val="auto"/>
            <w:rPrChange w:id="1421" w:author="shaoping niu (牛少平)-人工智能研究院" w:date="2024-07-17T16:05:00Z">
              <w:rPr>
                <w:rFonts w:hint="eastAsia"/>
              </w:rPr>
            </w:rPrChange>
          </w:rPr>
          <w:t>一个功能</w:t>
        </w:r>
      </w:ins>
      <w:del w:id="1422" w:author="shaoping niu (牛少平)-人工智能研究院" w:date="2024-07-17T13:53:00Z">
        <w:r w:rsidRPr="00E8582C" w:rsidDel="00E27B57">
          <w:rPr>
            <w:rFonts w:hint="eastAsia"/>
            <w:color w:val="auto"/>
            <w:rPrChange w:id="1423" w:author="shaoping niu (牛少平)-人工智能研究院" w:date="2024-07-17T16:05:00Z">
              <w:rPr>
                <w:rFonts w:hint="eastAsia"/>
              </w:rPr>
            </w:rPrChange>
          </w:rPr>
          <w:delText>设备</w:delText>
        </w:r>
      </w:del>
      <w:r w:rsidRPr="00E8582C">
        <w:rPr>
          <w:rFonts w:hint="eastAsia"/>
          <w:color w:val="auto"/>
          <w:rPrChange w:id="1424" w:author="shaoping niu (牛少平)-人工智能研究院" w:date="2024-07-17T16:05:00Z">
            <w:rPr>
              <w:rFonts w:hint="eastAsia"/>
            </w:rPr>
          </w:rPrChange>
        </w:rPr>
        <w:t>进行初始化配置写之前，该</w:t>
      </w:r>
      <w:ins w:id="1425" w:author="shaoping niu (牛少平)-人工智能研究院" w:date="2024-07-17T13:53:00Z">
        <w:r w:rsidR="00E27B57" w:rsidRPr="00E8582C">
          <w:rPr>
            <w:rFonts w:hint="eastAsia"/>
            <w:color w:val="auto"/>
            <w:rPrChange w:id="1426" w:author="shaoping niu (牛少平)-人工智能研究院" w:date="2024-07-17T16:05:00Z">
              <w:rPr>
                <w:rFonts w:hint="eastAsia"/>
              </w:rPr>
            </w:rPrChange>
          </w:rPr>
          <w:t>功能</w:t>
        </w:r>
      </w:ins>
      <w:del w:id="1427" w:author="shaoping niu (牛少平)-人工智能研究院" w:date="2024-07-17T13:53:00Z">
        <w:r w:rsidRPr="00E8582C" w:rsidDel="00E27B57">
          <w:rPr>
            <w:rFonts w:hint="eastAsia"/>
            <w:color w:val="auto"/>
            <w:rPrChange w:id="1428" w:author="shaoping niu (牛少平)-人工智能研究院" w:date="2024-07-17T16:05:00Z">
              <w:rPr>
                <w:rFonts w:hint="eastAsia"/>
              </w:rPr>
            </w:rPrChange>
          </w:rPr>
          <w:delText>设备</w:delText>
        </w:r>
      </w:del>
      <w:r w:rsidRPr="00E8582C">
        <w:rPr>
          <w:rFonts w:hint="eastAsia"/>
          <w:color w:val="auto"/>
          <w:rPrChange w:id="1429" w:author="shaoping niu (牛少平)-人工智能研究院" w:date="2024-07-17T16:05:00Z">
            <w:rPr>
              <w:rFonts w:hint="eastAsia"/>
            </w:rPr>
          </w:rPrChange>
        </w:rPr>
        <w:t>不允许发送</w:t>
      </w:r>
      <w:r w:rsidRPr="00E8582C">
        <w:rPr>
          <w:color w:val="auto"/>
          <w:rPrChange w:id="1430" w:author="shaoping niu (牛少平)-人工智能研究院" w:date="2024-07-17T16:05:00Z">
            <w:rPr/>
          </w:rPrChange>
        </w:rPr>
        <w:t>Non-Posted</w:t>
      </w:r>
      <w:r w:rsidRPr="00E8582C">
        <w:rPr>
          <w:rFonts w:hint="eastAsia"/>
          <w:color w:val="auto"/>
          <w:rPrChange w:id="1431" w:author="shaoping niu (牛少平)-人工智能研究院" w:date="2024-07-17T16:05:00Z">
            <w:rPr>
              <w:rFonts w:hint="eastAsia"/>
            </w:rPr>
          </w:rPrChange>
        </w:rPr>
        <w:t>请求（需要有效的请求者</w:t>
      </w:r>
      <w:r w:rsidRPr="00E8582C">
        <w:rPr>
          <w:color w:val="auto"/>
          <w:rPrChange w:id="1432" w:author="shaoping niu (牛少平)-人工智能研究院" w:date="2024-07-17T16:05:00Z">
            <w:rPr/>
          </w:rPrChange>
        </w:rPr>
        <w:t>ID</w:t>
      </w:r>
      <w:r w:rsidRPr="00E8582C">
        <w:rPr>
          <w:rFonts w:hint="eastAsia"/>
          <w:color w:val="auto"/>
          <w:rPrChange w:id="1433" w:author="shaoping niu (牛少平)-人工智能研究院" w:date="2024-07-17T16:05:00Z">
            <w:rPr>
              <w:rFonts w:hint="eastAsia"/>
            </w:rPr>
          </w:rPrChange>
        </w:rPr>
        <w:t>才能正确路由生成的完成）。</w:t>
      </w:r>
    </w:p>
    <w:p w14:paraId="2BCC881E" w14:textId="170DCE99" w:rsidR="00D34953" w:rsidRPr="00E8582C" w:rsidRDefault="00D34953">
      <w:pPr>
        <w:pStyle w:val="ae"/>
        <w:numPr>
          <w:ilvl w:val="0"/>
          <w:numId w:val="12"/>
        </w:numPr>
        <w:spacing w:beforeLines="50" w:before="156" w:afterLines="50" w:after="156"/>
        <w:ind w:firstLineChars="0"/>
        <w:rPr>
          <w:color w:val="auto"/>
          <w:rPrChange w:id="1434" w:author="shaoping niu (牛少平)-人工智能研究院" w:date="2024-07-17T16:06:00Z">
            <w:rPr/>
          </w:rPrChange>
        </w:rPr>
        <w:pPrChange w:id="1435" w:author="shaoping niu (牛少平)-人工智能研究院" w:date="2024-07-17T16:06:00Z">
          <w:pPr>
            <w:numPr>
              <w:ilvl w:val="1"/>
              <w:numId w:val="2"/>
            </w:numPr>
            <w:tabs>
              <w:tab w:val="num" w:pos="840"/>
            </w:tabs>
            <w:ind w:left="840" w:hanging="420"/>
          </w:pPr>
        </w:pPrChange>
      </w:pPr>
      <w:r w:rsidRPr="00E8582C">
        <w:rPr>
          <w:rFonts w:hint="eastAsia"/>
          <w:color w:val="auto"/>
          <w:rPrChange w:id="1436" w:author="shaoping niu (牛少平)-人工智能研究院" w:date="2024-07-17T16:06:00Z">
            <w:rPr>
              <w:rFonts w:hint="eastAsia"/>
            </w:rPr>
          </w:rPrChange>
        </w:rPr>
        <w:t>例外：</w:t>
      </w:r>
      <w:r w:rsidRPr="00E8582C">
        <w:rPr>
          <w:color w:val="auto"/>
          <w:rPrChange w:id="1437" w:author="shaoping niu (牛少平)-人工智能研究院" w:date="2024-07-17T16:06:00Z">
            <w:rPr/>
          </w:rPrChange>
        </w:rPr>
        <w:t>Root Complex</w:t>
      </w:r>
      <w:ins w:id="1438" w:author="shaoping niu (牛少平)-人工智能研究院" w:date="2024-07-17T13:55:00Z">
        <w:r w:rsidR="00E27B57" w:rsidRPr="00E8582C">
          <w:rPr>
            <w:rFonts w:hint="eastAsia"/>
            <w:color w:val="auto"/>
            <w:rPrChange w:id="1439" w:author="shaoping niu (牛少平)-人工智能研究院" w:date="2024-07-17T16:06:00Z">
              <w:rPr>
                <w:rFonts w:hint="eastAsia"/>
              </w:rPr>
            </w:rPrChange>
          </w:rPr>
          <w:t>中的</w:t>
        </w:r>
      </w:ins>
      <w:del w:id="1440" w:author="shaoping niu (牛少平)-人工智能研究院" w:date="2024-07-17T13:55:00Z">
        <w:r w:rsidRPr="00E8582C" w:rsidDel="00E27B57">
          <w:rPr>
            <w:rFonts w:hint="eastAsia"/>
            <w:color w:val="auto"/>
            <w:rPrChange w:id="1441" w:author="shaoping niu (牛少平)-人工智能研究院" w:date="2024-07-17T16:06:00Z">
              <w:rPr>
                <w:rFonts w:hint="eastAsia"/>
              </w:rPr>
            </w:rPrChange>
          </w:rPr>
          <w:delText>上的逻辑设备</w:delText>
        </w:r>
      </w:del>
      <w:ins w:id="1442" w:author="shaoping niu (牛少平)-人工智能研究院" w:date="2024-07-17T13:55:00Z">
        <w:r w:rsidR="00E27B57" w:rsidRPr="00E8582C">
          <w:rPr>
            <w:rFonts w:hint="eastAsia"/>
            <w:color w:val="auto"/>
            <w:rPrChange w:id="1443" w:author="shaoping niu (牛少平)-人工智能研究院" w:date="2024-07-17T16:06:00Z">
              <w:rPr>
                <w:rFonts w:hint="eastAsia"/>
              </w:rPr>
            </w:rPrChange>
          </w:rPr>
          <w:t>功能</w:t>
        </w:r>
      </w:ins>
      <w:r w:rsidRPr="00E8582C">
        <w:rPr>
          <w:rFonts w:hint="eastAsia"/>
          <w:color w:val="auto"/>
          <w:rPrChange w:id="1444" w:author="shaoping niu (牛少平)-人工智能研究院" w:date="2024-07-17T16:06:00Z">
            <w:rPr>
              <w:rFonts w:hint="eastAsia"/>
            </w:rPr>
          </w:rPrChange>
        </w:rPr>
        <w:t>可以在软件初始化配置之前</w:t>
      </w:r>
      <w:ins w:id="1445" w:author="shaoping niu (牛少平)-人工智能研究院" w:date="2024-07-17T13:56:00Z">
        <w:r w:rsidR="00E27B57" w:rsidRPr="00E8582C">
          <w:rPr>
            <w:rFonts w:hint="eastAsia"/>
            <w:color w:val="auto"/>
            <w:rPrChange w:id="1446" w:author="shaoping niu (牛少平)-人工智能研究院" w:date="2024-07-17T16:06:00Z">
              <w:rPr>
                <w:rFonts w:hint="eastAsia"/>
              </w:rPr>
            </w:rPrChange>
          </w:rPr>
          <w:t>，</w:t>
        </w:r>
      </w:ins>
      <w:r w:rsidRPr="00E8582C">
        <w:rPr>
          <w:rFonts w:hint="eastAsia"/>
          <w:color w:val="auto"/>
          <w:rPrChange w:id="1447" w:author="shaoping niu (牛少平)-人工智能研究院" w:date="2024-07-17T16:06:00Z">
            <w:rPr>
              <w:rFonts w:hint="eastAsia"/>
            </w:rPr>
          </w:rPrChange>
        </w:rPr>
        <w:t>发起</w:t>
      </w:r>
      <w:ins w:id="1448" w:author="shaoping niu (牛少平)-人工智能研究院" w:date="2024-07-17T13:57:00Z">
        <w:r w:rsidR="00E27B57" w:rsidRPr="00E8582C">
          <w:rPr>
            <w:rFonts w:hint="eastAsia"/>
            <w:color w:val="auto"/>
            <w:rPrChange w:id="1449" w:author="shaoping niu (牛少平)-人工智能研究院" w:date="2024-07-17T16:06:00Z">
              <w:rPr>
                <w:rFonts w:hint="eastAsia"/>
              </w:rPr>
            </w:rPrChange>
          </w:rPr>
          <w:t>访问</w:t>
        </w:r>
      </w:ins>
      <w:ins w:id="1450" w:author="shaoping niu (牛少平)-人工智能研究院" w:date="2024-07-17T13:56:00Z">
        <w:r w:rsidR="00E27B57" w:rsidRPr="00E8582C">
          <w:rPr>
            <w:rFonts w:hint="eastAsia"/>
            <w:color w:val="auto"/>
            <w:rPrChange w:id="1451" w:author="shaoping niu (牛少平)-人工智能研究院" w:date="2024-07-17T16:06:00Z">
              <w:rPr>
                <w:rFonts w:hint="eastAsia"/>
              </w:rPr>
            </w:rPrChange>
          </w:rPr>
          <w:t>到</w:t>
        </w:r>
      </w:ins>
      <w:del w:id="1452" w:author="shaoping niu (牛少平)-人工智能研究院" w:date="2024-07-17T13:56:00Z">
        <w:r w:rsidRPr="00E8582C" w:rsidDel="00E27B57">
          <w:rPr>
            <w:rFonts w:hint="eastAsia"/>
            <w:color w:val="auto"/>
            <w:rPrChange w:id="1453" w:author="shaoping niu (牛少平)-人工智能研究院" w:date="2024-07-17T16:06:00Z">
              <w:rPr>
                <w:rFonts w:hint="eastAsia"/>
              </w:rPr>
            </w:rPrChange>
          </w:rPr>
          <w:delText>请求，</w:delText>
        </w:r>
      </w:del>
      <w:del w:id="1454" w:author="shaoping niu (牛少平)-人工智能研究院" w:date="2024-07-17T13:57:00Z">
        <w:r w:rsidRPr="00E8582C" w:rsidDel="00E27B57">
          <w:rPr>
            <w:rFonts w:hint="eastAsia"/>
            <w:color w:val="auto"/>
            <w:rPrChange w:id="1455" w:author="shaoping niu (牛少平)-人工智能研究院" w:date="2024-07-17T16:06:00Z">
              <w:rPr>
                <w:rFonts w:hint="eastAsia"/>
              </w:rPr>
            </w:rPrChange>
          </w:rPr>
          <w:delText>访问</w:delText>
        </w:r>
      </w:del>
      <w:r w:rsidRPr="00E8582C">
        <w:rPr>
          <w:rFonts w:hint="eastAsia"/>
          <w:color w:val="auto"/>
          <w:rPrChange w:id="1456" w:author="shaoping niu (牛少平)-人工智能研究院" w:date="2024-07-17T16:06:00Z">
            <w:rPr>
              <w:rFonts w:hint="eastAsia"/>
            </w:rPr>
          </w:rPrChange>
        </w:rPr>
        <w:t>系统引导设备（</w:t>
      </w:r>
      <w:r w:rsidRPr="00E8582C">
        <w:rPr>
          <w:color w:val="auto"/>
          <w:rPrChange w:id="1457" w:author="shaoping niu (牛少平)-人工智能研究院" w:date="2024-07-17T16:06:00Z">
            <w:rPr/>
          </w:rPrChange>
        </w:rPr>
        <w:t>system boot devices</w:t>
      </w:r>
      <w:r w:rsidRPr="00E8582C">
        <w:rPr>
          <w:rFonts w:hint="eastAsia"/>
          <w:color w:val="auto"/>
          <w:rPrChange w:id="1458" w:author="shaoping niu (牛少平)-人工智能研究院" w:date="2024-07-17T16:06:00Z">
            <w:rPr>
              <w:rFonts w:hint="eastAsia"/>
            </w:rPr>
          </w:rPrChange>
        </w:rPr>
        <w:t>）。</w:t>
      </w:r>
    </w:p>
    <w:p w14:paraId="608EBD97" w14:textId="4DDFB0D2" w:rsidR="00D34953" w:rsidRPr="00E8582C" w:rsidRDefault="00E27B57">
      <w:pPr>
        <w:spacing w:beforeLines="50" w:before="156" w:afterLines="50" w:after="156"/>
        <w:ind w:leftChars="600" w:left="1260"/>
        <w:rPr>
          <w:color w:val="auto"/>
          <w:rPrChange w:id="1459" w:author="shaoping niu (牛少平)-人工智能研究院" w:date="2024-07-17T16:06:00Z">
            <w:rPr/>
          </w:rPrChange>
        </w:rPr>
        <w:pPrChange w:id="1460" w:author="shaoping niu (牛少平)-人工智能研究院" w:date="2024-07-17T16:06:00Z">
          <w:pPr>
            <w:ind w:left="420"/>
          </w:pPr>
        </w:pPrChange>
      </w:pPr>
      <w:ins w:id="1461" w:author="shaoping niu (牛少平)-人工智能研究院" w:date="2024-07-17T13:58:00Z">
        <w:r w:rsidRPr="00E8582C">
          <w:rPr>
            <w:rFonts w:hint="eastAsia"/>
            <w:color w:val="auto"/>
            <w:rPrChange w:id="1462" w:author="shaoping niu (牛少平)-人工智能研究院" w:date="2024-07-17T16:06:00Z">
              <w:rPr>
                <w:rFonts w:hint="eastAsia"/>
              </w:rPr>
            </w:rPrChange>
          </w:rPr>
          <w:t>请注意，此</w:t>
        </w:r>
      </w:ins>
      <w:del w:id="1463" w:author="shaoping niu (牛少平)-人工智能研究院" w:date="2024-07-17T13:58:00Z">
        <w:r w:rsidR="00D34953" w:rsidRPr="00E8582C" w:rsidDel="00E27B57">
          <w:rPr>
            <w:rFonts w:hint="eastAsia"/>
            <w:color w:val="auto"/>
            <w:rPrChange w:id="1464" w:author="shaoping niu (牛少平)-人工智能研究院" w:date="2024-07-17T16:06:00Z">
              <w:rPr>
                <w:rFonts w:hint="eastAsia"/>
              </w:rPr>
            </w:rPrChange>
          </w:rPr>
          <w:delText>这条</w:delText>
        </w:r>
      </w:del>
      <w:r w:rsidR="00D34953" w:rsidRPr="00E8582C">
        <w:rPr>
          <w:rFonts w:hint="eastAsia"/>
          <w:color w:val="auto"/>
          <w:rPrChange w:id="1465" w:author="shaoping niu (牛少平)-人工智能研究院" w:date="2024-07-17T16:06:00Z">
            <w:rPr>
              <w:rFonts w:hint="eastAsia"/>
            </w:rPr>
          </w:rPrChange>
        </w:rPr>
        <w:t>规则和例外，与现有的</w:t>
      </w:r>
      <w:ins w:id="1466" w:author="shaoping niu (牛少平)-人工智能研究院" w:date="2024-07-17T13:59:00Z">
        <w:r w:rsidRPr="00E8582C">
          <w:rPr>
            <w:rFonts w:hint="eastAsia"/>
            <w:color w:val="auto"/>
            <w:rPrChange w:id="1467" w:author="shaoping niu (牛少平)-人工智能研究院" w:date="2024-07-17T16:06:00Z">
              <w:rPr>
                <w:rFonts w:hint="eastAsia"/>
              </w:rPr>
            </w:rPrChange>
          </w:rPr>
          <w:t>用于</w:t>
        </w:r>
      </w:ins>
      <w:r w:rsidR="00D34953" w:rsidRPr="00E8582C">
        <w:rPr>
          <w:rFonts w:hint="eastAsia"/>
          <w:color w:val="auto"/>
          <w:rPrChange w:id="1468" w:author="shaoping niu (牛少平)-人工智能研究院" w:date="2024-07-17T16:06:00Z">
            <w:rPr>
              <w:rFonts w:hint="eastAsia"/>
            </w:rPr>
          </w:rPrChange>
        </w:rPr>
        <w:t>系统初始化和配置的</w:t>
      </w:r>
      <w:r w:rsidR="00D34953" w:rsidRPr="00E8582C">
        <w:rPr>
          <w:color w:val="auto"/>
          <w:rPrChange w:id="1469" w:author="shaoping niu (牛少平)-人工智能研究院" w:date="2024-07-17T16:06:00Z">
            <w:rPr/>
          </w:rPrChange>
        </w:rPr>
        <w:t>PCI</w:t>
      </w:r>
      <w:r w:rsidR="00D34953" w:rsidRPr="00E8582C">
        <w:rPr>
          <w:rFonts w:hint="eastAsia"/>
          <w:color w:val="auto"/>
          <w:rPrChange w:id="1470" w:author="shaoping niu (牛少平)-人工智能研究院" w:date="2024-07-17T16:06:00Z">
            <w:rPr>
              <w:rFonts w:hint="eastAsia"/>
            </w:rPr>
          </w:rPrChange>
        </w:rPr>
        <w:t>模型一致。</w:t>
      </w:r>
    </w:p>
    <w:p w14:paraId="5F0C29C3" w14:textId="6B746ED6" w:rsidR="00D34953" w:rsidRPr="00E8582C" w:rsidRDefault="00145684">
      <w:pPr>
        <w:pStyle w:val="ae"/>
        <w:numPr>
          <w:ilvl w:val="0"/>
          <w:numId w:val="6"/>
        </w:numPr>
        <w:spacing w:beforeLines="50" w:before="156" w:afterLines="50" w:after="156"/>
        <w:ind w:firstLineChars="0"/>
        <w:rPr>
          <w:color w:val="auto"/>
          <w:rPrChange w:id="1471" w:author="shaoping niu (牛少平)-人工智能研究院" w:date="2024-07-17T16:05:00Z">
            <w:rPr/>
          </w:rPrChange>
        </w:rPr>
        <w:pPrChange w:id="1472" w:author="shaoping niu (牛少平)-人工智能研究院" w:date="2024-07-17T16:05:00Z">
          <w:pPr>
            <w:numPr>
              <w:numId w:val="2"/>
            </w:numPr>
            <w:tabs>
              <w:tab w:val="num" w:pos="113"/>
            </w:tabs>
          </w:pPr>
        </w:pPrChange>
      </w:pPr>
      <w:ins w:id="1473" w:author="shaoping niu (牛少平)-人工智能研究院" w:date="2024-07-17T14:05:00Z">
        <w:r w:rsidRPr="00E8582C">
          <w:rPr>
            <w:rFonts w:hint="eastAsia"/>
            <w:color w:val="auto"/>
            <w:rPrChange w:id="1474" w:author="shaoping niu (牛少平)-人工智能研究院" w:date="2024-07-17T16:05:00Z">
              <w:rPr>
                <w:rFonts w:hint="eastAsia"/>
              </w:rPr>
            </w:rPrChange>
          </w:rPr>
          <w:t>与</w:t>
        </w:r>
      </w:ins>
      <w:ins w:id="1475" w:author="shaoping niu (牛少平)-人工智能研究院" w:date="2024-07-17T14:01:00Z">
        <w:r w:rsidRPr="00E8582C">
          <w:rPr>
            <w:rFonts w:hint="eastAsia"/>
            <w:color w:val="auto"/>
            <w:rPrChange w:id="1476" w:author="shaoping niu (牛少平)-人工智能研究院" w:date="2024-07-17T16:05:00Z">
              <w:rPr>
                <w:rFonts w:hint="eastAsia"/>
              </w:rPr>
            </w:rPrChange>
          </w:rPr>
          <w:t>一个</w:t>
        </w:r>
      </w:ins>
      <w:del w:id="1477" w:author="shaoping niu (牛少平)-人工智能研究院" w:date="2024-07-17T14:01:00Z">
        <w:r w:rsidR="00D34953" w:rsidRPr="00E8582C" w:rsidDel="00145684">
          <w:rPr>
            <w:rFonts w:hint="eastAsia"/>
            <w:color w:val="auto"/>
            <w:rPrChange w:id="1478" w:author="shaoping niu (牛少平)-人工智能研究院" w:date="2024-07-17T16:05:00Z">
              <w:rPr>
                <w:rFonts w:hint="eastAsia"/>
              </w:rPr>
            </w:rPrChange>
          </w:rPr>
          <w:delText>逻辑</w:delText>
        </w:r>
      </w:del>
      <w:r w:rsidR="00D34953" w:rsidRPr="00E8582C">
        <w:rPr>
          <w:rFonts w:hint="eastAsia"/>
          <w:color w:val="auto"/>
          <w:rPrChange w:id="1479" w:author="shaoping niu (牛少平)-人工智能研究院" w:date="2024-07-17T16:05:00Z">
            <w:rPr>
              <w:rFonts w:hint="eastAsia"/>
            </w:rPr>
          </w:rPrChange>
        </w:rPr>
        <w:t>设备</w:t>
      </w:r>
      <w:ins w:id="1480" w:author="shaoping niu (牛少平)-人工智能研究院" w:date="2024-07-17T14:06:00Z">
        <w:r w:rsidRPr="00E8582C">
          <w:rPr>
            <w:rFonts w:hint="eastAsia"/>
            <w:color w:val="auto"/>
            <w:rPrChange w:id="1481" w:author="shaoping niu (牛少平)-人工智能研究院" w:date="2024-07-17T16:05:00Z">
              <w:rPr>
                <w:rFonts w:hint="eastAsia"/>
              </w:rPr>
            </w:rPrChange>
          </w:rPr>
          <w:t>相关联</w:t>
        </w:r>
      </w:ins>
      <w:r w:rsidR="00D34953" w:rsidRPr="00E8582C">
        <w:rPr>
          <w:rFonts w:hint="eastAsia"/>
          <w:color w:val="auto"/>
          <w:rPrChange w:id="1482" w:author="shaoping niu (牛少平)-人工智能研究院" w:date="2024-07-17T16:05:00Z">
            <w:rPr>
              <w:rFonts w:hint="eastAsia"/>
            </w:rPr>
          </w:rPrChange>
        </w:rPr>
        <w:t>的每个功能</w:t>
      </w:r>
      <w:ins w:id="1483" w:author="shaoping niu (牛少平)-人工智能研究院" w:date="2024-07-17T14:06:00Z">
        <w:r w:rsidRPr="00E8582C">
          <w:rPr>
            <w:rFonts w:hint="eastAsia"/>
            <w:color w:val="auto"/>
            <w:rPrChange w:id="1484" w:author="shaoping niu (牛少平)-人工智能研究院" w:date="2024-07-17T16:05:00Z">
              <w:rPr>
                <w:rFonts w:hint="eastAsia"/>
              </w:rPr>
            </w:rPrChange>
          </w:rPr>
          <w:t>，都必须设计为这样的，即只响应针对该设备的配置请求</w:t>
        </w:r>
      </w:ins>
      <w:del w:id="1485" w:author="shaoping niu (牛少平)-人工智能研究院" w:date="2024-07-17T14:01:00Z">
        <w:r w:rsidR="00D34953" w:rsidRPr="00E8582C" w:rsidDel="00145684">
          <w:rPr>
            <w:rFonts w:hint="eastAsia"/>
            <w:color w:val="auto"/>
            <w:rPrChange w:id="1486" w:author="shaoping niu (牛少平)-人工智能研究院" w:date="2024-07-17T16:05:00Z">
              <w:rPr>
                <w:rFonts w:hint="eastAsia"/>
              </w:rPr>
            </w:rPrChange>
          </w:rPr>
          <w:delText>模块</w:delText>
        </w:r>
      </w:del>
      <w:del w:id="1487" w:author="shaoping niu (牛少平)-人工智能研究院" w:date="2024-07-17T14:07:00Z">
        <w:r w:rsidR="00D34953" w:rsidRPr="00E8582C" w:rsidDel="00145684">
          <w:rPr>
            <w:rFonts w:hint="eastAsia"/>
            <w:color w:val="auto"/>
            <w:rPrChange w:id="1488" w:author="shaoping niu (牛少平)-人工智能研究院" w:date="2024-07-17T16:05:00Z">
              <w:rPr>
                <w:rFonts w:hint="eastAsia"/>
              </w:rPr>
            </w:rPrChange>
          </w:rPr>
          <w:delText>必须有一个</w:delText>
        </w:r>
      </w:del>
      <w:ins w:id="1489" w:author="shaoping niu (牛少平)-人工智能研究院" w:date="2024-07-17T14:07:00Z">
        <w:r w:rsidRPr="00E8582C">
          <w:rPr>
            <w:rFonts w:hint="eastAsia"/>
            <w:color w:val="auto"/>
            <w:rPrChange w:id="1490" w:author="shaoping niu (牛少平)-人工智能研究院" w:date="2024-07-17T16:05:00Z">
              <w:rPr>
                <w:rFonts w:hint="eastAsia"/>
              </w:rPr>
            </w:rPrChange>
          </w:rPr>
          <w:t>的</w:t>
        </w:r>
      </w:ins>
      <w:r w:rsidR="00D34953" w:rsidRPr="00E8582C">
        <w:rPr>
          <w:rFonts w:hint="eastAsia"/>
          <w:color w:val="auto"/>
          <w:rPrChange w:id="1491" w:author="shaoping niu (牛少平)-人工智能研究院" w:date="2024-07-17T16:05:00Z">
            <w:rPr>
              <w:rFonts w:hint="eastAsia"/>
            </w:rPr>
          </w:rPrChange>
        </w:rPr>
        <w:t>唯一</w:t>
      </w:r>
      <w:del w:id="1492" w:author="shaoping niu (牛少平)-人工智能研究院" w:date="2024-07-17T14:07:00Z">
        <w:r w:rsidR="00D34953" w:rsidRPr="00E8582C" w:rsidDel="00145684">
          <w:rPr>
            <w:rFonts w:hint="eastAsia"/>
            <w:color w:val="auto"/>
            <w:rPrChange w:id="1493" w:author="shaoping niu (牛少平)-人工智能研究院" w:date="2024-07-17T16:05:00Z">
              <w:rPr>
                <w:rFonts w:hint="eastAsia"/>
              </w:rPr>
            </w:rPrChange>
          </w:rPr>
          <w:delText>的</w:delText>
        </w:r>
      </w:del>
      <w:r w:rsidR="00D34953" w:rsidRPr="00E8582C">
        <w:rPr>
          <w:rFonts w:hint="eastAsia"/>
          <w:color w:val="auto"/>
          <w:rPrChange w:id="1494" w:author="shaoping niu (牛少平)-人工智能研究院" w:date="2024-07-17T16:05:00Z">
            <w:rPr>
              <w:rFonts w:hint="eastAsia"/>
            </w:rPr>
          </w:rPrChange>
        </w:rPr>
        <w:t>功能</w:t>
      </w:r>
      <w:del w:id="1495" w:author="shaoping niu (牛少平)-人工智能研究院" w:date="2024-07-17T14:02:00Z">
        <w:r w:rsidR="00D34953" w:rsidRPr="00E8582C" w:rsidDel="00145684">
          <w:rPr>
            <w:rFonts w:hint="eastAsia"/>
            <w:color w:val="auto"/>
            <w:rPrChange w:id="1496" w:author="shaoping niu (牛少平)-人工智能研究院" w:date="2024-07-17T16:05:00Z">
              <w:rPr>
                <w:rFonts w:hint="eastAsia"/>
              </w:rPr>
            </w:rPrChange>
          </w:rPr>
          <w:delText>模块</w:delText>
        </w:r>
      </w:del>
      <w:r w:rsidR="00D34953" w:rsidRPr="00E8582C">
        <w:rPr>
          <w:rFonts w:hint="eastAsia"/>
          <w:color w:val="auto"/>
          <w:rPrChange w:id="1497" w:author="shaoping niu (牛少平)-人工智能研究院" w:date="2024-07-17T16:05:00Z">
            <w:rPr>
              <w:rFonts w:hint="eastAsia"/>
            </w:rPr>
          </w:rPrChange>
        </w:rPr>
        <w:t>号</w:t>
      </w:r>
      <w:del w:id="1498" w:author="shaoping niu (牛少平)-人工智能研究院" w:date="2024-07-17T14:07:00Z">
        <w:r w:rsidR="00D34953" w:rsidRPr="00E8582C" w:rsidDel="00145684">
          <w:rPr>
            <w:rFonts w:hint="eastAsia"/>
            <w:color w:val="auto"/>
            <w:rPrChange w:id="1499" w:author="shaoping niu (牛少平)-人工智能研究院" w:date="2024-07-17T16:05:00Z">
              <w:rPr>
                <w:rFonts w:hint="eastAsia"/>
              </w:rPr>
            </w:rPrChange>
          </w:rPr>
          <w:delText>，只能响应对该逻辑设备对应功能号的配置请求</w:delText>
        </w:r>
      </w:del>
      <w:r w:rsidR="00D34953" w:rsidRPr="00E8582C">
        <w:rPr>
          <w:rFonts w:hint="eastAsia"/>
          <w:color w:val="auto"/>
          <w:rPrChange w:id="1500" w:author="shaoping niu (牛少平)-人工智能研究院" w:date="2024-07-17T16:05:00Z">
            <w:rPr>
              <w:rFonts w:hint="eastAsia"/>
            </w:rPr>
          </w:rPrChange>
        </w:rPr>
        <w:t>。注：每个非</w:t>
      </w:r>
      <w:r w:rsidR="00D34953" w:rsidRPr="00E8582C">
        <w:rPr>
          <w:color w:val="auto"/>
          <w:rPrChange w:id="1501" w:author="shaoping niu (牛少平)-人工智能研究院" w:date="2024-07-17T16:05:00Z">
            <w:rPr/>
          </w:rPrChange>
        </w:rPr>
        <w:t>ARI</w:t>
      </w:r>
      <w:r w:rsidR="00D34953" w:rsidRPr="00E8582C">
        <w:rPr>
          <w:rFonts w:hint="eastAsia"/>
          <w:color w:val="auto"/>
          <w:rPrChange w:id="1502" w:author="shaoping niu (牛少平)-人工智能研究院" w:date="2024-07-17T16:05:00Z">
            <w:rPr>
              <w:rFonts w:hint="eastAsia"/>
            </w:rPr>
          </w:rPrChange>
        </w:rPr>
        <w:t>设备最多可包含八个功能</w:t>
      </w:r>
      <w:ins w:id="1503" w:author="shaoping niu (牛少平)-人工智能研究院" w:date="2024-07-17T14:09:00Z">
        <w:r w:rsidRPr="00E8582C">
          <w:rPr>
            <w:rFonts w:hint="eastAsia"/>
            <w:color w:val="auto"/>
            <w:rPrChange w:id="1504" w:author="shaoping niu (牛少平)-人工智能研究院" w:date="2024-07-17T16:05:00Z">
              <w:rPr>
                <w:rFonts w:hint="eastAsia"/>
              </w:rPr>
            </w:rPrChange>
          </w:rPr>
          <w:t>，</w:t>
        </w:r>
      </w:ins>
      <w:del w:id="1505" w:author="shaoping niu (牛少平)-人工智能研究院" w:date="2024-07-17T14:09:00Z">
        <w:r w:rsidR="00D34953" w:rsidRPr="00E8582C" w:rsidDel="00145684">
          <w:rPr>
            <w:rFonts w:hint="eastAsia"/>
            <w:color w:val="auto"/>
            <w:rPrChange w:id="1506" w:author="shaoping niu (牛少平)-人工智能研究院" w:date="2024-07-17T16:05:00Z">
              <w:rPr>
                <w:rFonts w:hint="eastAsia"/>
              </w:rPr>
            </w:rPrChange>
          </w:rPr>
          <w:delText>。</w:delText>
        </w:r>
      </w:del>
      <w:r w:rsidR="00D34953" w:rsidRPr="00E8582C">
        <w:rPr>
          <w:rFonts w:hint="eastAsia"/>
          <w:color w:val="auto"/>
          <w:rPrChange w:id="1507" w:author="shaoping niu (牛少平)-人工智能研究院" w:date="2024-07-17T16:05:00Z">
            <w:rPr>
              <w:rFonts w:hint="eastAsia"/>
            </w:rPr>
          </w:rPrChange>
        </w:rPr>
        <w:t>每个</w:t>
      </w:r>
      <w:r w:rsidR="00D34953" w:rsidRPr="00E8582C">
        <w:rPr>
          <w:color w:val="auto"/>
          <w:rPrChange w:id="1508" w:author="shaoping niu (牛少平)-人工智能研究院" w:date="2024-07-17T16:05:00Z">
            <w:rPr/>
          </w:rPrChange>
        </w:rPr>
        <w:t>ARI</w:t>
      </w:r>
      <w:r w:rsidR="00D34953" w:rsidRPr="00E8582C">
        <w:rPr>
          <w:rFonts w:hint="eastAsia"/>
          <w:color w:val="auto"/>
          <w:rPrChange w:id="1509" w:author="shaoping niu (牛少平)-人工智能研究院" w:date="2024-07-17T16:05:00Z">
            <w:rPr>
              <w:rFonts w:hint="eastAsia"/>
            </w:rPr>
          </w:rPrChange>
        </w:rPr>
        <w:t>设备最多可包含</w:t>
      </w:r>
      <w:r w:rsidR="00D34953" w:rsidRPr="00E8582C">
        <w:rPr>
          <w:color w:val="auto"/>
          <w:rPrChange w:id="1510" w:author="shaoping niu (牛少平)-人工智能研究院" w:date="2024-07-17T16:05:00Z">
            <w:rPr/>
          </w:rPrChange>
        </w:rPr>
        <w:t>256</w:t>
      </w:r>
      <w:r w:rsidR="00D34953" w:rsidRPr="00E8582C">
        <w:rPr>
          <w:rFonts w:hint="eastAsia"/>
          <w:color w:val="auto"/>
          <w:rPrChange w:id="1511" w:author="shaoping niu (牛少平)-人工智能研究院" w:date="2024-07-17T16:05:00Z">
            <w:rPr>
              <w:rFonts w:hint="eastAsia"/>
            </w:rPr>
          </w:rPrChange>
        </w:rPr>
        <w:t>个功能。</w:t>
      </w:r>
    </w:p>
    <w:p w14:paraId="70AB0ADC" w14:textId="77777777" w:rsidR="00D34953" w:rsidRPr="00E8582C" w:rsidRDefault="00D34953">
      <w:pPr>
        <w:pStyle w:val="ae"/>
        <w:numPr>
          <w:ilvl w:val="0"/>
          <w:numId w:val="6"/>
        </w:numPr>
        <w:spacing w:beforeLines="50" w:before="156" w:afterLines="50" w:after="156"/>
        <w:ind w:firstLineChars="0"/>
        <w:rPr>
          <w:color w:val="auto"/>
          <w:rPrChange w:id="1512" w:author="shaoping niu (牛少平)-人工智能研究院" w:date="2024-07-17T16:05:00Z">
            <w:rPr/>
          </w:rPrChange>
        </w:rPr>
        <w:pPrChange w:id="1513" w:author="shaoping niu (牛少平)-人工智能研究院" w:date="2024-07-17T16:05:00Z">
          <w:pPr>
            <w:numPr>
              <w:numId w:val="2"/>
            </w:numPr>
            <w:tabs>
              <w:tab w:val="num" w:pos="113"/>
            </w:tabs>
          </w:pPr>
        </w:pPrChange>
      </w:pPr>
      <w:r w:rsidRPr="00E8582C">
        <w:rPr>
          <w:color w:val="auto"/>
          <w:rPrChange w:id="1514" w:author="shaoping niu (牛少平)-人工智能研究院" w:date="2024-07-17T16:05:00Z">
            <w:rPr/>
          </w:rPrChange>
        </w:rPr>
        <w:t>Switch</w:t>
      </w:r>
      <w:r w:rsidRPr="00E8582C">
        <w:rPr>
          <w:rFonts w:hint="eastAsia"/>
          <w:color w:val="auto"/>
          <w:rPrChange w:id="1515" w:author="shaoping niu (牛少平)-人工智能研究院" w:date="2024-07-17T16:05:00Z">
            <w:rPr>
              <w:rFonts w:hint="eastAsia"/>
            </w:rPr>
          </w:rPrChange>
        </w:rPr>
        <w:t>在传递请求时不允许修改事务</w:t>
      </w:r>
      <w:r w:rsidRPr="00E8582C">
        <w:rPr>
          <w:color w:val="auto"/>
          <w:rPrChange w:id="1516" w:author="shaoping niu (牛少平)-人工智能研究院" w:date="2024-07-17T16:05:00Z">
            <w:rPr/>
          </w:rPrChange>
        </w:rPr>
        <w:t>ID</w:t>
      </w:r>
      <w:r w:rsidRPr="00E8582C">
        <w:rPr>
          <w:rFonts w:hint="eastAsia"/>
          <w:color w:val="auto"/>
          <w:rPrChange w:id="1517" w:author="shaoping niu (牛少平)-人工智能研究院" w:date="2024-07-17T16:05:00Z">
            <w:rPr>
              <w:rFonts w:hint="eastAsia"/>
            </w:rPr>
          </w:rPrChange>
        </w:rPr>
        <w:t>。</w:t>
      </w:r>
    </w:p>
    <w:p w14:paraId="6CCC7EC6" w14:textId="77777777" w:rsidR="00D34953" w:rsidRPr="00E8582C" w:rsidRDefault="00D34953">
      <w:pPr>
        <w:pStyle w:val="ae"/>
        <w:numPr>
          <w:ilvl w:val="0"/>
          <w:numId w:val="6"/>
        </w:numPr>
        <w:spacing w:beforeLines="50" w:before="156" w:afterLines="50" w:after="156"/>
        <w:ind w:firstLineChars="0"/>
        <w:rPr>
          <w:color w:val="auto"/>
          <w:rPrChange w:id="1518" w:author="shaoping niu (牛少平)-人工智能研究院" w:date="2024-07-17T16:05:00Z">
            <w:rPr/>
          </w:rPrChange>
        </w:rPr>
        <w:pPrChange w:id="1519" w:author="shaoping niu (牛少平)-人工智能研究院" w:date="2024-07-17T16:05:00Z">
          <w:pPr>
            <w:numPr>
              <w:numId w:val="2"/>
            </w:numPr>
            <w:tabs>
              <w:tab w:val="num" w:pos="113"/>
            </w:tabs>
          </w:pPr>
        </w:pPrChange>
      </w:pPr>
      <w:r w:rsidRPr="00E8582C">
        <w:rPr>
          <w:rFonts w:hint="eastAsia"/>
          <w:color w:val="auto"/>
          <w:rPrChange w:id="1520" w:author="shaoping niu (牛少平)-人工智能研究院" w:date="2024-07-17T16:05:00Z">
            <w:rPr>
              <w:rFonts w:hint="eastAsia"/>
            </w:rPr>
          </w:rPrChange>
        </w:rPr>
        <w:t>在某些情况下，</w:t>
      </w:r>
      <w:r w:rsidRPr="00E8582C">
        <w:rPr>
          <w:color w:val="auto"/>
          <w:rPrChange w:id="1521" w:author="shaoping niu (牛少平)-人工智能研究院" w:date="2024-07-17T16:05:00Z">
            <w:rPr/>
          </w:rPrChange>
        </w:rPr>
        <w:t>PCI Express-PCI</w:t>
      </w:r>
      <w:r w:rsidRPr="00E8582C">
        <w:rPr>
          <w:rFonts w:hint="eastAsia"/>
          <w:color w:val="auto"/>
          <w:rPrChange w:id="1522" w:author="shaoping niu (牛少平)-人工智能研究院" w:date="2024-07-17T16:05:00Z">
            <w:rPr>
              <w:rFonts w:hint="eastAsia"/>
            </w:rPr>
          </w:rPrChange>
        </w:rPr>
        <w:t>桥需要为来自</w:t>
      </w:r>
      <w:r w:rsidRPr="00E8582C">
        <w:rPr>
          <w:color w:val="auto"/>
          <w:rPrChange w:id="1523" w:author="shaoping niu (牛少平)-人工智能研究院" w:date="2024-07-17T16:05:00Z">
            <w:rPr/>
          </w:rPrChange>
        </w:rPr>
        <w:t>PCI/PCI-X</w:t>
      </w:r>
      <w:r w:rsidRPr="00E8582C">
        <w:rPr>
          <w:rFonts w:hint="eastAsia"/>
          <w:color w:val="auto"/>
          <w:rPrChange w:id="1524" w:author="shaoping niu (牛少平)-人工智能研究院" w:date="2024-07-17T16:05:00Z">
            <w:rPr>
              <w:rFonts w:hint="eastAsia"/>
            </w:rPr>
          </w:rPrChange>
        </w:rPr>
        <w:t>总线的请求生成事务</w:t>
      </w:r>
      <w:r w:rsidRPr="00E8582C">
        <w:rPr>
          <w:color w:val="auto"/>
          <w:rPrChange w:id="1525" w:author="shaoping niu (牛少平)-人工智能研究院" w:date="2024-07-17T16:05:00Z">
            <w:rPr/>
          </w:rPrChange>
        </w:rPr>
        <w:t>ID</w:t>
      </w:r>
      <w:r w:rsidRPr="00E8582C">
        <w:rPr>
          <w:rFonts w:hint="eastAsia"/>
          <w:color w:val="auto"/>
          <w:rPrChange w:id="1526" w:author="shaoping niu (牛少平)-人工智能研究院" w:date="2024-07-17T16:05:00Z">
            <w:rPr>
              <w:rFonts w:hint="eastAsia"/>
            </w:rPr>
          </w:rPrChange>
        </w:rPr>
        <w:t>。</w:t>
      </w:r>
    </w:p>
    <w:p w14:paraId="7C285EA6" w14:textId="0E066ACB" w:rsidR="00D34953" w:rsidRDefault="00D34953" w:rsidP="00D34953">
      <w:pPr>
        <w:rPr>
          <w:ins w:id="1527" w:author="shaoping niu (牛少平)-人工智能研究院" w:date="2024-07-17T16:06:00Z"/>
        </w:rPr>
      </w:pPr>
    </w:p>
    <w:p w14:paraId="273B9CE1" w14:textId="34FE20E1" w:rsidR="00E8582C" w:rsidRDefault="00E8582C" w:rsidP="00D34953">
      <w:pPr>
        <w:rPr>
          <w:ins w:id="1528" w:author="shaoping niu (牛少平)-人工智能研究院" w:date="2024-07-17T16:06:00Z"/>
        </w:rPr>
      </w:pPr>
    </w:p>
    <w:p w14:paraId="144039F9" w14:textId="7EFCBDF3" w:rsidR="00E8582C" w:rsidRDefault="00E8582C" w:rsidP="00D34953">
      <w:pPr>
        <w:rPr>
          <w:ins w:id="1529" w:author="shaoping niu (牛少平)-人工智能研究院" w:date="2024-07-17T16:06:00Z"/>
        </w:rPr>
      </w:pPr>
    </w:p>
    <w:p w14:paraId="5CA48133" w14:textId="26F9B5EE" w:rsidR="00E8582C" w:rsidDel="00A65FB2" w:rsidRDefault="00E8582C" w:rsidP="00D34953">
      <w:pPr>
        <w:rPr>
          <w:del w:id="1530" w:author="shaoping niu (牛少平)-人工智能研究院" w:date="2024-07-17T16:34:00Z"/>
        </w:rPr>
      </w:pPr>
    </w:p>
    <w:p w14:paraId="33C3F5B9" w14:textId="77777777" w:rsidR="00D34953" w:rsidRPr="006F3C47" w:rsidRDefault="00D34953" w:rsidP="00D34953">
      <w:pPr>
        <w:numPr>
          <w:ilvl w:val="0"/>
          <w:numId w:val="1"/>
        </w:numPr>
        <w:rPr>
          <w:b/>
          <w:color w:val="auto"/>
        </w:rPr>
      </w:pPr>
      <w:r w:rsidRPr="006F3C47">
        <w:rPr>
          <w:rFonts w:hint="eastAsia"/>
          <w:b/>
          <w:color w:val="auto"/>
        </w:rPr>
        <w:t>实现时注意——</w:t>
      </w:r>
      <w:r>
        <w:rPr>
          <w:rFonts w:hint="eastAsia"/>
          <w:b/>
          <w:color w:val="auto"/>
        </w:rPr>
        <w:t>使用</w:t>
      </w:r>
      <w:r>
        <w:rPr>
          <w:rFonts w:hint="eastAsia"/>
          <w:b/>
          <w:color w:val="auto"/>
        </w:rPr>
        <w:t>Phantom</w:t>
      </w:r>
      <w:r>
        <w:rPr>
          <w:b/>
          <w:color w:val="auto"/>
        </w:rPr>
        <w:t xml:space="preserve"> </w:t>
      </w:r>
      <w:r>
        <w:rPr>
          <w:rFonts w:hint="eastAsia"/>
          <w:b/>
          <w:color w:val="auto"/>
        </w:rPr>
        <w:t>Functions</w:t>
      </w:r>
      <w:r>
        <w:rPr>
          <w:rFonts w:hint="eastAsia"/>
          <w:b/>
          <w:color w:val="auto"/>
        </w:rPr>
        <w:t>增加未完成请求数</w:t>
      </w:r>
    </w:p>
    <w:p w14:paraId="7FB697F0" w14:textId="51E3301A" w:rsidR="00D34953" w:rsidRPr="00A65FB2" w:rsidRDefault="00D34953">
      <w:pPr>
        <w:spacing w:beforeLines="50" w:before="156" w:afterLines="50" w:after="156"/>
        <w:ind w:firstLineChars="200" w:firstLine="420"/>
        <w:rPr>
          <w:color w:val="auto"/>
          <w:rPrChange w:id="1531" w:author="shaoping niu (牛少平)-人工智能研究院" w:date="2024-07-17T16:33:00Z">
            <w:rPr>
              <w:color w:val="000000"/>
            </w:rPr>
          </w:rPrChange>
        </w:rPr>
        <w:pPrChange w:id="1532" w:author="shaoping niu (牛少平)-人工智能研究院" w:date="2024-07-17T16:33:00Z">
          <w:pPr>
            <w:ind w:firstLineChars="200" w:firstLine="420"/>
          </w:pPr>
        </w:pPrChange>
      </w:pPr>
      <w:commentRangeStart w:id="1533"/>
      <w:r w:rsidRPr="00AF5CA0">
        <w:rPr>
          <w:rFonts w:hint="eastAsia"/>
          <w:color w:val="auto"/>
        </w:rPr>
        <w:t>为了增加需要</w:t>
      </w:r>
      <w:r w:rsidRPr="00AF5CA0">
        <w:rPr>
          <w:rFonts w:hint="eastAsia"/>
          <w:color w:val="auto"/>
        </w:rPr>
        <w:t>Completion</w:t>
      </w:r>
      <w:r w:rsidRPr="00AF5CA0">
        <w:rPr>
          <w:rFonts w:hint="eastAsia"/>
          <w:color w:val="auto"/>
        </w:rPr>
        <w:t>的未完成请求的最大可能数量，而不仅仅是使用标签位，</w:t>
      </w:r>
      <w:r w:rsidRPr="00A65FB2">
        <w:rPr>
          <w:rFonts w:hint="eastAsia"/>
          <w:color w:val="auto"/>
          <w:rPrChange w:id="1534" w:author="shaoping niu (牛少平)-人工智能研究院" w:date="2024-07-17T16:33:00Z">
            <w:rPr>
              <w:rFonts w:hint="eastAsia"/>
              <w:color w:val="000000"/>
            </w:rPr>
          </w:rPrChange>
        </w:rPr>
        <w:t>如果幻象功能号使能位（</w:t>
      </w:r>
      <w:r w:rsidRPr="00A65FB2">
        <w:rPr>
          <w:color w:val="auto"/>
          <w:rPrChange w:id="1535" w:author="shaoping niu (牛少平)-人工智能研究院" w:date="2024-07-17T16:33:00Z">
            <w:rPr>
              <w:color w:val="000000"/>
            </w:rPr>
          </w:rPrChange>
        </w:rPr>
        <w:t>Phantom Function Number Enable bit</w:t>
      </w:r>
      <w:r w:rsidRPr="00A65FB2">
        <w:rPr>
          <w:rFonts w:hint="eastAsia"/>
          <w:color w:val="auto"/>
          <w:rPrChange w:id="1536" w:author="shaoping niu (牛少平)-人工智能研究院" w:date="2024-07-17T16:33:00Z">
            <w:rPr>
              <w:rFonts w:hint="eastAsia"/>
              <w:color w:val="000000"/>
            </w:rPr>
          </w:rPrChange>
        </w:rPr>
        <w:t>，参见</w:t>
      </w:r>
      <w:r w:rsidRPr="00A65FB2">
        <w:rPr>
          <w:color w:val="auto"/>
          <w:rPrChange w:id="1537" w:author="shaoping niu (牛少平)-人工智能研究院" w:date="2024-07-17T16:33:00Z">
            <w:rPr>
              <w:color w:val="000000"/>
            </w:rPr>
          </w:rPrChange>
        </w:rPr>
        <w:t>7.5.3.4</w:t>
      </w:r>
      <w:r w:rsidRPr="00A65FB2">
        <w:rPr>
          <w:rFonts w:hint="eastAsia"/>
          <w:color w:val="auto"/>
          <w:rPrChange w:id="1538" w:author="shaoping niu (牛少平)-人工智能研究院" w:date="2024-07-17T16:33:00Z">
            <w:rPr>
              <w:rFonts w:hint="eastAsia"/>
              <w:color w:val="000000"/>
            </w:rPr>
          </w:rPrChange>
        </w:rPr>
        <w:t>节）被置</w:t>
      </w:r>
      <w:del w:id="1539" w:author="shaoping niu (牛少平)-人工智能研究院" w:date="2024-07-17T14:16:00Z">
        <w:r w:rsidRPr="00A65FB2" w:rsidDel="003F1CBF">
          <w:rPr>
            <w:rFonts w:hint="eastAsia"/>
            <w:color w:val="auto"/>
            <w:rPrChange w:id="1540" w:author="shaoping niu (牛少平)-人工智能研究院" w:date="2024-07-17T16:33:00Z">
              <w:rPr>
                <w:rFonts w:hint="eastAsia"/>
                <w:color w:val="000000"/>
              </w:rPr>
            </w:rPrChange>
          </w:rPr>
          <w:delText>为有效</w:delText>
        </w:r>
      </w:del>
      <w:ins w:id="1541" w:author="shaoping niu (牛少平)-人工智能研究院" w:date="2024-07-17T14:16:00Z">
        <w:r w:rsidR="003F1CBF" w:rsidRPr="00A65FB2">
          <w:rPr>
            <w:rFonts w:hint="eastAsia"/>
            <w:color w:val="auto"/>
            <w:rPrChange w:id="1542" w:author="shaoping niu (牛少平)-人工智能研究院" w:date="2024-07-17T16:33:00Z">
              <w:rPr>
                <w:rFonts w:hint="eastAsia"/>
                <w:color w:val="000000"/>
              </w:rPr>
            </w:rPrChange>
          </w:rPr>
          <w:t>位</w:t>
        </w:r>
      </w:ins>
      <w:r w:rsidRPr="00A65FB2">
        <w:rPr>
          <w:rFonts w:hint="eastAsia"/>
          <w:color w:val="auto"/>
          <w:rPrChange w:id="1543" w:author="shaoping niu (牛少平)-人工智能研究院" w:date="2024-07-17T16:33:00Z">
            <w:rPr>
              <w:rFonts w:hint="eastAsia"/>
              <w:color w:val="000000"/>
            </w:rPr>
          </w:rPrChange>
        </w:rPr>
        <w:t>，</w:t>
      </w:r>
      <w:ins w:id="1544" w:author="shaoping niu (牛少平)-人工智能研究院" w:date="2024-07-17T14:16:00Z">
        <w:r w:rsidR="003F1CBF" w:rsidRPr="00A65FB2">
          <w:rPr>
            <w:rFonts w:hint="eastAsia"/>
            <w:color w:val="auto"/>
            <w:rPrChange w:id="1545" w:author="shaoping niu (牛少平)-人工智能研究院" w:date="2024-07-17T16:33:00Z">
              <w:rPr>
                <w:rFonts w:hint="eastAsia"/>
                <w:color w:val="000000"/>
              </w:rPr>
            </w:rPrChange>
          </w:rPr>
          <w:t>一个</w:t>
        </w:r>
      </w:ins>
      <w:r w:rsidRPr="00A65FB2">
        <w:rPr>
          <w:rFonts w:hint="eastAsia"/>
          <w:color w:val="auto"/>
          <w:rPrChange w:id="1546" w:author="shaoping niu (牛少平)-人工智能研究院" w:date="2024-07-17T16:33:00Z">
            <w:rPr>
              <w:rFonts w:hint="eastAsia"/>
              <w:color w:val="000000"/>
            </w:rPr>
          </w:rPrChange>
        </w:rPr>
        <w:t>设备可以使用未被分配给功能</w:t>
      </w:r>
      <w:del w:id="1547" w:author="shaoping niu (牛少平)-人工智能研究院" w:date="2024-07-17T14:16:00Z">
        <w:r w:rsidRPr="00A65FB2" w:rsidDel="003F1CBF">
          <w:rPr>
            <w:rFonts w:hint="eastAsia"/>
            <w:color w:val="auto"/>
            <w:rPrChange w:id="1548" w:author="shaoping niu (牛少平)-人工智能研究院" w:date="2024-07-17T16:33:00Z">
              <w:rPr>
                <w:rFonts w:hint="eastAsia"/>
                <w:color w:val="000000"/>
              </w:rPr>
            </w:rPrChange>
          </w:rPr>
          <w:delText>模块</w:delText>
        </w:r>
      </w:del>
      <w:r w:rsidRPr="00A65FB2">
        <w:rPr>
          <w:rFonts w:hint="eastAsia"/>
          <w:color w:val="auto"/>
          <w:rPrChange w:id="1549" w:author="shaoping niu (牛少平)-人工智能研究院" w:date="2024-07-17T16:33:00Z">
            <w:rPr>
              <w:rFonts w:hint="eastAsia"/>
              <w:color w:val="000000"/>
            </w:rPr>
          </w:rPrChange>
        </w:rPr>
        <w:t>的功能号来逻辑</w:t>
      </w:r>
      <w:del w:id="1550" w:author="shaoping niu (牛少平)-人工智能研究院" w:date="2024-07-17T14:16:00Z">
        <w:r w:rsidRPr="00A65FB2" w:rsidDel="003F1CBF">
          <w:rPr>
            <w:rFonts w:hint="eastAsia"/>
            <w:color w:val="auto"/>
            <w:rPrChange w:id="1551" w:author="shaoping niu (牛少平)-人工智能研究院" w:date="2024-07-17T16:33:00Z">
              <w:rPr>
                <w:rFonts w:hint="eastAsia"/>
                <w:color w:val="000000"/>
              </w:rPr>
            </w:rPrChange>
          </w:rPr>
          <w:delText>地</w:delText>
        </w:r>
      </w:del>
      <w:r w:rsidRPr="00A65FB2">
        <w:rPr>
          <w:rFonts w:hint="eastAsia"/>
          <w:color w:val="auto"/>
          <w:rPrChange w:id="1552" w:author="shaoping niu (牛少平)-人工智能研究院" w:date="2024-07-17T16:33:00Z">
            <w:rPr>
              <w:rFonts w:hint="eastAsia"/>
              <w:color w:val="000000"/>
            </w:rPr>
          </w:rPrChange>
        </w:rPr>
        <w:t>扩展</w:t>
      </w:r>
      <w:r w:rsidRPr="00A65FB2">
        <w:rPr>
          <w:color w:val="auto"/>
          <w:rPrChange w:id="1553" w:author="shaoping niu (牛少平)-人工智能研究院" w:date="2024-07-17T16:33:00Z">
            <w:rPr>
              <w:color w:val="000000"/>
            </w:rPr>
          </w:rPrChange>
        </w:rPr>
        <w:t>Tag</w:t>
      </w:r>
      <w:r w:rsidRPr="00A65FB2">
        <w:rPr>
          <w:rFonts w:hint="eastAsia"/>
          <w:color w:val="auto"/>
          <w:rPrChange w:id="1554" w:author="shaoping niu (牛少平)-人工智能研究院" w:date="2024-07-17T16:33:00Z">
            <w:rPr>
              <w:rFonts w:hint="eastAsia"/>
              <w:color w:val="000000"/>
            </w:rPr>
          </w:rPrChange>
        </w:rPr>
        <w:t>标识符。对于单功能设备，这种方法可以增加到</w:t>
      </w:r>
      <w:ins w:id="1555" w:author="shaoping niu (牛少平)-人工智能研究院" w:date="2024-07-17T14:17:00Z">
        <w:r w:rsidR="003F1CBF" w:rsidRPr="00A65FB2">
          <w:rPr>
            <w:rFonts w:hint="eastAsia"/>
            <w:color w:val="auto"/>
            <w:rPrChange w:id="1556" w:author="shaoping niu (牛少平)-人工智能研究院" w:date="2024-07-17T16:33:00Z">
              <w:rPr>
                <w:rFonts w:hint="eastAsia"/>
                <w:color w:val="000000"/>
              </w:rPr>
            </w:rPrChange>
          </w:rPr>
          <w:t>原来</w:t>
        </w:r>
      </w:ins>
      <w:r w:rsidRPr="00A65FB2">
        <w:rPr>
          <w:color w:val="auto"/>
          <w:rPrChange w:id="1557" w:author="shaoping niu (牛少平)-人工智能研究院" w:date="2024-07-17T16:33:00Z">
            <w:rPr>
              <w:color w:val="000000"/>
            </w:rPr>
          </w:rPrChange>
        </w:rPr>
        <w:t>8</w:t>
      </w:r>
      <w:r w:rsidRPr="00A65FB2">
        <w:rPr>
          <w:rFonts w:hint="eastAsia"/>
          <w:color w:val="auto"/>
          <w:rPrChange w:id="1558" w:author="shaoping niu (牛少平)-人工智能研究院" w:date="2024-07-17T16:33:00Z">
            <w:rPr>
              <w:rFonts w:hint="eastAsia"/>
              <w:color w:val="000000"/>
            </w:rPr>
          </w:rPrChange>
        </w:rPr>
        <w:t>倍</w:t>
      </w:r>
      <w:ins w:id="1559" w:author="shaoping niu (牛少平)-人工智能研究院" w:date="2024-07-17T14:17:00Z">
        <w:r w:rsidR="003F1CBF" w:rsidRPr="00A65FB2">
          <w:rPr>
            <w:rFonts w:hint="eastAsia"/>
            <w:color w:val="auto"/>
            <w:rPrChange w:id="1560" w:author="shaoping niu (牛少平)-人工智能研究院" w:date="2024-07-17T16:33:00Z">
              <w:rPr>
                <w:rFonts w:hint="eastAsia"/>
                <w:color w:val="000000"/>
              </w:rPr>
            </w:rPrChange>
          </w:rPr>
          <w:t>的</w:t>
        </w:r>
      </w:ins>
      <w:r w:rsidRPr="00A65FB2">
        <w:rPr>
          <w:rFonts w:hint="eastAsia"/>
          <w:color w:val="auto"/>
          <w:rPrChange w:id="1561" w:author="shaoping niu (牛少平)-人工智能研究院" w:date="2024-07-17T16:33:00Z">
            <w:rPr>
              <w:rFonts w:hint="eastAsia"/>
              <w:color w:val="000000"/>
            </w:rPr>
          </w:rPrChange>
        </w:rPr>
        <w:t>最大请求数。</w:t>
      </w:r>
      <w:commentRangeEnd w:id="1533"/>
      <w:r w:rsidRPr="00A65FB2">
        <w:rPr>
          <w:color w:val="auto"/>
          <w:rPrChange w:id="1562" w:author="shaoping niu (牛少平)-人工智能研究院" w:date="2024-07-17T16:33:00Z">
            <w:rPr>
              <w:rStyle w:val="a3"/>
            </w:rPr>
          </w:rPrChange>
        </w:rPr>
        <w:commentReference w:id="1533"/>
      </w:r>
    </w:p>
    <w:p w14:paraId="1AEFDB4F" w14:textId="77777777" w:rsidR="00D34953" w:rsidRPr="00A65FB2" w:rsidRDefault="00D34953">
      <w:pPr>
        <w:spacing w:beforeLines="50" w:before="156" w:afterLines="50" w:after="156"/>
        <w:ind w:firstLineChars="200" w:firstLine="420"/>
        <w:rPr>
          <w:color w:val="auto"/>
          <w:rPrChange w:id="1563" w:author="shaoping niu (牛少平)-人工智能研究院" w:date="2024-07-17T16:33:00Z">
            <w:rPr>
              <w:color w:val="000000"/>
            </w:rPr>
          </w:rPrChange>
        </w:rPr>
        <w:pPrChange w:id="1564" w:author="shaoping niu (牛少平)-人工智能研究院" w:date="2024-07-17T16:33:00Z">
          <w:pPr>
            <w:ind w:firstLineChars="200" w:firstLine="420"/>
          </w:pPr>
        </w:pPrChange>
      </w:pPr>
      <w:r w:rsidRPr="00A65FB2">
        <w:rPr>
          <w:rFonts w:hint="eastAsia"/>
          <w:color w:val="auto"/>
          <w:rPrChange w:id="1565" w:author="shaoping niu (牛少平)-人工智能研究院" w:date="2024-07-17T16:33:00Z">
            <w:rPr>
              <w:rFonts w:hint="eastAsia"/>
              <w:color w:val="000000"/>
            </w:rPr>
          </w:rPrChange>
        </w:rPr>
        <w:t>未声明的功能号称为幻象功能号（</w:t>
      </w:r>
      <w:r w:rsidRPr="00A65FB2">
        <w:rPr>
          <w:color w:val="auto"/>
          <w:rPrChange w:id="1566" w:author="shaoping niu (牛少平)-人工智能研究院" w:date="2024-07-17T16:33:00Z">
            <w:rPr>
              <w:rFonts w:ascii="Garamond" w:hAnsi="Garamond" w:cs="Garamond"/>
              <w:color w:val="000000"/>
              <w:kern w:val="0"/>
              <w:sz w:val="24"/>
              <w:szCs w:val="24"/>
            </w:rPr>
          </w:rPrChange>
        </w:rPr>
        <w:t>Phantom Function Numbers</w:t>
      </w:r>
      <w:r w:rsidRPr="00A65FB2">
        <w:rPr>
          <w:rFonts w:hint="eastAsia"/>
          <w:color w:val="auto"/>
          <w:rPrChange w:id="1567" w:author="shaoping niu (牛少平)-人工智能研究院" w:date="2024-07-17T16:33:00Z">
            <w:rPr>
              <w:rFonts w:ascii="Garamond" w:hAnsi="Garamond" w:cs="Garamond" w:hint="eastAsia"/>
              <w:color w:val="000000"/>
              <w:kern w:val="0"/>
              <w:sz w:val="24"/>
              <w:szCs w:val="24"/>
            </w:rPr>
          </w:rPrChange>
        </w:rPr>
        <w:t>，</w:t>
      </w:r>
      <w:r w:rsidRPr="00A65FB2">
        <w:rPr>
          <w:color w:val="auto"/>
          <w:rPrChange w:id="1568" w:author="shaoping niu (牛少平)-人工智能研究院" w:date="2024-07-17T16:33:00Z">
            <w:rPr>
              <w:rFonts w:ascii="Garamond" w:hAnsi="Garamond" w:cs="Garamond"/>
              <w:color w:val="000000"/>
              <w:kern w:val="0"/>
              <w:sz w:val="24"/>
              <w:szCs w:val="24"/>
            </w:rPr>
          </w:rPrChange>
        </w:rPr>
        <w:t>PFN</w:t>
      </w:r>
      <w:r w:rsidRPr="00A65FB2">
        <w:rPr>
          <w:rFonts w:hint="eastAsia"/>
          <w:color w:val="auto"/>
          <w:rPrChange w:id="1569" w:author="shaoping niu (牛少平)-人工智能研究院" w:date="2024-07-17T16:33:00Z">
            <w:rPr>
              <w:rFonts w:hint="eastAsia"/>
              <w:color w:val="000000"/>
            </w:rPr>
          </w:rPrChange>
        </w:rPr>
        <w:t>）。</w:t>
      </w:r>
    </w:p>
    <w:p w14:paraId="7EBD28C2" w14:textId="0FE57CE7" w:rsidR="00D34953" w:rsidRPr="00A65FB2" w:rsidRDefault="00D34953">
      <w:pPr>
        <w:spacing w:beforeLines="50" w:before="156" w:afterLines="50" w:after="156"/>
        <w:ind w:firstLineChars="200" w:firstLine="420"/>
        <w:rPr>
          <w:color w:val="auto"/>
          <w:rPrChange w:id="1570" w:author="shaoping niu (牛少平)-人工智能研究院" w:date="2024-07-17T16:33:00Z">
            <w:rPr>
              <w:color w:val="000000"/>
            </w:rPr>
          </w:rPrChange>
        </w:rPr>
        <w:pPrChange w:id="1571" w:author="shaoping niu (牛少平)-人工智能研究院" w:date="2024-07-17T16:33:00Z">
          <w:pPr>
            <w:ind w:firstLineChars="200" w:firstLine="420"/>
          </w:pPr>
        </w:pPrChange>
      </w:pPr>
      <w:r w:rsidRPr="00A65FB2">
        <w:rPr>
          <w:rFonts w:hint="eastAsia"/>
          <w:color w:val="auto"/>
          <w:rPrChange w:id="1572" w:author="shaoping niu (牛少平)-人工智能研究院" w:date="2024-07-17T16:33:00Z">
            <w:rPr>
              <w:rFonts w:hint="eastAsia"/>
              <w:color w:val="000000"/>
            </w:rPr>
          </w:rPrChange>
        </w:rPr>
        <w:t>幻象功能有很多架构上的限制，包括</w:t>
      </w:r>
      <w:ins w:id="1573" w:author="shaoping niu (牛少平)-人工智能研究院" w:date="2024-07-17T14:20:00Z">
        <w:r w:rsidR="003F1CBF" w:rsidRPr="00A65FB2">
          <w:rPr>
            <w:rFonts w:hint="eastAsia"/>
            <w:color w:val="auto"/>
            <w:rPrChange w:id="1574" w:author="shaoping niu (牛少平)-人工智能研究院" w:date="2024-07-17T16:33:00Z">
              <w:rPr>
                <w:rFonts w:hint="eastAsia"/>
                <w:color w:val="000000"/>
              </w:rPr>
            </w:rPrChange>
          </w:rPr>
          <w:t>如下特征都不支持：</w:t>
        </w:r>
      </w:ins>
      <w:r w:rsidRPr="00A65FB2">
        <w:rPr>
          <w:color w:val="auto"/>
          <w:rPrChange w:id="1575" w:author="shaoping niu (牛少平)-人工智能研究院" w:date="2024-07-17T16:33:00Z">
            <w:rPr>
              <w:color w:val="000000"/>
            </w:rPr>
          </w:rPrChange>
        </w:rPr>
        <w:t>ARI</w:t>
      </w:r>
      <w:r w:rsidRPr="00A65FB2">
        <w:rPr>
          <w:rFonts w:hint="eastAsia"/>
          <w:color w:val="auto"/>
          <w:rPrChange w:id="1576" w:author="shaoping niu (牛少平)-人工智能研究院" w:date="2024-07-17T16:33:00Z">
            <w:rPr>
              <w:rFonts w:hint="eastAsia"/>
              <w:color w:val="000000"/>
            </w:rPr>
          </w:rPrChange>
        </w:rPr>
        <w:t>设备、虚拟功能（</w:t>
      </w:r>
      <w:r w:rsidRPr="00A65FB2">
        <w:rPr>
          <w:color w:val="auto"/>
          <w:rPrChange w:id="1577" w:author="shaoping niu (牛少平)-人工智能研究院" w:date="2024-07-17T16:33:00Z">
            <w:rPr>
              <w:color w:val="000000"/>
            </w:rPr>
          </w:rPrChange>
        </w:rPr>
        <w:t>VFs</w:t>
      </w:r>
      <w:r w:rsidRPr="00A65FB2">
        <w:rPr>
          <w:rFonts w:hint="eastAsia"/>
          <w:color w:val="auto"/>
          <w:rPrChange w:id="1578" w:author="shaoping niu (牛少平)-人工智能研究院" w:date="2024-07-17T16:33:00Z">
            <w:rPr>
              <w:rFonts w:hint="eastAsia"/>
              <w:color w:val="000000"/>
            </w:rPr>
          </w:rPrChange>
        </w:rPr>
        <w:t>）</w:t>
      </w:r>
      <w:del w:id="1579" w:author="shaoping niu (牛少平)-人工智能研究院" w:date="2024-07-17T14:21:00Z">
        <w:r w:rsidRPr="00A65FB2" w:rsidDel="003F1CBF">
          <w:rPr>
            <w:rFonts w:hint="eastAsia"/>
            <w:color w:val="auto"/>
            <w:rPrChange w:id="1580" w:author="shaoping niu (牛少平)-人工智能研究院" w:date="2024-07-17T16:33:00Z">
              <w:rPr>
                <w:rFonts w:hint="eastAsia"/>
                <w:color w:val="000000"/>
              </w:rPr>
            </w:rPrChange>
          </w:rPr>
          <w:delText>以及</w:delText>
        </w:r>
      </w:del>
      <w:ins w:id="1581" w:author="shaoping niu (牛少平)-人工智能研究院" w:date="2024-07-17T14:21:00Z">
        <w:r w:rsidR="003F1CBF" w:rsidRPr="00A65FB2">
          <w:rPr>
            <w:rFonts w:hint="eastAsia"/>
            <w:color w:val="auto"/>
            <w:rPrChange w:id="1582" w:author="shaoping niu (牛少平)-人工智能研究院" w:date="2024-07-17T16:33:00Z">
              <w:rPr>
                <w:rFonts w:hint="eastAsia"/>
                <w:color w:val="000000"/>
              </w:rPr>
            </w:rPrChange>
          </w:rPr>
          <w:t>、在启用</w:t>
        </w:r>
        <w:r w:rsidR="003F1CBF" w:rsidRPr="00A65FB2">
          <w:rPr>
            <w:color w:val="auto"/>
            <w:rPrChange w:id="1583" w:author="shaoping niu (牛少平)-人工智能研究院" w:date="2024-07-17T16:33:00Z">
              <w:rPr>
                <w:color w:val="000000"/>
              </w:rPr>
            </w:rPrChange>
          </w:rPr>
          <w:t>VFs</w:t>
        </w:r>
        <w:r w:rsidR="003F1CBF" w:rsidRPr="00A65FB2">
          <w:rPr>
            <w:rFonts w:hint="eastAsia"/>
            <w:color w:val="auto"/>
            <w:rPrChange w:id="1584" w:author="shaoping niu (牛少平)-人工智能研究院" w:date="2024-07-17T16:33:00Z">
              <w:rPr>
                <w:rFonts w:hint="eastAsia"/>
                <w:color w:val="000000"/>
              </w:rPr>
            </w:rPrChange>
          </w:rPr>
          <w:t>时的</w:t>
        </w:r>
      </w:ins>
      <w:r w:rsidRPr="00A65FB2">
        <w:rPr>
          <w:rFonts w:hint="eastAsia"/>
          <w:color w:val="auto"/>
          <w:rPrChange w:id="1585" w:author="shaoping niu (牛少平)-人工智能研究院" w:date="2024-07-17T16:33:00Z">
            <w:rPr>
              <w:rFonts w:hint="eastAsia"/>
              <w:color w:val="000000"/>
            </w:rPr>
          </w:rPrChange>
        </w:rPr>
        <w:t>物理功能（</w:t>
      </w:r>
      <w:r w:rsidRPr="00A65FB2">
        <w:rPr>
          <w:color w:val="auto"/>
          <w:rPrChange w:id="1586" w:author="shaoping niu (牛少平)-人工智能研究院" w:date="2024-07-17T16:33:00Z">
            <w:rPr>
              <w:color w:val="000000"/>
            </w:rPr>
          </w:rPrChange>
        </w:rPr>
        <w:t>PFs</w:t>
      </w:r>
      <w:r w:rsidRPr="00A65FB2">
        <w:rPr>
          <w:rFonts w:hint="eastAsia"/>
          <w:color w:val="auto"/>
          <w:rPrChange w:id="1587" w:author="shaoping niu (牛少平)-人工智能研究院" w:date="2024-07-17T16:33:00Z">
            <w:rPr>
              <w:rFonts w:hint="eastAsia"/>
              <w:color w:val="000000"/>
            </w:rPr>
          </w:rPrChange>
        </w:rPr>
        <w:t>）</w:t>
      </w:r>
      <w:del w:id="1588" w:author="shaoping niu (牛少平)-人工智能研究院" w:date="2024-07-17T14:21:00Z">
        <w:r w:rsidRPr="00A65FB2" w:rsidDel="003F1CBF">
          <w:rPr>
            <w:rFonts w:hint="eastAsia"/>
            <w:color w:val="auto"/>
            <w:rPrChange w:id="1589" w:author="shaoping niu (牛少平)-人工智能研究院" w:date="2024-07-17T16:33:00Z">
              <w:rPr>
                <w:rFonts w:hint="eastAsia"/>
                <w:color w:val="000000"/>
              </w:rPr>
            </w:rPrChange>
          </w:rPr>
          <w:delText>在启用</w:delText>
        </w:r>
        <w:r w:rsidRPr="00A65FB2" w:rsidDel="003F1CBF">
          <w:rPr>
            <w:color w:val="auto"/>
            <w:rPrChange w:id="1590" w:author="shaoping niu (牛少平)-人工智能研究院" w:date="2024-07-17T16:33:00Z">
              <w:rPr>
                <w:color w:val="000000"/>
              </w:rPr>
            </w:rPrChange>
          </w:rPr>
          <w:delText>VFs</w:delText>
        </w:r>
        <w:r w:rsidRPr="00A65FB2" w:rsidDel="003F1CBF">
          <w:rPr>
            <w:rFonts w:hint="eastAsia"/>
            <w:color w:val="auto"/>
            <w:rPrChange w:id="1591" w:author="shaoping niu (牛少平)-人工智能研究院" w:date="2024-07-17T16:33:00Z">
              <w:rPr>
                <w:rFonts w:hint="eastAsia"/>
                <w:color w:val="000000"/>
              </w:rPr>
            </w:rPrChange>
          </w:rPr>
          <w:delText>时</w:delText>
        </w:r>
        <w:r w:rsidR="006D66C3" w:rsidRPr="00A65FB2" w:rsidDel="006D66C3">
          <w:rPr>
            <w:rFonts w:hint="eastAsia"/>
            <w:color w:val="auto"/>
            <w:rPrChange w:id="1592" w:author="shaoping niu (牛少平)-人工智能研究院" w:date="2024-07-17T16:33:00Z">
              <w:rPr>
                <w:rFonts w:hint="eastAsia"/>
                <w:color w:val="000000"/>
              </w:rPr>
            </w:rPrChange>
          </w:rPr>
          <w:delText>缺乏支持</w:delText>
        </w:r>
      </w:del>
      <w:ins w:id="1593" w:author="shaoping niu (牛少平)-人工智能研究院" w:date="2024-07-17T14:21:00Z">
        <w:r w:rsidR="006D66C3" w:rsidRPr="00A65FB2">
          <w:rPr>
            <w:rFonts w:hint="eastAsia"/>
            <w:color w:val="auto"/>
            <w:rPrChange w:id="1594" w:author="shaoping niu (牛少平)-人工智能研究院" w:date="2024-07-17T16:33:00Z">
              <w:rPr>
                <w:rFonts w:hint="eastAsia"/>
                <w:color w:val="000000"/>
              </w:rPr>
            </w:rPrChange>
          </w:rPr>
          <w:t>等</w:t>
        </w:r>
      </w:ins>
      <w:r w:rsidRPr="00A65FB2">
        <w:rPr>
          <w:rFonts w:hint="eastAsia"/>
          <w:color w:val="auto"/>
          <w:rPrChange w:id="1595" w:author="shaoping niu (牛少平)-人工智能研究院" w:date="2024-07-17T16:33:00Z">
            <w:rPr>
              <w:rFonts w:hint="eastAsia"/>
              <w:color w:val="000000"/>
            </w:rPr>
          </w:rPrChange>
        </w:rPr>
        <w:t>。另外，地址翻译服务（</w:t>
      </w:r>
      <w:r w:rsidRPr="00A65FB2">
        <w:rPr>
          <w:color w:val="auto"/>
          <w:rPrChange w:id="1596" w:author="shaoping niu (牛少平)-人工智能研究院" w:date="2024-07-17T16:33:00Z">
            <w:rPr>
              <w:color w:val="000000"/>
            </w:rPr>
          </w:rPrChange>
        </w:rPr>
        <w:t>ATS</w:t>
      </w:r>
      <w:r w:rsidRPr="00A65FB2">
        <w:rPr>
          <w:rFonts w:hint="eastAsia"/>
          <w:color w:val="auto"/>
          <w:rPrChange w:id="1597" w:author="shaoping niu (牛少平)-人工智能研究院" w:date="2024-07-17T16:33:00Z">
            <w:rPr>
              <w:rFonts w:hint="eastAsia"/>
              <w:color w:val="000000"/>
            </w:rPr>
          </w:rPrChange>
        </w:rPr>
        <w:t>）和基于</w:t>
      </w:r>
      <w:r w:rsidRPr="00A65FB2">
        <w:rPr>
          <w:color w:val="auto"/>
          <w:rPrChange w:id="1598" w:author="shaoping niu (牛少平)-人工智能研究院" w:date="2024-07-17T16:33:00Z">
            <w:rPr>
              <w:color w:val="000000"/>
            </w:rPr>
          </w:rPrChange>
        </w:rPr>
        <w:t>ID</w:t>
      </w:r>
      <w:r w:rsidRPr="00A65FB2">
        <w:rPr>
          <w:rFonts w:hint="eastAsia"/>
          <w:color w:val="auto"/>
          <w:rPrChange w:id="1599" w:author="shaoping niu (牛少平)-人工智能研究院" w:date="2024-07-17T16:33:00Z">
            <w:rPr>
              <w:rFonts w:hint="eastAsia"/>
              <w:color w:val="000000"/>
            </w:rPr>
          </w:rPrChange>
        </w:rPr>
        <w:t>的排序（</w:t>
      </w:r>
      <w:r w:rsidRPr="00A65FB2">
        <w:rPr>
          <w:color w:val="auto"/>
          <w:rPrChange w:id="1600" w:author="shaoping niu (牛少平)-人工智能研究院" w:date="2024-07-17T16:33:00Z">
            <w:rPr>
              <w:color w:val="000000"/>
            </w:rPr>
          </w:rPrChange>
        </w:rPr>
        <w:t>IDO</w:t>
      </w:r>
      <w:r w:rsidRPr="00A65FB2">
        <w:rPr>
          <w:rFonts w:hint="eastAsia"/>
          <w:color w:val="auto"/>
          <w:rPrChange w:id="1601" w:author="shaoping niu (牛少平)-人工智能研究院" w:date="2024-07-17T16:33:00Z">
            <w:rPr>
              <w:rFonts w:hint="eastAsia"/>
              <w:color w:val="000000"/>
            </w:rPr>
          </w:rPrChange>
        </w:rPr>
        <w:t>）</w:t>
      </w:r>
      <w:ins w:id="1602" w:author="shaoping niu (牛少平)-人工智能研究院" w:date="2024-07-17T14:22:00Z">
        <w:r w:rsidR="006D66C3" w:rsidRPr="00A65FB2">
          <w:rPr>
            <w:rFonts w:hint="eastAsia"/>
            <w:color w:val="auto"/>
            <w:rPrChange w:id="1603" w:author="shaoping niu (牛少平)-人工智能研究院" w:date="2024-07-17T16:33:00Z">
              <w:rPr>
                <w:rFonts w:hint="eastAsia"/>
                <w:color w:val="000000"/>
              </w:rPr>
            </w:rPrChange>
          </w:rPr>
          <w:t>也</w:t>
        </w:r>
      </w:ins>
      <w:r w:rsidRPr="00A65FB2">
        <w:rPr>
          <w:rFonts w:hint="eastAsia"/>
          <w:color w:val="auto"/>
          <w:rPrChange w:id="1604" w:author="shaoping niu (牛少平)-人工智能研究院" w:date="2024-07-17T16:33:00Z">
            <w:rPr>
              <w:rFonts w:hint="eastAsia"/>
              <w:color w:val="000000"/>
            </w:rPr>
          </w:rPrChange>
        </w:rPr>
        <w:t>不</w:t>
      </w:r>
      <w:ins w:id="1605" w:author="shaoping niu (牛少平)-人工智能研究院" w:date="2024-07-17T14:22:00Z">
        <w:r w:rsidR="006D66C3" w:rsidRPr="00A65FB2">
          <w:rPr>
            <w:rFonts w:hint="eastAsia"/>
            <w:color w:val="auto"/>
            <w:rPrChange w:id="1606" w:author="shaoping niu (牛少平)-人工智能研究院" w:date="2024-07-17T16:33:00Z">
              <w:rPr>
                <w:rFonts w:hint="eastAsia"/>
                <w:color w:val="000000"/>
              </w:rPr>
            </w:rPrChange>
          </w:rPr>
          <w:t>兼容</w:t>
        </w:r>
      </w:ins>
      <w:del w:id="1607" w:author="shaoping niu (牛少平)-人工智能研究院" w:date="2024-07-17T14:22:00Z">
        <w:r w:rsidRPr="00A65FB2" w:rsidDel="006D66C3">
          <w:rPr>
            <w:rFonts w:hint="eastAsia"/>
            <w:color w:val="auto"/>
            <w:rPrChange w:id="1608" w:author="shaoping niu (牛少平)-人工智能研究院" w:date="2024-07-17T16:33:00Z">
              <w:rPr>
                <w:rFonts w:hint="eastAsia"/>
                <w:color w:val="000000"/>
              </w:rPr>
            </w:rPrChange>
          </w:rPr>
          <w:delText>理解</w:delText>
        </w:r>
      </w:del>
      <w:r w:rsidRPr="00A65FB2">
        <w:rPr>
          <w:rFonts w:hint="eastAsia"/>
          <w:color w:val="auto"/>
          <w:rPrChange w:id="1609" w:author="shaoping niu (牛少平)-人工智能研究院" w:date="2024-07-17T16:33:00Z">
            <w:rPr>
              <w:rFonts w:hint="eastAsia"/>
              <w:color w:val="000000"/>
            </w:rPr>
          </w:rPrChange>
        </w:rPr>
        <w:t>幻象功能。因此，对于许多实现来说，使用</w:t>
      </w:r>
      <w:r w:rsidRPr="00A65FB2">
        <w:rPr>
          <w:color w:val="auto"/>
          <w:rPrChange w:id="1610" w:author="shaoping niu (牛少平)-人工智能研究院" w:date="2024-07-17T16:33:00Z">
            <w:rPr>
              <w:color w:val="000000"/>
            </w:rPr>
          </w:rPrChange>
        </w:rPr>
        <w:t>10bit Tag</w:t>
      </w:r>
      <w:r w:rsidRPr="00A65FB2">
        <w:rPr>
          <w:rFonts w:hint="eastAsia"/>
          <w:color w:val="auto"/>
          <w:rPrChange w:id="1611" w:author="shaoping niu (牛少平)-人工智能研究院" w:date="2024-07-17T16:33:00Z">
            <w:rPr>
              <w:rFonts w:hint="eastAsia"/>
              <w:color w:val="000000"/>
            </w:rPr>
          </w:rPrChange>
        </w:rPr>
        <w:t>是增加未</w:t>
      </w:r>
      <w:ins w:id="1612" w:author="shaoping niu (牛少平)-人工智能研究院" w:date="2024-07-17T14:23:00Z">
        <w:r w:rsidR="006D66C3" w:rsidRPr="00A65FB2">
          <w:rPr>
            <w:rFonts w:hint="eastAsia"/>
            <w:color w:val="auto"/>
            <w:rPrChange w:id="1613" w:author="shaoping niu (牛少平)-人工智能研究院" w:date="2024-07-17T16:33:00Z">
              <w:rPr>
                <w:rFonts w:hint="eastAsia"/>
                <w:color w:val="000000"/>
              </w:rPr>
            </w:rPrChange>
          </w:rPr>
          <w:t>完成</w:t>
        </w:r>
      </w:ins>
      <w:del w:id="1614" w:author="shaoping niu (牛少平)-人工智能研究院" w:date="2024-07-17T14:23:00Z">
        <w:r w:rsidRPr="00A65FB2" w:rsidDel="006D66C3">
          <w:rPr>
            <w:rFonts w:hint="eastAsia"/>
            <w:color w:val="auto"/>
            <w:rPrChange w:id="1615" w:author="shaoping niu (牛少平)-人工智能研究院" w:date="2024-07-17T16:33:00Z">
              <w:rPr>
                <w:rFonts w:hint="eastAsia"/>
                <w:color w:val="000000"/>
              </w:rPr>
            </w:rPrChange>
          </w:rPr>
          <w:delText>提交</w:delText>
        </w:r>
      </w:del>
      <w:r w:rsidRPr="00A65FB2">
        <w:rPr>
          <w:rFonts w:hint="eastAsia"/>
          <w:color w:val="auto"/>
          <w:rPrChange w:id="1616" w:author="shaoping niu (牛少平)-人工智能研究院" w:date="2024-07-17T16:33:00Z">
            <w:rPr>
              <w:rFonts w:hint="eastAsia"/>
              <w:color w:val="000000"/>
            </w:rPr>
          </w:rPrChange>
        </w:rPr>
        <w:t>的</w:t>
      </w:r>
      <w:r w:rsidRPr="00A65FB2">
        <w:rPr>
          <w:color w:val="auto"/>
          <w:rPrChange w:id="1617" w:author="shaoping niu (牛少平)-人工智能研究院" w:date="2024-07-17T16:33:00Z">
            <w:rPr>
              <w:color w:val="000000"/>
            </w:rPr>
          </w:rPrChange>
        </w:rPr>
        <w:t>Non-Posted Requests</w:t>
      </w:r>
      <w:r w:rsidRPr="00A65FB2">
        <w:rPr>
          <w:rFonts w:hint="eastAsia"/>
          <w:color w:val="auto"/>
          <w:rPrChange w:id="1618" w:author="shaoping niu (牛少平)-人工智能研究院" w:date="2024-07-17T16:33:00Z">
            <w:rPr>
              <w:rFonts w:hint="eastAsia"/>
              <w:color w:val="000000"/>
            </w:rPr>
          </w:rPrChange>
        </w:rPr>
        <w:t>数量的最好方法。</w:t>
      </w:r>
    </w:p>
    <w:p w14:paraId="39D18A1F" w14:textId="30A34921" w:rsidR="00D34953" w:rsidRDefault="00D34953" w:rsidP="00D34953">
      <w:pPr>
        <w:ind w:firstLineChars="200" w:firstLine="420"/>
        <w:rPr>
          <w:ins w:id="1619" w:author="shaoping niu (牛少平)-人工智能研究院" w:date="2024-07-17T16:34:00Z"/>
          <w:color w:val="000000"/>
        </w:rPr>
      </w:pPr>
    </w:p>
    <w:p w14:paraId="03395447" w14:textId="4962E0BD" w:rsidR="00A65FB2" w:rsidRDefault="00A65FB2" w:rsidP="00D34953">
      <w:pPr>
        <w:ind w:firstLineChars="200" w:firstLine="420"/>
        <w:rPr>
          <w:ins w:id="1620" w:author="shaoping niu (牛少平)-人工智能研究院" w:date="2024-07-17T16:34:00Z"/>
          <w:color w:val="000000"/>
        </w:rPr>
      </w:pPr>
    </w:p>
    <w:p w14:paraId="71548E4C" w14:textId="53E3F012" w:rsidR="00A65FB2" w:rsidRDefault="00A65FB2" w:rsidP="00D34953">
      <w:pPr>
        <w:ind w:firstLineChars="200" w:firstLine="420"/>
        <w:rPr>
          <w:ins w:id="1621" w:author="shaoping niu (牛少平)-人工智能研究院" w:date="2024-07-17T16:34:00Z"/>
          <w:color w:val="000000"/>
        </w:rPr>
      </w:pPr>
    </w:p>
    <w:p w14:paraId="7CC14C31" w14:textId="2BE1167B" w:rsidR="00A65FB2" w:rsidDel="00A65FB2" w:rsidRDefault="00A65FB2" w:rsidP="00D34953">
      <w:pPr>
        <w:ind w:firstLineChars="200" w:firstLine="420"/>
        <w:rPr>
          <w:del w:id="1622" w:author="shaoping niu (牛少平)-人工智能研究院" w:date="2024-07-17T16:34:00Z"/>
          <w:color w:val="000000"/>
        </w:rPr>
      </w:pPr>
    </w:p>
    <w:p w14:paraId="36AC939D" w14:textId="7F412A7A" w:rsidR="00D34953" w:rsidRDefault="00D34953" w:rsidP="00D34953">
      <w:pPr>
        <w:numPr>
          <w:ilvl w:val="0"/>
          <w:numId w:val="3"/>
        </w:numPr>
        <w:rPr>
          <w:color w:val="000000"/>
        </w:rPr>
      </w:pPr>
      <w:r w:rsidRPr="006F3C47">
        <w:rPr>
          <w:rFonts w:hint="eastAsia"/>
          <w:b/>
          <w:color w:val="auto"/>
        </w:rPr>
        <w:t>实现时注意——</w:t>
      </w:r>
      <w:r w:rsidRPr="00555989">
        <w:rPr>
          <w:rFonts w:hint="eastAsia"/>
          <w:b/>
          <w:color w:val="auto"/>
        </w:rPr>
        <w:t>实现</w:t>
      </w:r>
      <w:r w:rsidRPr="00555989">
        <w:rPr>
          <w:rFonts w:hint="eastAsia"/>
          <w:b/>
          <w:color w:val="auto"/>
        </w:rPr>
        <w:t>10</w:t>
      </w:r>
      <w:r w:rsidRPr="00555989">
        <w:rPr>
          <w:rFonts w:hint="eastAsia"/>
          <w:b/>
          <w:color w:val="auto"/>
        </w:rPr>
        <w:t>位</w:t>
      </w:r>
      <w:del w:id="1623" w:author="shaoping niu (牛少平)-人工智能研究院" w:date="2024-07-17T14:25:00Z">
        <w:r w:rsidRPr="00555989" w:rsidDel="00B7296C">
          <w:rPr>
            <w:rFonts w:hint="eastAsia"/>
            <w:b/>
            <w:color w:val="auto"/>
          </w:rPr>
          <w:delText>标记</w:delText>
        </w:r>
      </w:del>
      <w:ins w:id="1624" w:author="shaoping niu (牛少平)-人工智能研究院" w:date="2024-07-17T14:25:00Z">
        <w:r w:rsidR="00B7296C">
          <w:rPr>
            <w:rFonts w:hint="eastAsia"/>
            <w:b/>
            <w:color w:val="auto"/>
          </w:rPr>
          <w:t>Tag</w:t>
        </w:r>
      </w:ins>
      <w:r w:rsidRPr="00555989">
        <w:rPr>
          <w:rFonts w:hint="eastAsia"/>
          <w:b/>
          <w:color w:val="auto"/>
        </w:rPr>
        <w:t>功能的注意事项</w:t>
      </w:r>
    </w:p>
    <w:p w14:paraId="15A7CB66" w14:textId="2DDCC198" w:rsidR="00D34953" w:rsidRPr="00A65FB2" w:rsidRDefault="00D34953">
      <w:pPr>
        <w:spacing w:beforeLines="50" w:before="156" w:afterLines="50" w:after="156"/>
        <w:ind w:firstLineChars="200" w:firstLine="420"/>
        <w:rPr>
          <w:color w:val="auto"/>
          <w:rPrChange w:id="1625" w:author="shaoping niu (牛少平)-人工智能研究院" w:date="2024-07-17T16:33:00Z">
            <w:rPr>
              <w:color w:val="000000"/>
            </w:rPr>
          </w:rPrChange>
        </w:rPr>
        <w:pPrChange w:id="1626" w:author="shaoping niu (牛少平)-人工智能研究院" w:date="2024-07-17T16:33:00Z">
          <w:pPr>
            <w:ind w:firstLineChars="200" w:firstLine="420"/>
          </w:pPr>
        </w:pPrChange>
      </w:pPr>
      <w:r w:rsidRPr="00A65FB2">
        <w:rPr>
          <w:color w:val="auto"/>
          <w:rPrChange w:id="1627" w:author="shaoping niu (牛少平)-人工智能研究院" w:date="2024-07-17T16:33:00Z">
            <w:rPr>
              <w:color w:val="000000"/>
            </w:rPr>
          </w:rPrChange>
        </w:rPr>
        <w:t>10</w:t>
      </w:r>
      <w:r w:rsidRPr="00A65FB2">
        <w:rPr>
          <w:rFonts w:hint="eastAsia"/>
          <w:color w:val="auto"/>
          <w:rPrChange w:id="1628" w:author="shaoping niu (牛少平)-人工智能研究院" w:date="2024-07-17T16:33:00Z">
            <w:rPr>
              <w:rFonts w:hint="eastAsia"/>
              <w:color w:val="000000"/>
            </w:rPr>
          </w:rPrChange>
        </w:rPr>
        <w:t>位</w:t>
      </w:r>
      <w:ins w:id="1629" w:author="shaoping niu (牛少平)-人工智能研究院" w:date="2024-07-17T14:26:00Z">
        <w:r w:rsidR="00B7296C" w:rsidRPr="00A65FB2">
          <w:rPr>
            <w:color w:val="auto"/>
            <w:rPrChange w:id="1630" w:author="shaoping niu (牛少平)-人工智能研究院" w:date="2024-07-17T16:33:00Z">
              <w:rPr>
                <w:b/>
                <w:color w:val="auto"/>
              </w:rPr>
            </w:rPrChange>
          </w:rPr>
          <w:t>Tag</w:t>
        </w:r>
      </w:ins>
      <w:del w:id="1631" w:author="shaoping niu (牛少平)-人工智能研究院" w:date="2024-07-17T14:26:00Z">
        <w:r w:rsidRPr="00A65FB2" w:rsidDel="00B7296C">
          <w:rPr>
            <w:rFonts w:hint="eastAsia"/>
            <w:color w:val="auto"/>
            <w:rPrChange w:id="1632" w:author="shaoping niu (牛少平)-人工智能研究院" w:date="2024-07-17T16:33:00Z">
              <w:rPr>
                <w:rFonts w:hint="eastAsia"/>
                <w:color w:val="000000"/>
              </w:rPr>
            </w:rPrChange>
          </w:rPr>
          <w:delText>标签</w:delText>
        </w:r>
      </w:del>
      <w:r w:rsidRPr="00A65FB2">
        <w:rPr>
          <w:rFonts w:hint="eastAsia"/>
          <w:color w:val="auto"/>
          <w:rPrChange w:id="1633" w:author="shaoping niu (牛少平)-人工智能研究院" w:date="2024-07-17T16:33:00Z">
            <w:rPr>
              <w:rFonts w:hint="eastAsia"/>
              <w:color w:val="000000"/>
            </w:rPr>
          </w:rPrChange>
        </w:rPr>
        <w:t>的使用使请求者能够将其未完成的</w:t>
      </w:r>
      <w:r w:rsidRPr="00A65FB2">
        <w:rPr>
          <w:color w:val="auto"/>
          <w:rPrChange w:id="1634" w:author="shaoping niu (牛少平)-人工智能研究院" w:date="2024-07-17T16:33:00Z">
            <w:rPr>
              <w:color w:val="000000"/>
            </w:rPr>
          </w:rPrChange>
        </w:rPr>
        <w:t>Non-Posted Requests</w:t>
      </w:r>
      <w:r w:rsidRPr="00A65FB2">
        <w:rPr>
          <w:rFonts w:hint="eastAsia"/>
          <w:color w:val="auto"/>
          <w:rPrChange w:id="1635" w:author="shaoping niu (牛少平)-人工智能研究院" w:date="2024-07-17T16:33:00Z">
            <w:rPr>
              <w:rFonts w:hint="eastAsia"/>
              <w:color w:val="000000"/>
            </w:rPr>
          </w:rPrChange>
        </w:rPr>
        <w:t>（</w:t>
      </w:r>
      <w:r w:rsidRPr="00A65FB2">
        <w:rPr>
          <w:color w:val="auto"/>
          <w:rPrChange w:id="1636" w:author="shaoping niu (牛少平)-人工智能研究院" w:date="2024-07-17T16:33:00Z">
            <w:rPr>
              <w:color w:val="000000"/>
            </w:rPr>
          </w:rPrChange>
        </w:rPr>
        <w:t>NPR</w:t>
      </w:r>
      <w:r w:rsidRPr="00A65FB2">
        <w:rPr>
          <w:rFonts w:hint="eastAsia"/>
          <w:color w:val="auto"/>
          <w:rPrChange w:id="1637" w:author="shaoping niu (牛少平)-人工智能研究院" w:date="2024-07-17T16:33:00Z">
            <w:rPr>
              <w:rFonts w:hint="eastAsia"/>
              <w:color w:val="000000"/>
            </w:rPr>
          </w:rPrChange>
        </w:rPr>
        <w:t>）的数量从</w:t>
      </w:r>
      <w:r w:rsidRPr="00A65FB2">
        <w:rPr>
          <w:color w:val="auto"/>
          <w:rPrChange w:id="1638" w:author="shaoping niu (牛少平)-人工智能研究院" w:date="2024-07-17T16:33:00Z">
            <w:rPr>
              <w:color w:val="000000"/>
            </w:rPr>
          </w:rPrChange>
        </w:rPr>
        <w:t>256</w:t>
      </w:r>
      <w:del w:id="1639" w:author="shaoping niu (牛少平)-人工智能研究院" w:date="2024-07-17T14:26:00Z">
        <w:r w:rsidRPr="00A65FB2" w:rsidDel="00B7296C">
          <w:rPr>
            <w:rFonts w:hint="eastAsia"/>
            <w:color w:val="auto"/>
            <w:rPrChange w:id="1640" w:author="shaoping niu (牛少平)-人工智能研究院" w:date="2024-07-17T16:33:00Z">
              <w:rPr>
                <w:rFonts w:hint="eastAsia"/>
                <w:color w:val="000000"/>
              </w:rPr>
            </w:rPrChange>
          </w:rPr>
          <w:delText>个</w:delText>
        </w:r>
      </w:del>
      <w:r w:rsidRPr="00A65FB2">
        <w:rPr>
          <w:rFonts w:hint="eastAsia"/>
          <w:color w:val="auto"/>
          <w:rPrChange w:id="1641" w:author="shaoping niu (牛少平)-人工智能研究院" w:date="2024-07-17T16:33:00Z">
            <w:rPr>
              <w:rFonts w:hint="eastAsia"/>
              <w:color w:val="000000"/>
            </w:rPr>
          </w:rPrChange>
        </w:rPr>
        <w:t>增加到</w:t>
      </w:r>
      <w:r w:rsidRPr="00A65FB2">
        <w:rPr>
          <w:color w:val="auto"/>
          <w:rPrChange w:id="1642" w:author="shaoping niu (牛少平)-人工智能研究院" w:date="2024-07-17T16:33:00Z">
            <w:rPr>
              <w:color w:val="000000"/>
            </w:rPr>
          </w:rPrChange>
        </w:rPr>
        <w:t>768</w:t>
      </w:r>
      <w:r w:rsidRPr="00A65FB2">
        <w:rPr>
          <w:rFonts w:hint="eastAsia"/>
          <w:color w:val="auto"/>
          <w:rPrChange w:id="1643" w:author="shaoping niu (牛少平)-人工智能研究院" w:date="2024-07-17T16:33:00Z">
            <w:rPr>
              <w:rFonts w:hint="eastAsia"/>
              <w:color w:val="000000"/>
            </w:rPr>
          </w:rPrChange>
        </w:rPr>
        <w:t>个，对于非常高速率的</w:t>
      </w:r>
      <w:r w:rsidRPr="00A65FB2">
        <w:rPr>
          <w:color w:val="auto"/>
          <w:rPrChange w:id="1644" w:author="shaoping niu (牛少平)-人工智能研究院" w:date="2024-07-17T16:33:00Z">
            <w:rPr>
              <w:color w:val="000000"/>
            </w:rPr>
          </w:rPrChange>
        </w:rPr>
        <w:t>NPR</w:t>
      </w:r>
      <w:r w:rsidRPr="00A65FB2">
        <w:rPr>
          <w:rFonts w:hint="eastAsia"/>
          <w:color w:val="auto"/>
          <w:rPrChange w:id="1645" w:author="shaoping niu (牛少平)-人工智能研究院" w:date="2024-07-17T16:33:00Z">
            <w:rPr>
              <w:rFonts w:hint="eastAsia"/>
              <w:color w:val="000000"/>
            </w:rPr>
          </w:rPrChange>
        </w:rPr>
        <w:t>，这可以避免标签可用性成为瓶颈。以下公式给出了有效载荷带宽、未完成的</w:t>
      </w:r>
      <w:r w:rsidRPr="00A65FB2">
        <w:rPr>
          <w:color w:val="auto"/>
          <w:rPrChange w:id="1646" w:author="shaoping niu (牛少平)-人工智能研究院" w:date="2024-07-17T16:33:00Z">
            <w:rPr>
              <w:color w:val="000000"/>
            </w:rPr>
          </w:rPrChange>
        </w:rPr>
        <w:t>NPR</w:t>
      </w:r>
      <w:r w:rsidRPr="00A65FB2">
        <w:rPr>
          <w:rFonts w:hint="eastAsia"/>
          <w:color w:val="auto"/>
          <w:rPrChange w:id="1647" w:author="shaoping niu (牛少平)-人工智能研究院" w:date="2024-07-17T16:33:00Z">
            <w:rPr>
              <w:rFonts w:hint="eastAsia"/>
              <w:color w:val="000000"/>
            </w:rPr>
          </w:rPrChange>
        </w:rPr>
        <w:t>数量和其他因素之间的基本关系：</w:t>
      </w:r>
    </w:p>
    <w:p w14:paraId="6132C7F8" w14:textId="2873FBAF" w:rsidR="00D34953" w:rsidRPr="00A65FB2" w:rsidDel="00A65FB2" w:rsidRDefault="00D34953">
      <w:pPr>
        <w:spacing w:beforeLines="50" w:before="156" w:afterLines="50" w:after="156"/>
        <w:ind w:firstLineChars="200" w:firstLine="420"/>
        <w:rPr>
          <w:del w:id="1648" w:author="shaoping niu (牛少平)-人工智能研究院" w:date="2024-07-17T16:34:00Z"/>
          <w:color w:val="auto"/>
          <w:rPrChange w:id="1649" w:author="shaoping niu (牛少平)-人工智能研究院" w:date="2024-07-17T16:33:00Z">
            <w:rPr>
              <w:del w:id="1650" w:author="shaoping niu (牛少平)-人工智能研究院" w:date="2024-07-17T16:34:00Z"/>
              <w:color w:val="000000"/>
            </w:rPr>
          </w:rPrChange>
        </w:rPr>
        <w:pPrChange w:id="1651" w:author="shaoping niu (牛少平)-人工智能研究院" w:date="2024-07-17T16:33:00Z">
          <w:pPr>
            <w:ind w:firstLineChars="200" w:firstLine="420"/>
          </w:pPr>
        </w:pPrChange>
      </w:pPr>
    </w:p>
    <w:p w14:paraId="70B5A7CE" w14:textId="77777777" w:rsidR="00A65FB2" w:rsidRDefault="00D34953">
      <w:pPr>
        <w:spacing w:beforeLines="50" w:before="156" w:afterLines="50" w:after="156"/>
        <w:ind w:firstLineChars="200" w:firstLine="420"/>
        <w:rPr>
          <w:ins w:id="1652" w:author="shaoping niu (牛少平)-人工智能研究院" w:date="2024-07-17T16:34:00Z"/>
          <w:color w:val="auto"/>
        </w:rPr>
        <w:pPrChange w:id="1653" w:author="shaoping niu (牛少平)-人工智能研究院" w:date="2024-07-17T16:33:00Z">
          <w:pPr>
            <w:ind w:firstLineChars="200" w:firstLine="420"/>
          </w:pPr>
        </w:pPrChange>
      </w:pPr>
      <w:r w:rsidRPr="00A65FB2">
        <w:rPr>
          <w:color w:val="auto"/>
          <w:rPrChange w:id="1654" w:author="shaoping niu (牛少平)-人工智能研究院" w:date="2024-07-17T16:33:00Z">
            <w:rPr>
              <w:color w:val="000000"/>
            </w:rPr>
          </w:rPrChange>
        </w:rPr>
        <w:t>BW=S*N/RTT</w:t>
      </w:r>
      <w:r w:rsidRPr="00A65FB2">
        <w:rPr>
          <w:rFonts w:hint="eastAsia"/>
          <w:color w:val="auto"/>
          <w:rPrChange w:id="1655" w:author="shaoping niu (牛少平)-人工智能研究院" w:date="2024-07-17T16:33:00Z">
            <w:rPr>
              <w:rFonts w:hint="eastAsia"/>
              <w:color w:val="000000"/>
            </w:rPr>
          </w:rPrChange>
        </w:rPr>
        <w:t>，</w:t>
      </w:r>
    </w:p>
    <w:p w14:paraId="742E4C9B" w14:textId="73CC19C7" w:rsidR="00D34953" w:rsidRPr="00A65FB2" w:rsidDel="00A65FB2" w:rsidRDefault="00D34953">
      <w:pPr>
        <w:spacing w:beforeLines="50" w:before="156" w:afterLines="50" w:after="156"/>
        <w:ind w:firstLineChars="200" w:firstLine="420"/>
        <w:rPr>
          <w:del w:id="1656" w:author="shaoping niu (牛少平)-人工智能研究院" w:date="2024-07-17T16:35:00Z"/>
          <w:color w:val="auto"/>
          <w:rPrChange w:id="1657" w:author="shaoping niu (牛少平)-人工智能研究院" w:date="2024-07-17T16:33:00Z">
            <w:rPr>
              <w:del w:id="1658" w:author="shaoping niu (牛少平)-人工智能研究院" w:date="2024-07-17T16:35:00Z"/>
              <w:color w:val="000000"/>
            </w:rPr>
          </w:rPrChange>
        </w:rPr>
        <w:pPrChange w:id="1659" w:author="shaoping niu (牛少平)-人工智能研究院" w:date="2024-07-17T16:33:00Z">
          <w:pPr>
            <w:ind w:firstLineChars="200" w:firstLine="420"/>
          </w:pPr>
        </w:pPrChange>
      </w:pPr>
      <w:r w:rsidRPr="00A65FB2">
        <w:rPr>
          <w:rFonts w:hint="eastAsia"/>
          <w:color w:val="auto"/>
          <w:rPrChange w:id="1660" w:author="shaoping niu (牛少平)-人工智能研究院" w:date="2024-07-17T16:33:00Z">
            <w:rPr>
              <w:rFonts w:hint="eastAsia"/>
              <w:color w:val="000000"/>
            </w:rPr>
          </w:rPrChange>
        </w:rPr>
        <w:t>其中：</w:t>
      </w:r>
    </w:p>
    <w:p w14:paraId="7B8FED7D" w14:textId="15056E5B" w:rsidR="00F40FD8" w:rsidRPr="00A65FB2" w:rsidDel="00A65FB2" w:rsidRDefault="00F40FD8">
      <w:pPr>
        <w:spacing w:beforeLines="50" w:before="156" w:afterLines="50" w:after="156"/>
        <w:ind w:firstLineChars="200" w:firstLine="420"/>
        <w:rPr>
          <w:del w:id="1661" w:author="shaoping niu (牛少平)-人工智能研究院" w:date="2024-07-17T16:35:00Z"/>
          <w:color w:val="auto"/>
          <w:rPrChange w:id="1662" w:author="shaoping niu (牛少平)-人工智能研究院" w:date="2024-07-17T16:33:00Z">
            <w:rPr>
              <w:del w:id="1663" w:author="shaoping niu (牛少平)-人工智能研究院" w:date="2024-07-17T16:35:00Z"/>
              <w:color w:val="000000"/>
            </w:rPr>
          </w:rPrChange>
        </w:rPr>
        <w:pPrChange w:id="1664" w:author="shaoping niu (牛少平)-人工智能研究院" w:date="2024-07-17T16:33:00Z">
          <w:pPr>
            <w:ind w:firstLineChars="200" w:firstLine="420"/>
          </w:pPr>
        </w:pPrChange>
      </w:pPr>
    </w:p>
    <w:p w14:paraId="2F3DDC82" w14:textId="4D80F019" w:rsidR="00D34953" w:rsidRPr="00A65FB2" w:rsidDel="00A65FB2" w:rsidRDefault="00D34953">
      <w:pPr>
        <w:spacing w:beforeLines="50" w:before="156" w:afterLines="50" w:after="156"/>
        <w:ind w:firstLineChars="200" w:firstLine="420"/>
        <w:rPr>
          <w:del w:id="1665" w:author="shaoping niu (牛少平)-人工智能研究院" w:date="2024-07-17T16:35:00Z"/>
          <w:color w:val="auto"/>
          <w:rPrChange w:id="1666" w:author="shaoping niu (牛少平)-人工智能研究院" w:date="2024-07-17T16:33:00Z">
            <w:rPr>
              <w:del w:id="1667" w:author="shaoping niu (牛少平)-人工智能研究院" w:date="2024-07-17T16:35:00Z"/>
              <w:color w:val="000000"/>
            </w:rPr>
          </w:rPrChange>
        </w:rPr>
        <w:pPrChange w:id="1668" w:author="shaoping niu (牛少平)-人工智能研究院" w:date="2024-07-17T16:33:00Z">
          <w:pPr>
            <w:ind w:firstLineChars="200" w:firstLine="420"/>
          </w:pPr>
        </w:pPrChange>
      </w:pPr>
      <w:r w:rsidRPr="00A65FB2">
        <w:rPr>
          <w:color w:val="auto"/>
          <w:rPrChange w:id="1669" w:author="shaoping niu (牛少平)-人工智能研究院" w:date="2024-07-17T16:33:00Z">
            <w:rPr>
              <w:color w:val="000000"/>
            </w:rPr>
          </w:rPrChange>
        </w:rPr>
        <w:t xml:space="preserve">BW = </w:t>
      </w:r>
      <w:r w:rsidRPr="00A65FB2">
        <w:rPr>
          <w:rFonts w:hint="eastAsia"/>
          <w:color w:val="auto"/>
          <w:rPrChange w:id="1670" w:author="shaoping niu (牛少平)-人工智能研究院" w:date="2024-07-17T16:33:00Z">
            <w:rPr>
              <w:rFonts w:hint="eastAsia"/>
              <w:color w:val="000000"/>
            </w:rPr>
          </w:rPrChange>
        </w:rPr>
        <w:t>有效载荷带宽；</w:t>
      </w:r>
    </w:p>
    <w:p w14:paraId="734126FD" w14:textId="3DBD5E7A" w:rsidR="00D34953" w:rsidRPr="00A65FB2" w:rsidDel="00A65FB2" w:rsidRDefault="00D34953">
      <w:pPr>
        <w:spacing w:beforeLines="50" w:before="156" w:afterLines="50" w:after="156"/>
        <w:ind w:firstLineChars="200" w:firstLine="420"/>
        <w:rPr>
          <w:del w:id="1671" w:author="shaoping niu (牛少平)-人工智能研究院" w:date="2024-07-17T16:35:00Z"/>
          <w:color w:val="auto"/>
          <w:rPrChange w:id="1672" w:author="shaoping niu (牛少平)-人工智能研究院" w:date="2024-07-17T16:33:00Z">
            <w:rPr>
              <w:del w:id="1673" w:author="shaoping niu (牛少平)-人工智能研究院" w:date="2024-07-17T16:35:00Z"/>
              <w:color w:val="000000"/>
            </w:rPr>
          </w:rPrChange>
        </w:rPr>
        <w:pPrChange w:id="1674" w:author="shaoping niu (牛少平)-人工智能研究院" w:date="2024-07-17T16:33:00Z">
          <w:pPr>
            <w:ind w:firstLineChars="200" w:firstLine="420"/>
          </w:pPr>
        </w:pPrChange>
      </w:pPr>
      <w:r w:rsidRPr="00A65FB2">
        <w:rPr>
          <w:color w:val="auto"/>
          <w:rPrChange w:id="1675" w:author="shaoping niu (牛少平)-人工智能研究院" w:date="2024-07-17T16:33:00Z">
            <w:rPr>
              <w:color w:val="000000"/>
            </w:rPr>
          </w:rPrChange>
        </w:rPr>
        <w:t xml:space="preserve">S = </w:t>
      </w:r>
      <w:r w:rsidRPr="00A65FB2">
        <w:rPr>
          <w:rFonts w:hint="eastAsia"/>
          <w:color w:val="auto"/>
          <w:rPrChange w:id="1676" w:author="shaoping niu (牛少平)-人工智能研究院" w:date="2024-07-17T16:33:00Z">
            <w:rPr>
              <w:rFonts w:hint="eastAsia"/>
              <w:color w:val="000000"/>
            </w:rPr>
          </w:rPrChange>
        </w:rPr>
        <w:t>事务有效负载大小；</w:t>
      </w:r>
    </w:p>
    <w:p w14:paraId="2581A7DB" w14:textId="11DD9214" w:rsidR="00D34953" w:rsidRPr="00A65FB2" w:rsidDel="00A65FB2" w:rsidRDefault="00D34953">
      <w:pPr>
        <w:spacing w:beforeLines="50" w:before="156" w:afterLines="50" w:after="156"/>
        <w:ind w:firstLineChars="200" w:firstLine="420"/>
        <w:rPr>
          <w:del w:id="1677" w:author="shaoping niu (牛少平)-人工智能研究院" w:date="2024-07-17T16:35:00Z"/>
          <w:color w:val="auto"/>
          <w:rPrChange w:id="1678" w:author="shaoping niu (牛少平)-人工智能研究院" w:date="2024-07-17T16:33:00Z">
            <w:rPr>
              <w:del w:id="1679" w:author="shaoping niu (牛少平)-人工智能研究院" w:date="2024-07-17T16:35:00Z"/>
              <w:color w:val="000000"/>
            </w:rPr>
          </w:rPrChange>
        </w:rPr>
        <w:pPrChange w:id="1680" w:author="shaoping niu (牛少平)-人工智能研究院" w:date="2024-07-17T16:33:00Z">
          <w:pPr>
            <w:ind w:firstLineChars="200" w:firstLine="420"/>
          </w:pPr>
        </w:pPrChange>
      </w:pPr>
      <w:r w:rsidRPr="00A65FB2">
        <w:rPr>
          <w:color w:val="auto"/>
          <w:rPrChange w:id="1681" w:author="shaoping niu (牛少平)-人工智能研究院" w:date="2024-07-17T16:33:00Z">
            <w:rPr>
              <w:color w:val="000000"/>
            </w:rPr>
          </w:rPrChange>
        </w:rPr>
        <w:t xml:space="preserve">N = </w:t>
      </w:r>
      <w:r w:rsidRPr="00A65FB2">
        <w:rPr>
          <w:rFonts w:hint="eastAsia"/>
          <w:color w:val="auto"/>
          <w:rPrChange w:id="1682" w:author="shaoping niu (牛少平)-人工智能研究院" w:date="2024-07-17T16:33:00Z">
            <w:rPr>
              <w:rFonts w:hint="eastAsia"/>
              <w:color w:val="000000"/>
            </w:rPr>
          </w:rPrChange>
        </w:rPr>
        <w:t>未完成的</w:t>
      </w:r>
      <w:r w:rsidRPr="00A65FB2">
        <w:rPr>
          <w:color w:val="auto"/>
          <w:rPrChange w:id="1683" w:author="shaoping niu (牛少平)-人工智能研究院" w:date="2024-07-17T16:33:00Z">
            <w:rPr>
              <w:color w:val="000000"/>
            </w:rPr>
          </w:rPrChange>
        </w:rPr>
        <w:t>NPR</w:t>
      </w:r>
      <w:r w:rsidRPr="00A65FB2">
        <w:rPr>
          <w:rFonts w:hint="eastAsia"/>
          <w:color w:val="auto"/>
          <w:rPrChange w:id="1684" w:author="shaoping niu (牛少平)-人工智能研究院" w:date="2024-07-17T16:33:00Z">
            <w:rPr>
              <w:rFonts w:hint="eastAsia"/>
              <w:color w:val="000000"/>
            </w:rPr>
          </w:rPrChange>
        </w:rPr>
        <w:t>数量；</w:t>
      </w:r>
    </w:p>
    <w:p w14:paraId="7A113E6B" w14:textId="77777777" w:rsidR="00D34953" w:rsidRPr="00A65FB2" w:rsidRDefault="00D34953">
      <w:pPr>
        <w:spacing w:beforeLines="50" w:before="156" w:afterLines="50" w:after="156"/>
        <w:ind w:firstLineChars="200" w:firstLine="420"/>
        <w:rPr>
          <w:color w:val="auto"/>
          <w:rPrChange w:id="1685" w:author="shaoping niu (牛少平)-人工智能研究院" w:date="2024-07-17T16:33:00Z">
            <w:rPr>
              <w:color w:val="000000"/>
            </w:rPr>
          </w:rPrChange>
        </w:rPr>
        <w:pPrChange w:id="1686" w:author="shaoping niu (牛少平)-人工智能研究院" w:date="2024-07-17T16:33:00Z">
          <w:pPr>
            <w:ind w:firstLineChars="200" w:firstLine="420"/>
          </w:pPr>
        </w:pPrChange>
      </w:pPr>
      <w:r w:rsidRPr="00A65FB2">
        <w:rPr>
          <w:color w:val="auto"/>
          <w:rPrChange w:id="1687" w:author="shaoping niu (牛少平)-人工智能研究院" w:date="2024-07-17T16:33:00Z">
            <w:rPr>
              <w:color w:val="000000"/>
            </w:rPr>
          </w:rPrChange>
        </w:rPr>
        <w:t xml:space="preserve">RTT = </w:t>
      </w:r>
      <w:r w:rsidRPr="00A65FB2">
        <w:rPr>
          <w:rFonts w:hint="eastAsia"/>
          <w:color w:val="auto"/>
          <w:rPrChange w:id="1688" w:author="shaoping niu (牛少平)-人工智能研究院" w:date="2024-07-17T16:33:00Z">
            <w:rPr>
              <w:rFonts w:hint="eastAsia"/>
              <w:color w:val="000000"/>
            </w:rPr>
          </w:rPrChange>
        </w:rPr>
        <w:t>事务往返时间。</w:t>
      </w:r>
    </w:p>
    <w:p w14:paraId="0294821D" w14:textId="12F46162" w:rsidR="00D34953" w:rsidRPr="00A65FB2" w:rsidDel="00A65FB2" w:rsidRDefault="00D34953">
      <w:pPr>
        <w:spacing w:beforeLines="50" w:before="156" w:afterLines="50" w:after="156"/>
        <w:ind w:firstLineChars="200" w:firstLine="420"/>
        <w:rPr>
          <w:del w:id="1689" w:author="shaoping niu (牛少平)-人工智能研究院" w:date="2024-07-17T16:35:00Z"/>
          <w:color w:val="auto"/>
          <w:rPrChange w:id="1690" w:author="shaoping niu (牛少平)-人工智能研究院" w:date="2024-07-17T16:33:00Z">
            <w:rPr>
              <w:del w:id="1691" w:author="shaoping niu (牛少平)-人工智能研究院" w:date="2024-07-17T16:35:00Z"/>
              <w:color w:val="000000"/>
            </w:rPr>
          </w:rPrChange>
        </w:rPr>
        <w:pPrChange w:id="1692" w:author="shaoping niu (牛少平)-人工智能研究院" w:date="2024-07-17T16:33:00Z">
          <w:pPr>
            <w:ind w:firstLineChars="200" w:firstLine="420"/>
          </w:pPr>
        </w:pPrChange>
      </w:pPr>
    </w:p>
    <w:p w14:paraId="1650541A" w14:textId="494D3B40" w:rsidR="00D34953" w:rsidRPr="00A65FB2" w:rsidRDefault="00CF62E7">
      <w:pPr>
        <w:spacing w:beforeLines="50" w:before="156" w:afterLines="50" w:after="156"/>
        <w:ind w:firstLineChars="200" w:firstLine="420"/>
        <w:rPr>
          <w:color w:val="auto"/>
          <w:rPrChange w:id="1693" w:author="shaoping niu (牛少平)-人工智能研究院" w:date="2024-07-17T16:33:00Z">
            <w:rPr>
              <w:color w:val="000000"/>
            </w:rPr>
          </w:rPrChange>
        </w:rPr>
        <w:pPrChange w:id="1694" w:author="shaoping niu (牛少平)-人工智能研究院" w:date="2024-07-17T16:33:00Z">
          <w:pPr>
            <w:ind w:firstLineChars="200" w:firstLine="420"/>
          </w:pPr>
        </w:pPrChange>
      </w:pPr>
      <w:r w:rsidRPr="00A65FB2">
        <w:rPr>
          <w:rFonts w:hint="eastAsia"/>
          <w:color w:val="auto"/>
          <w:rPrChange w:id="1695" w:author="shaoping niu (牛少平)-人工智能研究院" w:date="2024-07-17T16:33:00Z">
            <w:rPr>
              <w:rFonts w:hint="eastAsia"/>
              <w:color w:val="000000"/>
            </w:rPr>
          </w:rPrChange>
        </w:rPr>
        <w:t>通常，只有使用</w:t>
      </w:r>
      <w:commentRangeStart w:id="1696"/>
      <w:r w:rsidRPr="00A65FB2">
        <w:rPr>
          <w:rFonts w:hint="eastAsia"/>
          <w:color w:val="auto"/>
          <w:rPrChange w:id="1697" w:author="shaoping niu (牛少平)-人工智能研究院" w:date="2024-07-17T16:33:00Z">
            <w:rPr>
              <w:rFonts w:hint="eastAsia"/>
              <w:color w:val="000000"/>
            </w:rPr>
          </w:rPrChange>
        </w:rPr>
        <w:t>相对较小事务</w:t>
      </w:r>
      <w:commentRangeEnd w:id="1696"/>
      <w:r w:rsidR="00FF46B4" w:rsidRPr="00A65FB2">
        <w:rPr>
          <w:color w:val="auto"/>
          <w:rPrChange w:id="1698" w:author="shaoping niu (牛少平)-人工智能研究院" w:date="2024-07-17T16:33:00Z">
            <w:rPr>
              <w:rStyle w:val="a3"/>
            </w:rPr>
          </w:rPrChange>
        </w:rPr>
        <w:commentReference w:id="1696"/>
      </w:r>
      <w:r w:rsidRPr="00A65FB2">
        <w:rPr>
          <w:rFonts w:hint="eastAsia"/>
          <w:color w:val="auto"/>
          <w:rPrChange w:id="1699" w:author="shaoping niu (牛少平)-人工智能研究院" w:date="2024-07-17T16:33:00Z">
            <w:rPr>
              <w:rFonts w:hint="eastAsia"/>
              <w:color w:val="000000"/>
            </w:rPr>
          </w:rPrChange>
        </w:rPr>
        <w:t>的高速链路上的高速请求方</w:t>
      </w:r>
      <w:ins w:id="1700" w:author="shaoping niu (牛少平)-人工智能研究院" w:date="2024-07-17T14:27:00Z">
        <w:r w:rsidR="00B7296C" w:rsidRPr="00A65FB2">
          <w:rPr>
            <w:rFonts w:hint="eastAsia"/>
            <w:color w:val="auto"/>
            <w:rPrChange w:id="1701" w:author="shaoping niu (牛少平)-人工智能研究院" w:date="2024-07-17T16:33:00Z">
              <w:rPr>
                <w:rFonts w:hint="eastAsia"/>
                <w:color w:val="000000"/>
              </w:rPr>
            </w:rPrChange>
          </w:rPr>
          <w:t>，</w:t>
        </w:r>
      </w:ins>
      <w:del w:id="1702" w:author="shaoping niu (牛少平)-人工智能研究院" w:date="2024-07-17T14:28:00Z">
        <w:r w:rsidRPr="00A65FB2" w:rsidDel="00B7296C">
          <w:rPr>
            <w:rFonts w:hint="eastAsia"/>
            <w:color w:val="auto"/>
            <w:rPrChange w:id="1703" w:author="shaoping niu (牛少平)-人工智能研究院" w:date="2024-07-17T16:33:00Z">
              <w:rPr>
                <w:rFonts w:hint="eastAsia"/>
                <w:color w:val="000000"/>
              </w:rPr>
            </w:rPrChange>
          </w:rPr>
          <w:delText>才</w:delText>
        </w:r>
      </w:del>
      <w:r w:rsidRPr="00A65FB2">
        <w:rPr>
          <w:rFonts w:hint="eastAsia"/>
          <w:color w:val="auto"/>
          <w:rPrChange w:id="1704" w:author="shaoping niu (牛少平)-人工智能研究院" w:date="2024-07-17T16:33:00Z">
            <w:rPr>
              <w:rFonts w:hint="eastAsia"/>
              <w:color w:val="000000"/>
            </w:rPr>
          </w:rPrChange>
        </w:rPr>
        <w:t>能从</w:t>
      </w:r>
      <w:r w:rsidR="00FF46B4" w:rsidRPr="00A65FB2">
        <w:rPr>
          <w:rFonts w:hint="eastAsia"/>
          <w:color w:val="auto"/>
          <w:rPrChange w:id="1705" w:author="shaoping niu (牛少平)-人工智能研究院" w:date="2024-07-17T16:33:00Z">
            <w:rPr>
              <w:rFonts w:hint="eastAsia"/>
              <w:color w:val="000000"/>
            </w:rPr>
          </w:rPrChange>
        </w:rPr>
        <w:t>将</w:t>
      </w:r>
      <w:r w:rsidRPr="00A65FB2">
        <w:rPr>
          <w:rFonts w:hint="eastAsia"/>
          <w:color w:val="auto"/>
          <w:rPrChange w:id="1706" w:author="shaoping niu (牛少平)-人工智能研究院" w:date="2024-07-17T16:33:00Z">
            <w:rPr>
              <w:rFonts w:hint="eastAsia"/>
              <w:color w:val="000000"/>
            </w:rPr>
          </w:rPrChange>
        </w:rPr>
        <w:t>未完成</w:t>
      </w:r>
      <w:r w:rsidR="00D34953" w:rsidRPr="00A65FB2">
        <w:rPr>
          <w:color w:val="auto"/>
          <w:rPrChange w:id="1707" w:author="shaoping niu (牛少平)-人工智能研究院" w:date="2024-07-17T16:33:00Z">
            <w:rPr>
              <w:color w:val="000000"/>
            </w:rPr>
          </w:rPrChange>
        </w:rPr>
        <w:t>NPR</w:t>
      </w:r>
      <w:r w:rsidR="00D34953" w:rsidRPr="00A65FB2">
        <w:rPr>
          <w:rFonts w:hint="eastAsia"/>
          <w:color w:val="auto"/>
          <w:rPrChange w:id="1708" w:author="shaoping niu (牛少平)-人工智能研究院" w:date="2024-07-17T16:33:00Z">
            <w:rPr>
              <w:rFonts w:hint="eastAsia"/>
              <w:color w:val="000000"/>
            </w:rPr>
          </w:rPrChange>
        </w:rPr>
        <w:t>数量增加到</w:t>
      </w:r>
      <w:r w:rsidR="00D34953" w:rsidRPr="00A65FB2">
        <w:rPr>
          <w:color w:val="auto"/>
          <w:rPrChange w:id="1709" w:author="shaoping niu (牛少平)-人工智能研究院" w:date="2024-07-17T16:33:00Z">
            <w:rPr>
              <w:color w:val="000000"/>
            </w:rPr>
          </w:rPrChange>
        </w:rPr>
        <w:t>256</w:t>
      </w:r>
      <w:r w:rsidR="00D34953" w:rsidRPr="00A65FB2">
        <w:rPr>
          <w:rFonts w:hint="eastAsia"/>
          <w:color w:val="auto"/>
          <w:rPrChange w:id="1710" w:author="shaoping niu (牛少平)-人工智能研究院" w:date="2024-07-17T16:33:00Z">
            <w:rPr>
              <w:rFonts w:hint="eastAsia"/>
              <w:color w:val="000000"/>
            </w:rPr>
          </w:rPrChange>
        </w:rPr>
        <w:t>个以上中受益，尽管这也有助于在事务往返时间较</w:t>
      </w:r>
      <w:ins w:id="1711" w:author="shaoping niu (牛少平)-人工智能研究院" w:date="2024-07-17T14:30:00Z">
        <w:r w:rsidR="00B7296C" w:rsidRPr="00A65FB2">
          <w:rPr>
            <w:rFonts w:hint="eastAsia"/>
            <w:color w:val="auto"/>
            <w:rPrChange w:id="1712" w:author="shaoping niu (牛少平)-人工智能研究院" w:date="2024-07-17T16:33:00Z">
              <w:rPr>
                <w:rFonts w:hint="eastAsia"/>
                <w:color w:val="000000"/>
              </w:rPr>
            </w:rPrChange>
          </w:rPr>
          <w:t>长</w:t>
        </w:r>
      </w:ins>
      <w:del w:id="1713" w:author="shaoping niu (牛少平)-人工智能研究院" w:date="2024-07-17T14:30:00Z">
        <w:r w:rsidR="00D34953" w:rsidRPr="00A65FB2" w:rsidDel="00B7296C">
          <w:rPr>
            <w:rFonts w:hint="eastAsia"/>
            <w:color w:val="auto"/>
            <w:rPrChange w:id="1714" w:author="shaoping niu (牛少平)-人工智能研究院" w:date="2024-07-17T16:33:00Z">
              <w:rPr>
                <w:rFonts w:hint="eastAsia"/>
                <w:color w:val="000000"/>
              </w:rPr>
            </w:rPrChange>
          </w:rPr>
          <w:delText>高</w:delText>
        </w:r>
      </w:del>
      <w:r w:rsidR="00D34953" w:rsidRPr="00A65FB2">
        <w:rPr>
          <w:rFonts w:hint="eastAsia"/>
          <w:color w:val="auto"/>
          <w:rPrChange w:id="1715" w:author="shaoping niu (牛少平)-人工智能研究院" w:date="2024-07-17T16:33:00Z">
            <w:rPr>
              <w:rFonts w:hint="eastAsia"/>
              <w:color w:val="000000"/>
            </w:rPr>
          </w:rPrChange>
        </w:rPr>
        <w:t>的配置中</w:t>
      </w:r>
      <w:ins w:id="1716" w:author="shaoping niu (牛少平)-人工智能研究院" w:date="2024-07-17T14:31:00Z">
        <w:r w:rsidR="00A5777C" w:rsidRPr="00A65FB2">
          <w:rPr>
            <w:rFonts w:hint="eastAsia"/>
            <w:color w:val="auto"/>
            <w:rPrChange w:id="1717" w:author="shaoping niu (牛少平)-人工智能研究院" w:date="2024-07-17T16:33:00Z">
              <w:rPr>
                <w:rFonts w:hint="eastAsia"/>
                <w:color w:val="000000"/>
              </w:rPr>
            </w:rPrChange>
          </w:rPr>
          <w:t>保持或</w:t>
        </w:r>
        <w:r w:rsidR="00B7296C" w:rsidRPr="00A65FB2">
          <w:rPr>
            <w:rFonts w:hint="eastAsia"/>
            <w:color w:val="auto"/>
            <w:rPrChange w:id="1718" w:author="shaoping niu (牛少平)-人工智能研究院" w:date="2024-07-17T16:33:00Z">
              <w:rPr>
                <w:rFonts w:hint="eastAsia"/>
                <w:color w:val="000000"/>
              </w:rPr>
            </w:rPrChange>
          </w:rPr>
          <w:t>提升</w:t>
        </w:r>
      </w:ins>
      <w:del w:id="1719" w:author="shaoping niu (牛少平)-人工智能研究院" w:date="2024-07-17T14:31:00Z">
        <w:r w:rsidR="00D34953" w:rsidRPr="00A65FB2" w:rsidDel="00B7296C">
          <w:rPr>
            <w:rFonts w:hint="eastAsia"/>
            <w:color w:val="auto"/>
            <w:rPrChange w:id="1720" w:author="shaoping niu (牛少平)-人工智能研究院" w:date="2024-07-17T16:33:00Z">
              <w:rPr>
                <w:rFonts w:hint="eastAsia"/>
                <w:color w:val="000000"/>
              </w:rPr>
            </w:rPrChange>
          </w:rPr>
          <w:delText>保持</w:delText>
        </w:r>
      </w:del>
      <w:r w:rsidR="00D34953" w:rsidRPr="00A65FB2">
        <w:rPr>
          <w:rFonts w:hint="eastAsia"/>
          <w:color w:val="auto"/>
          <w:rPrChange w:id="1721" w:author="shaoping niu (牛少平)-人工智能研究院" w:date="2024-07-17T16:33:00Z">
            <w:rPr>
              <w:rFonts w:hint="eastAsia"/>
              <w:color w:val="000000"/>
            </w:rPr>
          </w:rPrChange>
        </w:rPr>
        <w:t>性能。</w:t>
      </w:r>
    </w:p>
    <w:p w14:paraId="22B71A74" w14:textId="5F51CC16" w:rsidR="00D34953" w:rsidRPr="00A65FB2" w:rsidRDefault="00D34953">
      <w:pPr>
        <w:spacing w:beforeLines="50" w:before="156" w:afterLines="50" w:after="156"/>
        <w:ind w:firstLineChars="200" w:firstLine="420"/>
        <w:rPr>
          <w:color w:val="auto"/>
          <w:rPrChange w:id="1722" w:author="shaoping niu (牛少平)-人工智能研究院" w:date="2024-07-17T16:33:00Z">
            <w:rPr>
              <w:color w:val="000000"/>
            </w:rPr>
          </w:rPrChange>
        </w:rPr>
        <w:pPrChange w:id="1723" w:author="shaoping niu (牛少平)-人工智能研究院" w:date="2024-07-17T16:33:00Z">
          <w:pPr>
            <w:ind w:firstLineChars="200" w:firstLine="420"/>
          </w:pPr>
        </w:pPrChange>
      </w:pPr>
      <w:r w:rsidRPr="00A65FB2">
        <w:rPr>
          <w:rFonts w:hint="eastAsia"/>
          <w:color w:val="auto"/>
          <w:rPrChange w:id="1724" w:author="shaoping niu (牛少平)-人工智能研究院" w:date="2024-07-17T16:33:00Z">
            <w:rPr>
              <w:rFonts w:hint="eastAsia"/>
              <w:color w:val="000000"/>
            </w:rPr>
          </w:rPrChange>
        </w:rPr>
        <w:t>在具有</w:t>
      </w:r>
      <w:r w:rsidRPr="00A65FB2">
        <w:rPr>
          <w:color w:val="auto"/>
          <w:rPrChange w:id="1725" w:author="shaoping niu (牛少平)-人工智能研究院" w:date="2024-07-17T16:33:00Z">
            <w:rPr>
              <w:color w:val="000000"/>
            </w:rPr>
          </w:rPrChange>
        </w:rPr>
        <w:t>10</w:t>
      </w:r>
      <w:ins w:id="1726" w:author="shaoping niu (牛少平)-人工智能研究院" w:date="2024-07-17T14:34:00Z">
        <w:r w:rsidR="00A5777C" w:rsidRPr="00A65FB2">
          <w:rPr>
            <w:color w:val="auto"/>
            <w:rPrChange w:id="1727" w:author="shaoping niu (牛少平)-人工智能研究院" w:date="2024-07-17T16:33:00Z">
              <w:rPr>
                <w:color w:val="000000"/>
              </w:rPr>
            </w:rPrChange>
          </w:rPr>
          <w:t xml:space="preserve">-Bit </w:t>
        </w:r>
      </w:ins>
      <w:ins w:id="1728" w:author="shaoping niu (牛少平)-人工智能研究院" w:date="2024-07-17T14:33:00Z">
        <w:r w:rsidR="00A5777C" w:rsidRPr="00A65FB2">
          <w:rPr>
            <w:color w:val="auto"/>
            <w:rPrChange w:id="1729" w:author="shaoping niu (牛少平)-人工智能研究院" w:date="2024-07-17T16:33:00Z">
              <w:rPr>
                <w:color w:val="000000"/>
              </w:rPr>
            </w:rPrChange>
          </w:rPr>
          <w:t>Tag</w:t>
        </w:r>
      </w:ins>
      <w:ins w:id="1730" w:author="shaoping niu (牛少平)-人工智能研究院" w:date="2024-07-17T14:34:00Z">
        <w:r w:rsidR="00A5777C" w:rsidRPr="00A65FB2">
          <w:rPr>
            <w:color w:val="auto"/>
            <w:rPrChange w:id="1731" w:author="shaoping niu (牛少平)-人工智能研究院" w:date="2024-07-17T16:33:00Z">
              <w:rPr>
                <w:color w:val="000000"/>
              </w:rPr>
            </w:rPrChange>
          </w:rPr>
          <w:t xml:space="preserve"> </w:t>
        </w:r>
      </w:ins>
      <w:del w:id="1732" w:author="shaoping niu (牛少平)-人工智能研究院" w:date="2024-07-17T14:33:00Z">
        <w:r w:rsidRPr="00A65FB2" w:rsidDel="00A5777C">
          <w:rPr>
            <w:rFonts w:hint="eastAsia"/>
            <w:color w:val="auto"/>
            <w:rPrChange w:id="1733" w:author="shaoping niu (牛少平)-人工智能研究院" w:date="2024-07-17T16:33:00Z">
              <w:rPr>
                <w:rFonts w:hint="eastAsia"/>
                <w:color w:val="000000"/>
              </w:rPr>
            </w:rPrChange>
          </w:rPr>
          <w:delText>位标记</w:delText>
        </w:r>
      </w:del>
      <w:del w:id="1734" w:author="shaoping niu (牛少平)-人工智能研究院" w:date="2024-07-17T14:34:00Z">
        <w:r w:rsidRPr="00A65FB2" w:rsidDel="00A5777C">
          <w:rPr>
            <w:rFonts w:hint="eastAsia"/>
            <w:color w:val="auto"/>
            <w:rPrChange w:id="1735" w:author="shaoping niu (牛少平)-人工智能研究院" w:date="2024-07-17T16:33:00Z">
              <w:rPr>
                <w:rFonts w:hint="eastAsia"/>
                <w:color w:val="000000"/>
              </w:rPr>
            </w:rPrChange>
          </w:rPr>
          <w:delText>请求者能力的</w:delText>
        </w:r>
      </w:del>
      <w:ins w:id="1736" w:author="shaoping niu (牛少平)-人工智能研究院" w:date="2024-07-17T14:34:00Z">
        <w:r w:rsidR="00A5777C" w:rsidRPr="00A65FB2">
          <w:rPr>
            <w:color w:val="auto"/>
            <w:rPrChange w:id="1737" w:author="shaoping niu (牛少平)-人工智能研究院" w:date="2024-07-17T16:33:00Z">
              <w:rPr>
                <w:color w:val="000000"/>
              </w:rPr>
            </w:rPrChange>
          </w:rPr>
          <w:t>Requester capability</w:t>
        </w:r>
      </w:ins>
      <w:ins w:id="1738" w:author="shaoping niu (牛少平)-人工智能研究院" w:date="2024-07-17T14:35:00Z">
        <w:r w:rsidR="00A5777C" w:rsidRPr="00A65FB2">
          <w:rPr>
            <w:rFonts w:hint="eastAsia"/>
            <w:color w:val="auto"/>
            <w:rPrChange w:id="1739" w:author="shaoping niu (牛少平)-人工智能研究院" w:date="2024-07-17T16:33:00Z">
              <w:rPr>
                <w:rFonts w:hint="eastAsia"/>
                <w:color w:val="000000"/>
              </w:rPr>
            </w:rPrChange>
          </w:rPr>
          <w:t>的</w:t>
        </w:r>
      </w:ins>
      <w:r w:rsidRPr="00A65FB2">
        <w:rPr>
          <w:rFonts w:hint="eastAsia"/>
          <w:color w:val="auto"/>
          <w:rPrChange w:id="1740" w:author="shaoping niu (牛少平)-人工智能研究院" w:date="2024-07-17T16:33:00Z">
            <w:rPr>
              <w:rFonts w:hint="eastAsia"/>
              <w:color w:val="000000"/>
            </w:rPr>
          </w:rPrChange>
        </w:rPr>
        <w:t>请求者需要</w:t>
      </w:r>
      <w:ins w:id="1741" w:author="shaoping niu (牛少平)-人工智能研究院" w:date="2024-07-17T14:36:00Z">
        <w:r w:rsidR="00A5777C" w:rsidRPr="00A65FB2">
          <w:rPr>
            <w:rFonts w:hint="eastAsia"/>
            <w:color w:val="auto"/>
            <w:rPrChange w:id="1742" w:author="shaoping niu (牛少平)-人工智能研究院" w:date="2024-07-17T16:33:00Z">
              <w:rPr>
                <w:rFonts w:hint="eastAsia"/>
                <w:color w:val="000000"/>
              </w:rPr>
            </w:rPrChange>
          </w:rPr>
          <w:t>面</w:t>
        </w:r>
      </w:ins>
      <w:del w:id="1743" w:author="shaoping niu (牛少平)-人工智能研究院" w:date="2024-07-17T14:36:00Z">
        <w:r w:rsidRPr="00A65FB2" w:rsidDel="00A5777C">
          <w:rPr>
            <w:rFonts w:hint="eastAsia"/>
            <w:color w:val="auto"/>
            <w:rPrChange w:id="1744" w:author="shaoping niu (牛少平)-人工智能研究院" w:date="2024-07-17T16:33:00Z">
              <w:rPr>
                <w:rFonts w:hint="eastAsia"/>
                <w:color w:val="000000"/>
              </w:rPr>
            </w:rPrChange>
          </w:rPr>
          <w:delText>针</w:delText>
        </w:r>
      </w:del>
      <w:r w:rsidRPr="00A65FB2">
        <w:rPr>
          <w:rFonts w:hint="eastAsia"/>
          <w:color w:val="auto"/>
          <w:rPrChange w:id="1745" w:author="shaoping niu (牛少平)-人工智能研究院" w:date="2024-07-17T16:33:00Z">
            <w:rPr>
              <w:rFonts w:hint="eastAsia"/>
              <w:color w:val="000000"/>
            </w:rPr>
          </w:rPrChange>
        </w:rPr>
        <w:t>对多个完成者的配置中，需要确保请求者只向具有</w:t>
      </w:r>
      <w:r w:rsidRPr="00A65FB2">
        <w:rPr>
          <w:color w:val="auto"/>
          <w:rPrChange w:id="1746" w:author="shaoping niu (牛少平)-人工智能研究院" w:date="2024-07-17T16:33:00Z">
            <w:rPr>
              <w:color w:val="000000"/>
            </w:rPr>
          </w:rPrChange>
        </w:rPr>
        <w:t>10</w:t>
      </w:r>
      <w:ins w:id="1747" w:author="shaoping niu (牛少平)-人工智能研究院" w:date="2024-07-17T14:37:00Z">
        <w:r w:rsidR="00A5777C" w:rsidRPr="00A65FB2">
          <w:rPr>
            <w:color w:val="auto"/>
            <w:rPrChange w:id="1748" w:author="shaoping niu (牛少平)-人工智能研究院" w:date="2024-07-17T16:33:00Z">
              <w:rPr>
                <w:color w:val="000000"/>
              </w:rPr>
            </w:rPrChange>
          </w:rPr>
          <w:t>-Bit Tag Completer capability</w:t>
        </w:r>
      </w:ins>
      <w:del w:id="1749" w:author="shaoping niu (牛少平)-人工智能研究院" w:date="2024-07-17T14:37:00Z">
        <w:r w:rsidRPr="00A65FB2" w:rsidDel="00A5777C">
          <w:rPr>
            <w:rFonts w:hint="eastAsia"/>
            <w:color w:val="auto"/>
            <w:rPrChange w:id="1750" w:author="shaoping niu (牛少平)-人工智能研究院" w:date="2024-07-17T16:33:00Z">
              <w:rPr>
                <w:rFonts w:hint="eastAsia"/>
                <w:color w:val="000000"/>
              </w:rPr>
            </w:rPrChange>
          </w:rPr>
          <w:delText>位标记完成者能力</w:delText>
        </w:r>
      </w:del>
      <w:r w:rsidRPr="00A65FB2">
        <w:rPr>
          <w:rFonts w:hint="eastAsia"/>
          <w:color w:val="auto"/>
          <w:rPrChange w:id="1751" w:author="shaoping niu (牛少平)-人工智能研究院" w:date="2024-07-17T16:33:00Z">
            <w:rPr>
              <w:rFonts w:hint="eastAsia"/>
              <w:color w:val="000000"/>
            </w:rPr>
          </w:rPrChange>
        </w:rPr>
        <w:t>的完成者发送</w:t>
      </w:r>
      <w:r w:rsidRPr="00A65FB2">
        <w:rPr>
          <w:color w:val="auto"/>
          <w:rPrChange w:id="1752" w:author="shaoping niu (牛少平)-人工智能研究院" w:date="2024-07-17T16:33:00Z">
            <w:rPr>
              <w:color w:val="000000"/>
            </w:rPr>
          </w:rPrChange>
        </w:rPr>
        <w:t>10</w:t>
      </w:r>
      <w:r w:rsidR="00CF62E7" w:rsidRPr="00A65FB2">
        <w:rPr>
          <w:color w:val="auto"/>
          <w:rPrChange w:id="1753" w:author="shaoping niu (牛少平)-人工智能研究院" w:date="2024-07-17T16:33:00Z">
            <w:rPr>
              <w:color w:val="000000"/>
            </w:rPr>
          </w:rPrChange>
        </w:rPr>
        <w:t>bit Tag</w:t>
      </w:r>
      <w:r w:rsidRPr="00A65FB2">
        <w:rPr>
          <w:rFonts w:hint="eastAsia"/>
          <w:color w:val="auto"/>
          <w:rPrChange w:id="1754" w:author="shaoping niu (牛少平)-人工智能研究院" w:date="2024-07-17T16:33:00Z">
            <w:rPr>
              <w:rFonts w:hint="eastAsia"/>
              <w:color w:val="000000"/>
            </w:rPr>
          </w:rPrChange>
        </w:rPr>
        <w:t>请求。如果所有完成</w:t>
      </w:r>
      <w:ins w:id="1755" w:author="shaoping niu (牛少平)-人工智能研究院" w:date="2024-07-17T14:38:00Z">
        <w:r w:rsidR="00A5777C" w:rsidRPr="00A65FB2">
          <w:rPr>
            <w:rFonts w:hint="eastAsia"/>
            <w:color w:val="auto"/>
            <w:rPrChange w:id="1756" w:author="shaoping niu (牛少平)-人工智能研究院" w:date="2024-07-17T16:33:00Z">
              <w:rPr>
                <w:rFonts w:hint="eastAsia"/>
                <w:color w:val="000000"/>
              </w:rPr>
            </w:rPrChange>
          </w:rPr>
          <w:t>者</w:t>
        </w:r>
      </w:ins>
      <w:del w:id="1757" w:author="shaoping niu (牛少平)-人工智能研究院" w:date="2024-07-17T14:38:00Z">
        <w:r w:rsidRPr="00A65FB2" w:rsidDel="00A5777C">
          <w:rPr>
            <w:rFonts w:hint="eastAsia"/>
            <w:color w:val="auto"/>
            <w:rPrChange w:id="1758" w:author="shaoping niu (牛少平)-人工智能研究院" w:date="2024-07-17T16:33:00Z">
              <w:rPr>
                <w:rFonts w:hint="eastAsia"/>
                <w:color w:val="000000"/>
              </w:rPr>
            </w:rPrChange>
          </w:rPr>
          <w:delText>器</w:delText>
        </w:r>
      </w:del>
      <w:r w:rsidRPr="00A65FB2">
        <w:rPr>
          <w:rFonts w:hint="eastAsia"/>
          <w:color w:val="auto"/>
          <w:rPrChange w:id="1759" w:author="shaoping niu (牛少平)-人工智能研究院" w:date="2024-07-17T16:33:00Z">
            <w:rPr>
              <w:rFonts w:hint="eastAsia"/>
              <w:color w:val="000000"/>
            </w:rPr>
          </w:rPrChange>
        </w:rPr>
        <w:t>都具有此功能，则可以大大简化此操作。</w:t>
      </w:r>
    </w:p>
    <w:p w14:paraId="657E96AD" w14:textId="0F42C810" w:rsidR="00D34953" w:rsidRPr="00A65FB2" w:rsidRDefault="00CF62E7">
      <w:pPr>
        <w:spacing w:beforeLines="50" w:before="156" w:afterLines="50" w:after="156"/>
        <w:ind w:firstLineChars="200" w:firstLine="420"/>
        <w:rPr>
          <w:color w:val="auto"/>
          <w:rPrChange w:id="1760" w:author="shaoping niu (牛少平)-人工智能研究院" w:date="2024-07-17T16:33:00Z">
            <w:rPr>
              <w:color w:val="FF0000"/>
            </w:rPr>
          </w:rPrChange>
        </w:rPr>
        <w:pPrChange w:id="1761" w:author="shaoping niu (牛少平)-人工智能研究院" w:date="2024-07-17T16:33:00Z">
          <w:pPr>
            <w:ind w:firstLineChars="200" w:firstLine="420"/>
          </w:pPr>
        </w:pPrChange>
      </w:pPr>
      <w:r w:rsidRPr="00A65FB2">
        <w:rPr>
          <w:rFonts w:hint="eastAsia"/>
          <w:color w:val="auto"/>
          <w:rPrChange w:id="1762" w:author="shaoping niu (牛少平)-人工智能研究院" w:date="2024-07-17T16:33:00Z">
            <w:rPr>
              <w:rFonts w:hint="eastAsia"/>
              <w:color w:val="FF0000"/>
            </w:rPr>
          </w:rPrChange>
        </w:rPr>
        <w:t>为了在整个行业启用</w:t>
      </w:r>
      <w:r w:rsidR="00D34953" w:rsidRPr="00A65FB2">
        <w:rPr>
          <w:color w:val="auto"/>
          <w:rPrChange w:id="1763" w:author="shaoping niu (牛少平)-人工智能研究院" w:date="2024-07-17T16:33:00Z">
            <w:rPr>
              <w:color w:val="FF0000"/>
            </w:rPr>
          </w:rPrChange>
        </w:rPr>
        <w:t>10</w:t>
      </w:r>
      <w:ins w:id="1764" w:author="shaoping niu (牛少平)-人工智能研究院" w:date="2024-07-17T14:41:00Z">
        <w:r w:rsidR="00FE1F7C" w:rsidRPr="00A65FB2">
          <w:rPr>
            <w:color w:val="auto"/>
            <w:rPrChange w:id="1765" w:author="shaoping niu (牛少平)-人工智能研究院" w:date="2024-07-17T16:33:00Z">
              <w:rPr>
                <w:color w:val="FF0000"/>
              </w:rPr>
            </w:rPrChange>
          </w:rPr>
          <w:t>-</w:t>
        </w:r>
      </w:ins>
      <w:r w:rsidRPr="00A65FB2">
        <w:rPr>
          <w:color w:val="auto"/>
          <w:rPrChange w:id="1766" w:author="shaoping niu (牛少平)-人工智能研究院" w:date="2024-07-17T16:33:00Z">
            <w:rPr>
              <w:color w:val="FF0000"/>
            </w:rPr>
          </w:rPrChange>
        </w:rPr>
        <w:t>bit Tag</w:t>
      </w:r>
      <w:r w:rsidR="00D34953" w:rsidRPr="00A65FB2">
        <w:rPr>
          <w:rFonts w:hint="eastAsia"/>
          <w:color w:val="auto"/>
          <w:rPrChange w:id="1767" w:author="shaoping niu (牛少平)-人工智能研究院" w:date="2024-07-17T16:33:00Z">
            <w:rPr>
              <w:rFonts w:hint="eastAsia"/>
              <w:color w:val="FF0000"/>
            </w:rPr>
          </w:rPrChange>
        </w:rPr>
        <w:t>，强烈建议所有功能支持</w:t>
      </w:r>
      <w:r w:rsidRPr="00A65FB2">
        <w:rPr>
          <w:color w:val="auto"/>
          <w:rPrChange w:id="1768" w:author="shaoping niu (牛少平)-人工智能研究院" w:date="2024-07-17T16:33:00Z">
            <w:rPr>
              <w:color w:val="FF0000"/>
            </w:rPr>
          </w:rPrChange>
        </w:rPr>
        <w:t>10bit Tag Completer Capability</w:t>
      </w:r>
      <w:r w:rsidR="00D34953" w:rsidRPr="00A65FB2">
        <w:rPr>
          <w:rFonts w:hint="eastAsia"/>
          <w:color w:val="auto"/>
          <w:rPrChange w:id="1769" w:author="shaoping niu (牛少平)-人工智能研究院" w:date="2024-07-17T16:33:00Z">
            <w:rPr>
              <w:rFonts w:hint="eastAsia"/>
              <w:color w:val="FF0000"/>
            </w:rPr>
          </w:rPrChange>
        </w:rPr>
        <w:t>。</w:t>
      </w:r>
      <w:r w:rsidRPr="00A65FB2">
        <w:rPr>
          <w:rFonts w:hint="eastAsia"/>
          <w:color w:val="auto"/>
          <w:rPrChange w:id="1770" w:author="shaoping niu (牛少平)-人工智能研究院" w:date="2024-07-17T16:33:00Z">
            <w:rPr>
              <w:rFonts w:hint="eastAsia"/>
              <w:color w:val="FF0000"/>
            </w:rPr>
          </w:rPrChange>
        </w:rPr>
        <w:t>通过</w:t>
      </w:r>
      <w:ins w:id="1771" w:author="shaoping niu (牛少平)-人工智能研究院" w:date="2024-07-17T14:43:00Z">
        <w:r w:rsidR="00A75DC4" w:rsidRPr="00A65FB2">
          <w:rPr>
            <w:rFonts w:hint="eastAsia"/>
            <w:color w:val="auto"/>
            <w:rPrChange w:id="1772" w:author="shaoping niu (牛少平)-人工智能研究院" w:date="2024-07-17T16:33:00Z">
              <w:rPr>
                <w:rFonts w:hint="eastAsia"/>
                <w:color w:val="FF0000"/>
              </w:rPr>
            </w:rPrChange>
          </w:rPr>
          <w:t>这些</w:t>
        </w:r>
      </w:ins>
      <w:r w:rsidRPr="00A65FB2">
        <w:rPr>
          <w:rFonts w:hint="eastAsia"/>
          <w:color w:val="auto"/>
          <w:rPrChange w:id="1773" w:author="shaoping niu (牛少平)-人工智能研究院" w:date="2024-07-17T16:33:00Z">
            <w:rPr>
              <w:rFonts w:hint="eastAsia"/>
              <w:color w:val="FF0000"/>
            </w:rPr>
          </w:rPrChange>
        </w:rPr>
        <w:t>新的</w:t>
      </w:r>
      <w:ins w:id="1774" w:author="shaoping niu (牛少平)-人工智能研究院" w:date="2024-07-17T14:41:00Z">
        <w:r w:rsidR="00A75DC4" w:rsidRPr="00A65FB2">
          <w:rPr>
            <w:rFonts w:hint="eastAsia"/>
            <w:color w:val="auto"/>
            <w:rPrChange w:id="1775" w:author="shaoping niu (牛少平)-人工智能研究院" w:date="2024-07-17T16:33:00Z">
              <w:rPr>
                <w:rFonts w:hint="eastAsia"/>
                <w:color w:val="FF0000"/>
              </w:rPr>
            </w:rPrChange>
          </w:rPr>
          <w:t>实现</w:t>
        </w:r>
      </w:ins>
      <w:del w:id="1776" w:author="shaoping niu (牛少平)-人工智能研究院" w:date="2024-07-17T14:41:00Z">
        <w:r w:rsidRPr="00A65FB2" w:rsidDel="00A75DC4">
          <w:rPr>
            <w:rFonts w:hint="eastAsia"/>
            <w:color w:val="auto"/>
            <w:rPrChange w:id="1777" w:author="shaoping niu (牛少平)-人工智能研究院" w:date="2024-07-17T16:33:00Z">
              <w:rPr>
                <w:rFonts w:hint="eastAsia"/>
                <w:color w:val="FF0000"/>
              </w:rPr>
            </w:rPrChange>
          </w:rPr>
          <w:delText>实施</w:delText>
        </w:r>
      </w:del>
      <w:r w:rsidR="00D34953" w:rsidRPr="00A65FB2">
        <w:rPr>
          <w:rFonts w:hint="eastAsia"/>
          <w:color w:val="auto"/>
          <w:rPrChange w:id="1778" w:author="shaoping niu (牛少平)-人工智能研究院" w:date="2024-07-17T16:33:00Z">
            <w:rPr>
              <w:rFonts w:hint="eastAsia"/>
              <w:color w:val="FF0000"/>
            </w:rPr>
          </w:rPrChange>
        </w:rPr>
        <w:t>，不需要同时操作更多数量的</w:t>
      </w:r>
      <w:r w:rsidR="00D34953" w:rsidRPr="00A65FB2">
        <w:rPr>
          <w:color w:val="auto"/>
          <w:rPrChange w:id="1779" w:author="shaoping niu (牛少平)-人工智能研究院" w:date="2024-07-17T16:33:00Z">
            <w:rPr>
              <w:color w:val="FF0000"/>
            </w:rPr>
          </w:rPrChange>
        </w:rPr>
        <w:t>NPR</w:t>
      </w:r>
      <w:r w:rsidR="00FF46B4" w:rsidRPr="00A65FB2">
        <w:rPr>
          <w:rFonts w:hint="eastAsia"/>
          <w:color w:val="auto"/>
          <w:rPrChange w:id="1780" w:author="shaoping niu (牛少平)-人工智能研究院" w:date="2024-07-17T16:33:00Z">
            <w:rPr>
              <w:rFonts w:hint="eastAsia"/>
              <w:color w:val="FF0000"/>
            </w:rPr>
          </w:rPrChange>
        </w:rPr>
        <w:t>的完成</w:t>
      </w:r>
      <w:ins w:id="1781" w:author="shaoping niu (牛少平)-人工智能研究院" w:date="2024-07-17T14:45:00Z">
        <w:r w:rsidR="00A75DC4" w:rsidRPr="00A65FB2">
          <w:rPr>
            <w:rFonts w:hint="eastAsia"/>
            <w:color w:val="auto"/>
            <w:rPrChange w:id="1782" w:author="shaoping niu (牛少平)-人工智能研究院" w:date="2024-07-17T16:33:00Z">
              <w:rPr>
                <w:rFonts w:hint="eastAsia"/>
                <w:color w:val="FF0000"/>
              </w:rPr>
            </w:rPrChange>
          </w:rPr>
          <w:t>者</w:t>
        </w:r>
      </w:ins>
      <w:del w:id="1783" w:author="shaoping niu (牛少平)-人工智能研究院" w:date="2024-07-17T14:45:00Z">
        <w:r w:rsidR="00FF46B4" w:rsidRPr="00A65FB2" w:rsidDel="00A75DC4">
          <w:rPr>
            <w:rFonts w:hint="eastAsia"/>
            <w:color w:val="auto"/>
            <w:rPrChange w:id="1784" w:author="shaoping niu (牛少平)-人工智能研究院" w:date="2024-07-17T16:33:00Z">
              <w:rPr>
                <w:rFonts w:hint="eastAsia"/>
                <w:color w:val="FF0000"/>
              </w:rPr>
            </w:rPrChange>
          </w:rPr>
          <w:delText>方</w:delText>
        </w:r>
      </w:del>
      <w:r w:rsidR="00D34953" w:rsidRPr="00A65FB2">
        <w:rPr>
          <w:rFonts w:hint="eastAsia"/>
          <w:color w:val="auto"/>
          <w:rPrChange w:id="1785" w:author="shaoping niu (牛少平)-人工智能研究院" w:date="2024-07-17T16:33:00Z">
            <w:rPr>
              <w:rFonts w:hint="eastAsia"/>
              <w:color w:val="FF0000"/>
            </w:rPr>
          </w:rPrChange>
        </w:rPr>
        <w:t>本身通常可以在内部跟踪</w:t>
      </w:r>
      <w:r w:rsidR="00D34953" w:rsidRPr="00A65FB2">
        <w:rPr>
          <w:color w:val="auto"/>
          <w:rPrChange w:id="1786" w:author="shaoping niu (牛少平)-人工智能研究院" w:date="2024-07-17T16:33:00Z">
            <w:rPr>
              <w:color w:val="FF0000"/>
            </w:rPr>
          </w:rPrChange>
        </w:rPr>
        <w:t>10</w:t>
      </w:r>
      <w:r w:rsidR="00D34953" w:rsidRPr="00A65FB2">
        <w:rPr>
          <w:rFonts w:hint="eastAsia"/>
          <w:color w:val="auto"/>
          <w:rPrChange w:id="1787" w:author="shaoping niu (牛少平)-人工智能研究院" w:date="2024-07-17T16:33:00Z">
            <w:rPr>
              <w:rFonts w:hint="eastAsia"/>
              <w:color w:val="FF0000"/>
            </w:rPr>
          </w:rPrChange>
        </w:rPr>
        <w:t>位标签，并以适度的增量投资在完成时返回它们</w:t>
      </w:r>
      <w:ins w:id="1788" w:author="shaoping niu (牛少平)-人工智能研究院" w:date="2024-07-17T14:47:00Z">
        <w:r w:rsidR="00A75DC4" w:rsidRPr="00A65FB2">
          <w:rPr>
            <w:rFonts w:hint="eastAsia"/>
            <w:color w:val="auto"/>
            <w:rPrChange w:id="1789" w:author="shaoping niu (牛少平)-人工智能研究院" w:date="2024-07-17T16:33:00Z">
              <w:rPr>
                <w:rFonts w:hint="eastAsia"/>
                <w:color w:val="FF0000"/>
              </w:rPr>
            </w:rPrChange>
          </w:rPr>
          <w:t>。</w:t>
        </w:r>
      </w:ins>
      <w:ins w:id="1790" w:author="shaoping niu (牛少平)-人工智能研究院" w:date="2024-07-17T14:48:00Z">
        <w:r w:rsidR="00E711B2" w:rsidRPr="00A65FB2">
          <w:rPr>
            <w:rFonts w:hint="eastAsia"/>
            <w:color w:val="auto"/>
            <w:rPrChange w:id="1791" w:author="shaoping niu (牛少平)-人工智能研究院" w:date="2024-07-17T16:33:00Z">
              <w:rPr>
                <w:rFonts w:hint="eastAsia"/>
                <w:color w:val="FF0000"/>
              </w:rPr>
            </w:rPrChange>
          </w:rPr>
          <w:t>（个人理解，就是在不需要同时操作</w:t>
        </w:r>
      </w:ins>
      <w:ins w:id="1792" w:author="shaoping niu (牛少平)-人工智能研究院" w:date="2024-07-17T14:49:00Z">
        <w:r w:rsidR="00E711B2" w:rsidRPr="00A65FB2">
          <w:rPr>
            <w:rFonts w:hint="eastAsia"/>
            <w:color w:val="auto"/>
            <w:rPrChange w:id="1793" w:author="shaoping niu (牛少平)-人工智能研究院" w:date="2024-07-17T16:33:00Z">
              <w:rPr>
                <w:rFonts w:hint="eastAsia"/>
                <w:color w:val="FF0000"/>
              </w:rPr>
            </w:rPrChange>
          </w:rPr>
          <w:t>更多数量的</w:t>
        </w:r>
        <w:r w:rsidR="00E711B2" w:rsidRPr="00A65FB2">
          <w:rPr>
            <w:color w:val="auto"/>
            <w:rPrChange w:id="1794" w:author="shaoping niu (牛少平)-人工智能研究院" w:date="2024-07-17T16:33:00Z">
              <w:rPr>
                <w:color w:val="FF0000"/>
              </w:rPr>
            </w:rPrChange>
          </w:rPr>
          <w:t>NPR</w:t>
        </w:r>
        <w:r w:rsidR="00E711B2" w:rsidRPr="00A65FB2">
          <w:rPr>
            <w:rFonts w:hint="eastAsia"/>
            <w:color w:val="auto"/>
            <w:rPrChange w:id="1795" w:author="shaoping niu (牛少平)-人工智能研究院" w:date="2024-07-17T16:33:00Z">
              <w:rPr>
                <w:rFonts w:hint="eastAsia"/>
                <w:color w:val="FF0000"/>
              </w:rPr>
            </w:rPrChange>
          </w:rPr>
          <w:t>的完成者中，可以</w:t>
        </w:r>
      </w:ins>
      <w:ins w:id="1796" w:author="shaoping niu (牛少平)-人工智能研究院" w:date="2024-07-17T14:50:00Z">
        <w:r w:rsidR="00E711B2" w:rsidRPr="00A65FB2">
          <w:rPr>
            <w:rFonts w:hint="eastAsia"/>
            <w:color w:val="auto"/>
            <w:rPrChange w:id="1797" w:author="shaoping niu (牛少平)-人工智能研究院" w:date="2024-07-17T16:33:00Z">
              <w:rPr>
                <w:rFonts w:hint="eastAsia"/>
                <w:color w:val="FF0000"/>
              </w:rPr>
            </w:rPrChange>
          </w:rPr>
          <w:t>根据自身需要处理的</w:t>
        </w:r>
        <w:r w:rsidR="00E711B2" w:rsidRPr="00A65FB2">
          <w:rPr>
            <w:color w:val="auto"/>
            <w:rPrChange w:id="1798" w:author="shaoping niu (牛少平)-人工智能研究院" w:date="2024-07-17T16:33:00Z">
              <w:rPr>
                <w:color w:val="FF0000"/>
              </w:rPr>
            </w:rPrChange>
          </w:rPr>
          <w:t>NPR</w:t>
        </w:r>
        <w:r w:rsidR="00E711B2" w:rsidRPr="00A65FB2">
          <w:rPr>
            <w:rFonts w:hint="eastAsia"/>
            <w:color w:val="auto"/>
            <w:rPrChange w:id="1799" w:author="shaoping niu (牛少平)-人工智能研究院" w:date="2024-07-17T16:33:00Z">
              <w:rPr>
                <w:rFonts w:hint="eastAsia"/>
                <w:color w:val="FF0000"/>
              </w:rPr>
            </w:rPrChange>
          </w:rPr>
          <w:t>数量来</w:t>
        </w:r>
      </w:ins>
      <w:ins w:id="1800" w:author="shaoping niu (牛少平)-人工智能研究院" w:date="2024-07-17T14:49:00Z">
        <w:r w:rsidR="00E711B2" w:rsidRPr="00A65FB2">
          <w:rPr>
            <w:rFonts w:hint="eastAsia"/>
            <w:color w:val="auto"/>
            <w:rPrChange w:id="1801" w:author="shaoping niu (牛少平)-人工智能研究院" w:date="2024-07-17T16:33:00Z">
              <w:rPr>
                <w:rFonts w:hint="eastAsia"/>
                <w:color w:val="FF0000"/>
              </w:rPr>
            </w:rPrChange>
          </w:rPr>
          <w:t>简化或减少并发</w:t>
        </w:r>
      </w:ins>
      <w:ins w:id="1802" w:author="shaoping niu (牛少平)-人工智能研究院" w:date="2024-07-17T14:50:00Z">
        <w:r w:rsidR="00E711B2" w:rsidRPr="00A65FB2">
          <w:rPr>
            <w:rFonts w:hint="eastAsia"/>
            <w:color w:val="auto"/>
            <w:rPrChange w:id="1803" w:author="shaoping niu (牛少平)-人工智能研究院" w:date="2024-07-17T16:33:00Z">
              <w:rPr>
                <w:rFonts w:hint="eastAsia"/>
                <w:color w:val="FF0000"/>
              </w:rPr>
            </w:rPrChange>
          </w:rPr>
          <w:t>处理</w:t>
        </w:r>
        <w:r w:rsidR="00E711B2" w:rsidRPr="00A65FB2">
          <w:rPr>
            <w:color w:val="auto"/>
            <w:rPrChange w:id="1804" w:author="shaoping niu (牛少平)-人工智能研究院" w:date="2024-07-17T16:33:00Z">
              <w:rPr>
                <w:color w:val="FF0000"/>
              </w:rPr>
            </w:rPrChange>
          </w:rPr>
          <w:t>Tag</w:t>
        </w:r>
        <w:r w:rsidR="00E711B2" w:rsidRPr="00A65FB2">
          <w:rPr>
            <w:rFonts w:hint="eastAsia"/>
            <w:color w:val="auto"/>
            <w:rPrChange w:id="1805" w:author="shaoping niu (牛少平)-人工智能研究院" w:date="2024-07-17T16:33:00Z">
              <w:rPr>
                <w:rFonts w:hint="eastAsia"/>
                <w:color w:val="FF0000"/>
              </w:rPr>
            </w:rPrChange>
          </w:rPr>
          <w:t>的机制。</w:t>
        </w:r>
      </w:ins>
      <w:ins w:id="1806" w:author="shaoping niu (牛少平)-人工智能研究院" w:date="2024-07-17T14:48:00Z">
        <w:r w:rsidR="00E711B2" w:rsidRPr="00A65FB2">
          <w:rPr>
            <w:rFonts w:hint="eastAsia"/>
            <w:color w:val="auto"/>
            <w:rPrChange w:id="1807" w:author="shaoping niu (牛少平)-人工智能研究院" w:date="2024-07-17T16:33:00Z">
              <w:rPr>
                <w:rFonts w:hint="eastAsia"/>
                <w:color w:val="FF0000"/>
              </w:rPr>
            </w:rPrChange>
          </w:rPr>
          <w:t>）</w:t>
        </w:r>
      </w:ins>
    </w:p>
    <w:p w14:paraId="44675013" w14:textId="53BFD988" w:rsidR="00D34953" w:rsidRPr="00A65FB2" w:rsidRDefault="00D34953">
      <w:pPr>
        <w:spacing w:beforeLines="50" w:before="156" w:afterLines="50" w:after="156"/>
        <w:ind w:firstLineChars="200" w:firstLine="420"/>
        <w:rPr>
          <w:color w:val="auto"/>
          <w:rPrChange w:id="1808" w:author="shaoping niu (牛少平)-人工智能研究院" w:date="2024-07-17T16:33:00Z">
            <w:rPr>
              <w:color w:val="000000"/>
            </w:rPr>
          </w:rPrChange>
        </w:rPr>
        <w:pPrChange w:id="1809" w:author="shaoping niu (牛少平)-人工智能研究院" w:date="2024-07-17T16:33:00Z">
          <w:pPr>
            <w:ind w:firstLineChars="200" w:firstLine="420"/>
          </w:pPr>
        </w:pPrChange>
      </w:pPr>
      <w:r w:rsidRPr="00A65FB2">
        <w:rPr>
          <w:rFonts w:hint="eastAsia"/>
          <w:color w:val="auto"/>
          <w:rPrChange w:id="1810" w:author="shaoping niu (牛少平)-人工智能研究院" w:date="2024-07-17T16:33:00Z">
            <w:rPr>
              <w:rFonts w:hint="eastAsia"/>
              <w:color w:val="000000"/>
            </w:rPr>
          </w:rPrChange>
        </w:rPr>
        <w:t>实际同时处理更高数量</w:t>
      </w:r>
      <w:r w:rsidRPr="00A65FB2">
        <w:rPr>
          <w:color w:val="auto"/>
          <w:rPrChange w:id="1811" w:author="shaoping niu (牛少平)-人工智能研究院" w:date="2024-07-17T16:33:00Z">
            <w:rPr>
              <w:color w:val="000000"/>
            </w:rPr>
          </w:rPrChange>
        </w:rPr>
        <w:t>NPR</w:t>
      </w:r>
      <w:r w:rsidRPr="00A65FB2">
        <w:rPr>
          <w:rFonts w:hint="eastAsia"/>
          <w:color w:val="auto"/>
          <w:rPrChange w:id="1812" w:author="shaoping niu (牛少平)-人工智能研究院" w:date="2024-07-17T16:33:00Z">
            <w:rPr>
              <w:rFonts w:hint="eastAsia"/>
              <w:color w:val="000000"/>
            </w:rPr>
          </w:rPrChange>
        </w:rPr>
        <w:t>的</w:t>
      </w:r>
      <w:r w:rsidR="00FF46B4" w:rsidRPr="00FF46B4">
        <w:rPr>
          <w:rFonts w:hint="eastAsia"/>
          <w:color w:val="auto"/>
        </w:rPr>
        <w:t>完成方</w:t>
      </w:r>
      <w:r w:rsidRPr="00A65FB2">
        <w:rPr>
          <w:rFonts w:hint="eastAsia"/>
          <w:color w:val="auto"/>
          <w:rPrChange w:id="1813" w:author="shaoping niu (牛少平)-人工智能研究院" w:date="2024-07-17T16:33:00Z">
            <w:rPr>
              <w:rFonts w:hint="eastAsia"/>
              <w:color w:val="000000"/>
            </w:rPr>
          </w:rPrChange>
        </w:rPr>
        <w:t>可能需要大量额外的硬件资源，但除非</w:t>
      </w:r>
      <w:r w:rsidR="00FF46B4" w:rsidRPr="00FF46B4">
        <w:rPr>
          <w:rFonts w:hint="eastAsia"/>
          <w:color w:val="auto"/>
        </w:rPr>
        <w:t>完成</w:t>
      </w:r>
      <w:ins w:id="1814" w:author="shaoping niu (牛少平)-人工智能研究院" w:date="2024-07-17T15:17:00Z">
        <w:r w:rsidR="003B640F">
          <w:rPr>
            <w:rFonts w:hint="eastAsia"/>
            <w:color w:val="auto"/>
          </w:rPr>
          <w:t>者</w:t>
        </w:r>
      </w:ins>
      <w:del w:id="1815" w:author="shaoping niu (牛少平)-人工智能研究院" w:date="2024-07-17T15:17:00Z">
        <w:r w:rsidR="00FF46B4" w:rsidRPr="00FF46B4" w:rsidDel="003B640F">
          <w:rPr>
            <w:rFonts w:hint="eastAsia"/>
            <w:color w:val="auto"/>
          </w:rPr>
          <w:delText>方</w:delText>
        </w:r>
      </w:del>
      <w:r w:rsidRPr="00A65FB2">
        <w:rPr>
          <w:rFonts w:hint="eastAsia"/>
          <w:color w:val="auto"/>
          <w:rPrChange w:id="1816" w:author="shaoping niu (牛少平)-人工智能研究院" w:date="2024-07-17T16:33:00Z">
            <w:rPr>
              <w:rFonts w:hint="eastAsia"/>
              <w:color w:val="000000"/>
            </w:rPr>
          </w:rPrChange>
        </w:rPr>
        <w:t>实际</w:t>
      </w:r>
      <w:ins w:id="1817" w:author="shaoping niu (牛少平)-人工智能研究院" w:date="2024-07-17T14:52:00Z">
        <w:r w:rsidR="009555A1" w:rsidRPr="00A65FB2">
          <w:rPr>
            <w:rFonts w:hint="eastAsia"/>
            <w:color w:val="auto"/>
            <w:rPrChange w:id="1818" w:author="shaoping niu (牛少平)-人工智能研究院" w:date="2024-07-17T16:33:00Z">
              <w:rPr>
                <w:rFonts w:hint="eastAsia"/>
                <w:color w:val="000000"/>
              </w:rPr>
            </w:rPrChange>
          </w:rPr>
          <w:t>中能</w:t>
        </w:r>
      </w:ins>
      <w:r w:rsidRPr="00A65FB2">
        <w:rPr>
          <w:rFonts w:hint="eastAsia"/>
          <w:color w:val="auto"/>
          <w:rPrChange w:id="1819" w:author="shaoping niu (牛少平)-人工智能研究院" w:date="2024-07-17T16:33:00Z">
            <w:rPr>
              <w:rFonts w:hint="eastAsia"/>
              <w:color w:val="000000"/>
            </w:rPr>
          </w:rPrChange>
        </w:rPr>
        <w:t>同时处理更多数量的</w:t>
      </w:r>
      <w:r w:rsidRPr="00A65FB2">
        <w:rPr>
          <w:color w:val="auto"/>
          <w:rPrChange w:id="1820" w:author="shaoping niu (牛少平)-人工智能研究院" w:date="2024-07-17T16:33:00Z">
            <w:rPr>
              <w:color w:val="000000"/>
            </w:rPr>
          </w:rPrChange>
        </w:rPr>
        <w:t>NPR</w:t>
      </w:r>
      <w:r w:rsidRPr="00A65FB2">
        <w:rPr>
          <w:rFonts w:hint="eastAsia"/>
          <w:color w:val="auto"/>
          <w:rPrChange w:id="1821" w:author="shaoping niu (牛少平)-人工智能研究院" w:date="2024-07-17T16:33:00Z">
            <w:rPr>
              <w:rFonts w:hint="eastAsia"/>
              <w:color w:val="000000"/>
            </w:rPr>
          </w:rPrChange>
        </w:rPr>
        <w:t>，否则通常无法实现</w:t>
      </w:r>
      <w:r w:rsidRPr="00A65FB2">
        <w:rPr>
          <w:color w:val="auto"/>
          <w:rPrChange w:id="1822" w:author="shaoping niu (牛少平)-人工智能研究院" w:date="2024-07-17T16:33:00Z">
            <w:rPr>
              <w:color w:val="000000"/>
            </w:rPr>
          </w:rPrChange>
        </w:rPr>
        <w:t>10</w:t>
      </w:r>
      <w:del w:id="1823" w:author="shaoping niu (牛少平)-人工智能研究院" w:date="2024-07-17T15:17:00Z">
        <w:r w:rsidRPr="00A65FB2" w:rsidDel="003B640F">
          <w:rPr>
            <w:rFonts w:hint="eastAsia"/>
            <w:color w:val="auto"/>
            <w:rPrChange w:id="1824" w:author="shaoping niu (牛少平)-人工智能研究院" w:date="2024-07-17T16:33:00Z">
              <w:rPr>
                <w:rFonts w:hint="eastAsia"/>
                <w:color w:val="000000"/>
              </w:rPr>
            </w:rPrChange>
          </w:rPr>
          <w:delText>位标签</w:delText>
        </w:r>
      </w:del>
      <w:ins w:id="1825" w:author="shaoping niu (牛少平)-人工智能研究院" w:date="2024-07-17T15:17:00Z">
        <w:r w:rsidR="003B640F" w:rsidRPr="00A65FB2">
          <w:rPr>
            <w:color w:val="auto"/>
            <w:rPrChange w:id="1826" w:author="shaoping niu (牛少平)-人工智能研究院" w:date="2024-07-17T16:33:00Z">
              <w:rPr>
                <w:color w:val="000000"/>
              </w:rPr>
            </w:rPrChange>
          </w:rPr>
          <w:t>Bit Tag</w:t>
        </w:r>
      </w:ins>
      <w:r w:rsidRPr="00A65FB2">
        <w:rPr>
          <w:rFonts w:hint="eastAsia"/>
          <w:color w:val="auto"/>
          <w:rPrChange w:id="1827" w:author="shaoping niu (牛少平)-人工智能研究院" w:date="2024-07-17T16:33:00Z">
            <w:rPr>
              <w:rFonts w:hint="eastAsia"/>
              <w:color w:val="000000"/>
            </w:rPr>
          </w:rPrChange>
        </w:rPr>
        <w:t>的全部性能优势</w:t>
      </w:r>
      <w:ins w:id="1828" w:author="shaoping niu (牛少平)-人工智能研究院" w:date="2024-07-17T14:51:00Z">
        <w:r w:rsidR="009F7DE4" w:rsidRPr="00A65FB2">
          <w:rPr>
            <w:rFonts w:hint="eastAsia"/>
            <w:color w:val="auto"/>
            <w:rPrChange w:id="1829" w:author="shaoping niu (牛少平)-人工智能研究院" w:date="2024-07-17T16:33:00Z">
              <w:rPr>
                <w:rFonts w:hint="eastAsia"/>
                <w:color w:val="000000"/>
              </w:rPr>
            </w:rPrChange>
          </w:rPr>
          <w:t>。</w:t>
        </w:r>
      </w:ins>
    </w:p>
    <w:p w14:paraId="4A77D1F4" w14:textId="191F9682" w:rsidR="00D34953" w:rsidRPr="00A65FB2" w:rsidRDefault="00D34953">
      <w:pPr>
        <w:spacing w:beforeLines="50" w:before="156" w:afterLines="50" w:after="156"/>
        <w:ind w:firstLineChars="200" w:firstLine="420"/>
        <w:rPr>
          <w:color w:val="auto"/>
          <w:rPrChange w:id="1830" w:author="shaoping niu (牛少平)-人工智能研究院" w:date="2024-07-17T16:33:00Z">
            <w:rPr>
              <w:color w:val="000000"/>
            </w:rPr>
          </w:rPrChange>
        </w:rPr>
        <w:pPrChange w:id="1831" w:author="shaoping niu (牛少平)-人工智能研究院" w:date="2024-07-17T16:33:00Z">
          <w:pPr>
            <w:ind w:firstLineChars="200" w:firstLine="420"/>
          </w:pPr>
        </w:pPrChange>
      </w:pPr>
      <w:r w:rsidRPr="00A65FB2">
        <w:rPr>
          <w:rFonts w:hint="eastAsia"/>
          <w:color w:val="auto"/>
          <w:rPrChange w:id="1832" w:author="shaoping niu (牛少平)-人工智能研究院" w:date="2024-07-17T16:33:00Z">
            <w:rPr>
              <w:rFonts w:hint="eastAsia"/>
              <w:color w:val="000000"/>
            </w:rPr>
          </w:rPrChange>
        </w:rPr>
        <w:t>对于</w:t>
      </w:r>
      <w:r w:rsidRPr="00A65FB2">
        <w:rPr>
          <w:color w:val="auto"/>
          <w:rPrChange w:id="1833" w:author="shaoping niu (牛少平)-人工智能研究院" w:date="2024-07-17T16:33:00Z">
            <w:rPr>
              <w:color w:val="000000"/>
            </w:rPr>
          </w:rPrChange>
        </w:rPr>
        <w:t>RC</w:t>
      </w:r>
      <w:r w:rsidRPr="00A65FB2">
        <w:rPr>
          <w:rFonts w:hint="eastAsia"/>
          <w:color w:val="auto"/>
          <w:rPrChange w:id="1834" w:author="shaoping niu (牛少平)-人工智能研究院" w:date="2024-07-17T16:33:00Z">
            <w:rPr>
              <w:rFonts w:hint="eastAsia"/>
              <w:color w:val="000000"/>
            </w:rPr>
          </w:rPrChange>
        </w:rPr>
        <w:t>支持</w:t>
      </w:r>
      <w:r w:rsidRPr="00A65FB2">
        <w:rPr>
          <w:color w:val="auto"/>
          <w:rPrChange w:id="1835" w:author="shaoping niu (牛少平)-人工智能研究院" w:date="2024-07-17T16:33:00Z">
            <w:rPr>
              <w:color w:val="000000"/>
            </w:rPr>
          </w:rPrChange>
        </w:rPr>
        <w:t>10</w:t>
      </w:r>
      <w:r w:rsidR="00F01482" w:rsidRPr="00A65FB2">
        <w:rPr>
          <w:color w:val="auto"/>
          <w:rPrChange w:id="1836" w:author="shaoping niu (牛少平)-人工智能研究院" w:date="2024-07-17T16:33:00Z">
            <w:rPr>
              <w:color w:val="000000"/>
            </w:rPr>
          </w:rPrChange>
        </w:rPr>
        <w:t>bit Tag Completer Capability</w:t>
      </w:r>
      <w:r w:rsidRPr="00A65FB2">
        <w:rPr>
          <w:rFonts w:hint="eastAsia"/>
          <w:color w:val="auto"/>
          <w:rPrChange w:id="1837" w:author="shaoping niu (牛少平)-人工智能研究院" w:date="2024-07-17T16:33:00Z">
            <w:rPr>
              <w:rFonts w:hint="eastAsia"/>
              <w:color w:val="000000"/>
            </w:rPr>
          </w:rPrChange>
        </w:rPr>
        <w:t>的平台，强烈建议配置</w:t>
      </w:r>
      <w:r w:rsidRPr="00A65FB2">
        <w:rPr>
          <w:color w:val="auto"/>
          <w:rPrChange w:id="1838" w:author="shaoping niu (牛少平)-人工智能研究院" w:date="2024-07-17T16:33:00Z">
            <w:rPr>
              <w:color w:val="000000"/>
            </w:rPr>
          </w:rPrChange>
        </w:rPr>
        <w:t>PCIe</w:t>
      </w:r>
      <w:del w:id="1839" w:author="shaoping niu (牛少平)-人工智能研究院" w:date="2024-07-17T14:54:00Z">
        <w:r w:rsidRPr="00A65FB2" w:rsidDel="00EB4692">
          <w:rPr>
            <w:rFonts w:hint="eastAsia"/>
            <w:color w:val="auto"/>
            <w:rPrChange w:id="1840" w:author="shaoping niu (牛少平)-人工智能研究院" w:date="2024-07-17T16:33:00Z">
              <w:rPr>
                <w:rFonts w:hint="eastAsia"/>
                <w:color w:val="000000"/>
              </w:rPr>
            </w:rPrChange>
          </w:rPr>
          <w:delText>层次结构</w:delText>
        </w:r>
      </w:del>
      <w:ins w:id="1841" w:author="shaoping niu (牛少平)-人工智能研究院" w:date="2024-07-17T14:54:00Z">
        <w:r w:rsidR="00EB4692" w:rsidRPr="00A65FB2">
          <w:rPr>
            <w:rFonts w:hint="eastAsia"/>
            <w:color w:val="auto"/>
            <w:rPrChange w:id="1842" w:author="shaoping niu (牛少平)-人工智能研究院" w:date="2024-07-17T16:33:00Z">
              <w:rPr>
                <w:rFonts w:hint="eastAsia"/>
                <w:color w:val="000000"/>
              </w:rPr>
            </w:rPrChange>
          </w:rPr>
          <w:t>系统</w:t>
        </w:r>
      </w:ins>
      <w:r w:rsidRPr="00A65FB2">
        <w:rPr>
          <w:rFonts w:hint="eastAsia"/>
          <w:color w:val="auto"/>
          <w:rPrChange w:id="1843" w:author="shaoping niu (牛少平)-人工智能研究院" w:date="2024-07-17T16:33:00Z">
            <w:rPr>
              <w:rFonts w:hint="eastAsia"/>
              <w:color w:val="000000"/>
            </w:rPr>
          </w:rPrChange>
        </w:rPr>
        <w:t>的平台固件或操作软件在具有</w:t>
      </w:r>
      <w:r w:rsidRPr="00A65FB2">
        <w:rPr>
          <w:color w:val="auto"/>
          <w:rPrChange w:id="1844" w:author="shaoping niu (牛少平)-人工智能研究院" w:date="2024-07-17T16:33:00Z">
            <w:rPr>
              <w:color w:val="000000"/>
            </w:rPr>
          </w:rPrChange>
        </w:rPr>
        <w:t>10</w:t>
      </w:r>
      <w:r w:rsidR="00F30F50" w:rsidRPr="00A65FB2">
        <w:rPr>
          <w:color w:val="auto"/>
          <w:rPrChange w:id="1845" w:author="shaoping niu (牛少平)-人工智能研究院" w:date="2024-07-17T16:33:00Z">
            <w:rPr>
              <w:color w:val="000000"/>
            </w:rPr>
          </w:rPrChange>
        </w:rPr>
        <w:t>bit Tag Requester Capability</w:t>
      </w:r>
      <w:r w:rsidR="00F01482" w:rsidRPr="00A65FB2">
        <w:rPr>
          <w:rFonts w:hint="eastAsia"/>
          <w:color w:val="auto"/>
          <w:rPrChange w:id="1846" w:author="shaoping niu (牛少平)-人工智能研究院" w:date="2024-07-17T16:33:00Z">
            <w:rPr>
              <w:rFonts w:hint="eastAsia"/>
              <w:color w:val="000000"/>
            </w:rPr>
          </w:rPrChange>
        </w:rPr>
        <w:t>的</w:t>
      </w:r>
      <w:r w:rsidR="00F01482" w:rsidRPr="00A65FB2">
        <w:rPr>
          <w:color w:val="auto"/>
          <w:rPrChange w:id="1847" w:author="shaoping niu (牛少平)-人工智能研究院" w:date="2024-07-17T16:33:00Z">
            <w:rPr>
              <w:color w:val="000000"/>
            </w:rPr>
          </w:rPrChange>
        </w:rPr>
        <w:t>EP</w:t>
      </w:r>
      <w:r w:rsidRPr="00A65FB2">
        <w:rPr>
          <w:rFonts w:hint="eastAsia"/>
          <w:color w:val="auto"/>
          <w:rPrChange w:id="1848" w:author="shaoping niu (牛少平)-人工智能研究院" w:date="2024-07-17T16:33:00Z">
            <w:rPr>
              <w:rFonts w:hint="eastAsia"/>
              <w:color w:val="000000"/>
            </w:rPr>
          </w:rPrChange>
        </w:rPr>
        <w:t>中自动设置</w:t>
      </w:r>
      <w:r w:rsidRPr="00A65FB2">
        <w:rPr>
          <w:color w:val="auto"/>
          <w:rPrChange w:id="1849" w:author="shaoping niu (牛少平)-人工智能研究院" w:date="2024-07-17T16:33:00Z">
            <w:rPr>
              <w:color w:val="000000"/>
            </w:rPr>
          </w:rPrChange>
        </w:rPr>
        <w:t>10</w:t>
      </w:r>
      <w:ins w:id="1850" w:author="shaoping niu (牛少平)-人工智能研究院" w:date="2024-07-17T14:56:00Z">
        <w:r w:rsidR="00EB4692" w:rsidRPr="00A65FB2">
          <w:rPr>
            <w:color w:val="auto"/>
            <w:rPrChange w:id="1851" w:author="shaoping niu (牛少平)-人工智能研究院" w:date="2024-07-17T16:33:00Z">
              <w:rPr>
                <w:color w:val="000000"/>
              </w:rPr>
            </w:rPrChange>
          </w:rPr>
          <w:t xml:space="preserve">-bit Tag Requester </w:t>
        </w:r>
      </w:ins>
      <w:ins w:id="1852" w:author="shaoping niu (牛少平)-人工智能研究院" w:date="2024-07-17T14:57:00Z">
        <w:r w:rsidR="00EB4692" w:rsidRPr="00A65FB2">
          <w:rPr>
            <w:color w:val="auto"/>
            <w:rPrChange w:id="1853" w:author="shaoping niu (牛少平)-人工智能研究院" w:date="2024-07-17T16:33:00Z">
              <w:rPr>
                <w:color w:val="000000"/>
              </w:rPr>
            </w:rPrChange>
          </w:rPr>
          <w:t>Enable bit</w:t>
        </w:r>
      </w:ins>
      <w:del w:id="1854" w:author="shaoping niu (牛少平)-人工智能研究院" w:date="2024-07-17T14:56:00Z">
        <w:r w:rsidRPr="00A65FB2" w:rsidDel="00EB4692">
          <w:rPr>
            <w:rFonts w:hint="eastAsia"/>
            <w:color w:val="auto"/>
            <w:rPrChange w:id="1855" w:author="shaoping niu (牛少平)-人工智能研究院" w:date="2024-07-17T16:33:00Z">
              <w:rPr>
                <w:rFonts w:hint="eastAsia"/>
                <w:color w:val="000000"/>
              </w:rPr>
            </w:rPrChange>
          </w:rPr>
          <w:delText>位标签请求器</w:delText>
        </w:r>
      </w:del>
      <w:del w:id="1856" w:author="shaoping niu (牛少平)-人工智能研究院" w:date="2024-07-17T14:57:00Z">
        <w:r w:rsidRPr="00A65FB2" w:rsidDel="00EB4692">
          <w:rPr>
            <w:rFonts w:hint="eastAsia"/>
            <w:color w:val="auto"/>
            <w:rPrChange w:id="1857" w:author="shaoping niu (牛少平)-人工智能研究院" w:date="2024-07-17T16:33:00Z">
              <w:rPr>
                <w:rFonts w:hint="eastAsia"/>
                <w:color w:val="000000"/>
              </w:rPr>
            </w:rPrChange>
          </w:rPr>
          <w:delText>启用位</w:delText>
        </w:r>
      </w:del>
      <w:r w:rsidRPr="00A65FB2">
        <w:rPr>
          <w:rFonts w:hint="eastAsia"/>
          <w:color w:val="auto"/>
          <w:rPrChange w:id="1858" w:author="shaoping niu (牛少平)-人工智能研究院" w:date="2024-07-17T16:33:00Z">
            <w:rPr>
              <w:rFonts w:hint="eastAsia"/>
              <w:color w:val="000000"/>
            </w:rPr>
          </w:rPrChange>
        </w:rPr>
        <w:t>。这</w:t>
      </w:r>
      <w:ins w:id="1859" w:author="shaoping niu (牛少平)-人工智能研究院" w:date="2024-07-17T14:58:00Z">
        <w:r w:rsidR="00EB4692" w:rsidRPr="00A65FB2">
          <w:rPr>
            <w:rFonts w:hint="eastAsia"/>
            <w:color w:val="auto"/>
            <w:rPrChange w:id="1860" w:author="shaoping niu (牛少平)-人工智能研究院" w:date="2024-07-17T16:33:00Z">
              <w:rPr>
                <w:rFonts w:hint="eastAsia"/>
                <w:color w:val="000000"/>
              </w:rPr>
            </w:rPrChange>
          </w:rPr>
          <w:t>使能</w:t>
        </w:r>
      </w:ins>
      <w:del w:id="1861" w:author="shaoping niu (牛少平)-人工智能研究院" w:date="2024-07-17T14:58:00Z">
        <w:r w:rsidRPr="00A65FB2" w:rsidDel="00EB4692">
          <w:rPr>
            <w:rFonts w:hint="eastAsia"/>
            <w:color w:val="auto"/>
            <w:rPrChange w:id="1862" w:author="shaoping niu (牛少平)-人工智能研究院" w:date="2024-07-17T16:33:00Z">
              <w:rPr>
                <w:rFonts w:hint="eastAsia"/>
                <w:color w:val="000000"/>
              </w:rPr>
            </w:rPrChange>
          </w:rPr>
          <w:delText>启用</w:delText>
        </w:r>
      </w:del>
      <w:r w:rsidRPr="00A65FB2">
        <w:rPr>
          <w:rFonts w:hint="eastAsia"/>
          <w:color w:val="auto"/>
          <w:rPrChange w:id="1863" w:author="shaoping niu (牛少平)-人工智能研究院" w:date="2024-07-17T16:33:00Z">
            <w:rPr>
              <w:rFonts w:hint="eastAsia"/>
              <w:color w:val="000000"/>
            </w:rPr>
          </w:rPrChange>
        </w:rPr>
        <w:t>了一类重要的</w:t>
      </w:r>
      <w:del w:id="1864" w:author="shaoping niu (牛少平)-人工智能研究院" w:date="2024-07-17T15:00:00Z">
        <w:r w:rsidRPr="00A65FB2" w:rsidDel="00542706">
          <w:rPr>
            <w:rFonts w:hint="eastAsia"/>
            <w:color w:val="auto"/>
            <w:rPrChange w:id="1865" w:author="shaoping niu (牛少平)-人工智能研究院" w:date="2024-07-17T16:33:00Z">
              <w:rPr>
                <w:rFonts w:hint="eastAsia"/>
                <w:color w:val="000000"/>
              </w:rPr>
            </w:rPrChange>
          </w:rPr>
          <w:delText>支持</w:delText>
        </w:r>
      </w:del>
      <w:r w:rsidRPr="00A65FB2">
        <w:rPr>
          <w:color w:val="auto"/>
          <w:rPrChange w:id="1866" w:author="shaoping niu (牛少平)-人工智能研究院" w:date="2024-07-17T16:33:00Z">
            <w:rPr>
              <w:color w:val="000000"/>
            </w:rPr>
          </w:rPrChange>
        </w:rPr>
        <w:t>10</w:t>
      </w:r>
      <w:del w:id="1867" w:author="shaoping niu (牛少平)-人工智能研究院" w:date="2024-07-17T14:58:00Z">
        <w:r w:rsidRPr="00A65FB2" w:rsidDel="00EB4692">
          <w:rPr>
            <w:rFonts w:hint="eastAsia"/>
            <w:color w:val="auto"/>
            <w:rPrChange w:id="1868" w:author="shaoping niu (牛少平)-人工智能研究院" w:date="2024-07-17T16:33:00Z">
              <w:rPr>
                <w:rFonts w:hint="eastAsia"/>
                <w:color w:val="000000"/>
              </w:rPr>
            </w:rPrChange>
          </w:rPr>
          <w:delText>位标记</w:delText>
        </w:r>
      </w:del>
      <w:ins w:id="1869" w:author="shaoping niu (牛少平)-人工智能研究院" w:date="2024-07-17T14:58:00Z">
        <w:r w:rsidR="00EB4692" w:rsidRPr="00A65FB2">
          <w:rPr>
            <w:color w:val="auto"/>
            <w:rPrChange w:id="1870" w:author="shaoping niu (牛少平)-人工智能研究院" w:date="2024-07-17T16:33:00Z">
              <w:rPr>
                <w:color w:val="000000"/>
              </w:rPr>
            </w:rPrChange>
          </w:rPr>
          <w:t>Bit Tag</w:t>
        </w:r>
      </w:ins>
      <w:r w:rsidRPr="00A65FB2">
        <w:rPr>
          <w:rFonts w:hint="eastAsia"/>
          <w:color w:val="auto"/>
          <w:rPrChange w:id="1871" w:author="shaoping niu (牛少平)-人工智能研究院" w:date="2024-07-17T16:33:00Z">
            <w:rPr>
              <w:rFonts w:hint="eastAsia"/>
              <w:color w:val="000000"/>
            </w:rPr>
          </w:rPrChange>
        </w:rPr>
        <w:t>的适配</w:t>
      </w:r>
      <w:del w:id="1872" w:author="shaoping niu (牛少平)-人工智能研究院" w:date="2024-07-17T14:58:00Z">
        <w:r w:rsidRPr="00A65FB2" w:rsidDel="00EB4692">
          <w:rPr>
            <w:rFonts w:hint="eastAsia"/>
            <w:color w:val="auto"/>
            <w:rPrChange w:id="1873" w:author="shaoping niu (牛少平)-人工智能研究院" w:date="2024-07-17T16:33:00Z">
              <w:rPr>
                <w:rFonts w:hint="eastAsia"/>
                <w:color w:val="000000"/>
              </w:rPr>
            </w:rPrChange>
          </w:rPr>
          <w:delText>器</w:delText>
        </w:r>
      </w:del>
      <w:ins w:id="1874" w:author="shaoping niu (牛少平)-人工智能研究院" w:date="2024-07-17T15:00:00Z">
        <w:r w:rsidR="00542706" w:rsidRPr="00A65FB2">
          <w:rPr>
            <w:rFonts w:hint="eastAsia"/>
            <w:color w:val="auto"/>
            <w:rPrChange w:id="1875" w:author="shaoping niu (牛少平)-人工智能研究院" w:date="2024-07-17T16:33:00Z">
              <w:rPr>
                <w:rFonts w:hint="eastAsia"/>
                <w:color w:val="000000"/>
              </w:rPr>
            </w:rPrChange>
          </w:rPr>
          <w:t>：</w:t>
        </w:r>
      </w:ins>
      <w:del w:id="1876" w:author="shaoping niu (牛少平)-人工智能研究院" w:date="2024-07-17T15:00:00Z">
        <w:r w:rsidRPr="00A65FB2" w:rsidDel="00542706">
          <w:rPr>
            <w:rFonts w:hint="eastAsia"/>
            <w:color w:val="auto"/>
            <w:rPrChange w:id="1877" w:author="shaoping niu (牛少平)-人工智能研究院" w:date="2024-07-17T16:33:00Z">
              <w:rPr>
                <w:rFonts w:hint="eastAsia"/>
                <w:color w:val="000000"/>
              </w:rPr>
            </w:rPrChange>
          </w:rPr>
          <w:delText>，这些适配器</w:delText>
        </w:r>
      </w:del>
      <w:r w:rsidRPr="00A65FB2">
        <w:rPr>
          <w:rFonts w:hint="eastAsia"/>
          <w:color w:val="auto"/>
          <w:rPrChange w:id="1878" w:author="shaoping niu (牛少平)-人工智能研究院" w:date="2024-07-17T16:33:00Z">
            <w:rPr>
              <w:rFonts w:hint="eastAsia"/>
              <w:color w:val="000000"/>
            </w:rPr>
          </w:rPrChange>
        </w:rPr>
        <w:t>仅向主机内存发送内存读取请求。</w:t>
      </w:r>
    </w:p>
    <w:p w14:paraId="71BE4A70" w14:textId="0E9B795D" w:rsidR="00D34953" w:rsidRPr="00A65FB2" w:rsidRDefault="00D34953">
      <w:pPr>
        <w:spacing w:beforeLines="50" w:before="156" w:afterLines="50" w:after="156"/>
        <w:ind w:firstLineChars="200" w:firstLine="420"/>
        <w:rPr>
          <w:color w:val="auto"/>
          <w:rPrChange w:id="1879" w:author="shaoping niu (牛少平)-人工智能研究院" w:date="2024-07-17T16:33:00Z">
            <w:rPr>
              <w:color w:val="000000"/>
            </w:rPr>
          </w:rPrChange>
        </w:rPr>
        <w:pPrChange w:id="1880" w:author="shaoping niu (牛少平)-人工智能研究院" w:date="2024-07-17T16:33:00Z">
          <w:pPr>
            <w:ind w:firstLineChars="200" w:firstLine="420"/>
          </w:pPr>
        </w:pPrChange>
      </w:pPr>
      <w:r w:rsidRPr="00A65FB2">
        <w:rPr>
          <w:rFonts w:hint="eastAsia"/>
          <w:color w:val="auto"/>
          <w:rPrChange w:id="1881" w:author="shaoping niu (牛少平)-人工智能研究院" w:date="2024-07-17T16:33:00Z">
            <w:rPr>
              <w:rFonts w:hint="eastAsia"/>
              <w:color w:val="000000"/>
            </w:rPr>
          </w:rPrChange>
        </w:rPr>
        <w:t>对于</w:t>
      </w:r>
      <w:r w:rsidRPr="00A65FB2">
        <w:rPr>
          <w:color w:val="auto"/>
          <w:rPrChange w:id="1882" w:author="shaoping niu (牛少平)-人工智能研究院" w:date="2024-07-17T16:33:00Z">
            <w:rPr>
              <w:color w:val="000000"/>
            </w:rPr>
          </w:rPrChange>
        </w:rPr>
        <w:t>RCiEP</w:t>
      </w:r>
      <w:r w:rsidRPr="00A65FB2">
        <w:rPr>
          <w:rFonts w:hint="eastAsia"/>
          <w:color w:val="auto"/>
          <w:rPrChange w:id="1883" w:author="shaoping niu (牛少平)-人工智能研究院" w:date="2024-07-17T16:33:00Z">
            <w:rPr>
              <w:rFonts w:hint="eastAsia"/>
              <w:color w:val="000000"/>
            </w:rPr>
          </w:rPrChange>
        </w:rPr>
        <w:t>以外的</w:t>
      </w:r>
      <w:del w:id="1884" w:author="shaoping niu (牛少平)-人工智能研究院" w:date="2024-07-17T15:17:00Z">
        <w:r w:rsidRPr="00A65FB2" w:rsidDel="003B640F">
          <w:rPr>
            <w:rFonts w:hint="eastAsia"/>
            <w:color w:val="auto"/>
            <w:rPrChange w:id="1885" w:author="shaoping niu (牛少平)-人工智能研究院" w:date="2024-07-17T16:33:00Z">
              <w:rPr>
                <w:rFonts w:hint="eastAsia"/>
                <w:color w:val="000000"/>
              </w:rPr>
            </w:rPrChange>
          </w:rPr>
          <w:delText>端点</w:delText>
        </w:r>
      </w:del>
      <w:ins w:id="1886" w:author="shaoping niu (牛少平)-人工智能研究院" w:date="2024-07-17T15:17:00Z">
        <w:r w:rsidR="003B640F" w:rsidRPr="00A65FB2">
          <w:rPr>
            <w:color w:val="auto"/>
            <w:rPrChange w:id="1887" w:author="shaoping niu (牛少平)-人工智能研究院" w:date="2024-07-17T16:33:00Z">
              <w:rPr>
                <w:color w:val="000000"/>
              </w:rPr>
            </w:rPrChange>
          </w:rPr>
          <w:t>EP</w:t>
        </w:r>
      </w:ins>
      <w:r w:rsidRPr="00A65FB2">
        <w:rPr>
          <w:rFonts w:hint="eastAsia"/>
          <w:color w:val="auto"/>
          <w:rPrChange w:id="1888" w:author="shaoping niu (牛少平)-人工智能研究院" w:date="2024-07-17T16:33:00Z">
            <w:rPr>
              <w:rFonts w:hint="eastAsia"/>
              <w:color w:val="000000"/>
            </w:rPr>
          </w:rPrChange>
        </w:rPr>
        <w:t>，可以通过检查其相关</w:t>
      </w:r>
      <w:r w:rsidRPr="00A65FB2">
        <w:rPr>
          <w:color w:val="auto"/>
          <w:rPrChange w:id="1889" w:author="shaoping niu (牛少平)-人工智能研究院" w:date="2024-07-17T16:33:00Z">
            <w:rPr>
              <w:color w:val="000000"/>
            </w:rPr>
          </w:rPrChange>
        </w:rPr>
        <w:t>RP</w:t>
      </w:r>
      <w:r w:rsidRPr="00A65FB2">
        <w:rPr>
          <w:rFonts w:hint="eastAsia"/>
          <w:color w:val="auto"/>
          <w:rPrChange w:id="1890" w:author="shaoping niu (牛少平)-人工智能研究院" w:date="2024-07-17T16:33:00Z">
            <w:rPr>
              <w:rFonts w:hint="eastAsia"/>
              <w:color w:val="000000"/>
            </w:rPr>
          </w:rPrChange>
        </w:rPr>
        <w:t>中</w:t>
      </w:r>
      <w:ins w:id="1891" w:author="shaoping niu (牛少平)-人工智能研究院" w:date="2024-07-17T15:20:00Z">
        <w:r w:rsidR="003B640F" w:rsidRPr="00A65FB2">
          <w:rPr>
            <w:color w:val="auto"/>
            <w:rPrChange w:id="1892" w:author="shaoping niu (牛少平)-人工智能研究院" w:date="2024-07-17T16:33:00Z">
              <w:rPr>
                <w:color w:val="000000"/>
              </w:rPr>
            </w:rPrChange>
          </w:rPr>
          <w:t xml:space="preserve">10-Bit Tag Completer </w:t>
        </w:r>
      </w:ins>
      <w:ins w:id="1893" w:author="shaoping niu (牛少平)-人工智能研究院" w:date="2024-07-17T15:21:00Z">
        <w:r w:rsidR="003B640F" w:rsidRPr="00A65FB2">
          <w:rPr>
            <w:color w:val="auto"/>
            <w:rPrChange w:id="1894" w:author="shaoping niu (牛少平)-人工智能研究院" w:date="2024-07-17T16:33:00Z">
              <w:rPr>
                <w:color w:val="000000"/>
              </w:rPr>
            </w:rPrChange>
          </w:rPr>
          <w:t xml:space="preserve">Supported </w:t>
        </w:r>
        <w:r w:rsidR="003B640F" w:rsidRPr="00A65FB2">
          <w:rPr>
            <w:rFonts w:hint="eastAsia"/>
            <w:color w:val="auto"/>
            <w:rPrChange w:id="1895" w:author="shaoping niu (牛少平)-人工智能研究院" w:date="2024-07-17T16:33:00Z">
              <w:rPr>
                <w:rFonts w:hint="eastAsia"/>
                <w:color w:val="000000"/>
              </w:rPr>
            </w:rPrChange>
          </w:rPr>
          <w:t>位</w:t>
        </w:r>
      </w:ins>
      <w:del w:id="1896" w:author="shaoping niu (牛少平)-人工智能研究院" w:date="2024-07-17T15:21:00Z">
        <w:r w:rsidRPr="00A65FB2" w:rsidDel="003B640F">
          <w:rPr>
            <w:rFonts w:hint="eastAsia"/>
            <w:color w:val="auto"/>
            <w:rPrChange w:id="1897" w:author="shaoping niu (牛少平)-人工智能研究院" w:date="2024-07-17T16:33:00Z">
              <w:rPr>
                <w:rFonts w:hint="eastAsia"/>
                <w:color w:val="000000"/>
              </w:rPr>
            </w:rPrChange>
          </w:rPr>
          <w:delText>支持的</w:delText>
        </w:r>
        <w:r w:rsidRPr="00A65FB2" w:rsidDel="003B640F">
          <w:rPr>
            <w:color w:val="auto"/>
            <w:rPrChange w:id="1898" w:author="shaoping niu (牛少平)-人工智能研究院" w:date="2024-07-17T16:33:00Z">
              <w:rPr>
                <w:color w:val="000000"/>
              </w:rPr>
            </w:rPrChange>
          </w:rPr>
          <w:delText>10</w:delText>
        </w:r>
        <w:r w:rsidRPr="00A65FB2" w:rsidDel="003B640F">
          <w:rPr>
            <w:rFonts w:hint="eastAsia"/>
            <w:color w:val="auto"/>
            <w:rPrChange w:id="1899" w:author="shaoping niu (牛少平)-人工智能研究院" w:date="2024-07-17T16:33:00Z">
              <w:rPr>
                <w:rFonts w:hint="eastAsia"/>
                <w:color w:val="000000"/>
              </w:rPr>
            </w:rPrChange>
          </w:rPr>
          <w:delText>位标签完成器位</w:delText>
        </w:r>
      </w:del>
      <w:r w:rsidRPr="00A65FB2">
        <w:rPr>
          <w:rFonts w:hint="eastAsia"/>
          <w:color w:val="auto"/>
          <w:rPrChange w:id="1900" w:author="shaoping niu (牛少平)-人工智能研究院" w:date="2024-07-17T16:33:00Z">
            <w:rPr>
              <w:rFonts w:hint="eastAsia"/>
              <w:color w:val="000000"/>
            </w:rPr>
          </w:rPrChange>
        </w:rPr>
        <w:t>来确定</w:t>
      </w:r>
      <w:r w:rsidRPr="00A65FB2">
        <w:rPr>
          <w:color w:val="auto"/>
          <w:rPrChange w:id="1901" w:author="shaoping niu (牛少平)-人工智能研究院" w:date="2024-07-17T16:33:00Z">
            <w:rPr>
              <w:color w:val="000000"/>
            </w:rPr>
          </w:rPrChange>
        </w:rPr>
        <w:t>RC</w:t>
      </w:r>
      <w:r w:rsidRPr="00A65FB2">
        <w:rPr>
          <w:rFonts w:hint="eastAsia"/>
          <w:color w:val="auto"/>
          <w:rPrChange w:id="1902" w:author="shaoping niu (牛少平)-人工智能研究院" w:date="2024-07-17T16:33:00Z">
            <w:rPr>
              <w:rFonts w:hint="eastAsia"/>
              <w:color w:val="000000"/>
            </w:rPr>
          </w:rPrChange>
        </w:rPr>
        <w:t>是否支持每个</w:t>
      </w:r>
      <w:ins w:id="1903" w:author="shaoping niu (牛少平)-人工智能研究院" w:date="2024-07-17T15:22:00Z">
        <w:r w:rsidR="003B640F" w:rsidRPr="00A65FB2">
          <w:rPr>
            <w:color w:val="auto"/>
            <w:rPrChange w:id="1904" w:author="shaoping niu (牛少平)-人工智能研究院" w:date="2024-07-17T16:33:00Z">
              <w:rPr>
                <w:color w:val="000000"/>
              </w:rPr>
            </w:rPrChange>
          </w:rPr>
          <w:t>EP</w:t>
        </w:r>
      </w:ins>
      <w:del w:id="1905" w:author="shaoping niu (牛少平)-人工智能研究院" w:date="2024-07-17T15:22:00Z">
        <w:r w:rsidRPr="00A65FB2" w:rsidDel="003B640F">
          <w:rPr>
            <w:rFonts w:hint="eastAsia"/>
            <w:color w:val="auto"/>
            <w:rPrChange w:id="1906" w:author="shaoping niu (牛少平)-人工智能研究院" w:date="2024-07-17T16:33:00Z">
              <w:rPr>
                <w:rFonts w:hint="eastAsia"/>
                <w:color w:val="000000"/>
              </w:rPr>
            </w:rPrChange>
          </w:rPr>
          <w:delText>端点</w:delText>
        </w:r>
      </w:del>
      <w:r w:rsidRPr="00A65FB2">
        <w:rPr>
          <w:rFonts w:hint="eastAsia"/>
          <w:color w:val="auto"/>
          <w:rPrChange w:id="1907" w:author="shaoping niu (牛少平)-人工智能研究院" w:date="2024-07-17T16:33:00Z">
            <w:rPr>
              <w:rFonts w:hint="eastAsia"/>
              <w:color w:val="000000"/>
            </w:rPr>
          </w:rPrChange>
        </w:rPr>
        <w:t>的</w:t>
      </w:r>
      <w:r w:rsidRPr="00A65FB2">
        <w:rPr>
          <w:color w:val="auto"/>
          <w:rPrChange w:id="1908" w:author="shaoping niu (牛少平)-人工智能研究院" w:date="2024-07-17T16:33:00Z">
            <w:rPr>
              <w:color w:val="000000"/>
            </w:rPr>
          </w:rPrChange>
        </w:rPr>
        <w:t>10</w:t>
      </w:r>
      <w:ins w:id="1909" w:author="shaoping niu (牛少平)-人工智能研究院" w:date="2024-07-17T15:24:00Z">
        <w:r w:rsidR="003B640F" w:rsidRPr="00A65FB2">
          <w:rPr>
            <w:color w:val="auto"/>
            <w:rPrChange w:id="1910" w:author="shaoping niu (牛少平)-人工智能研究院" w:date="2024-07-17T16:33:00Z">
              <w:rPr>
                <w:color w:val="000000"/>
              </w:rPr>
            </w:rPrChange>
          </w:rPr>
          <w:t>-</w:t>
        </w:r>
      </w:ins>
      <w:ins w:id="1911" w:author="shaoping niu (牛少平)-人工智能研究院" w:date="2024-07-17T15:23:00Z">
        <w:r w:rsidR="003B640F" w:rsidRPr="00A65FB2">
          <w:rPr>
            <w:color w:val="auto"/>
            <w:rPrChange w:id="1912" w:author="shaoping niu (牛少平)-人工智能研究院" w:date="2024-07-17T16:33:00Z">
              <w:rPr>
                <w:color w:val="000000"/>
              </w:rPr>
            </w:rPrChange>
          </w:rPr>
          <w:t>Bit</w:t>
        </w:r>
      </w:ins>
      <w:ins w:id="1913" w:author="shaoping niu (牛少平)-人工智能研究院" w:date="2024-07-17T15:24:00Z">
        <w:r w:rsidR="003B640F" w:rsidRPr="00A65FB2">
          <w:rPr>
            <w:color w:val="auto"/>
            <w:rPrChange w:id="1914" w:author="shaoping niu (牛少平)-人工智能研究院" w:date="2024-07-17T16:33:00Z">
              <w:rPr>
                <w:color w:val="000000"/>
              </w:rPr>
            </w:rPrChange>
          </w:rPr>
          <w:t xml:space="preserve"> Tag Completer capability</w:t>
        </w:r>
      </w:ins>
      <w:del w:id="1915" w:author="shaoping niu (牛少平)-人工智能研究院" w:date="2024-07-17T15:23:00Z">
        <w:r w:rsidRPr="00A65FB2" w:rsidDel="003B640F">
          <w:rPr>
            <w:rFonts w:hint="eastAsia"/>
            <w:color w:val="auto"/>
            <w:rPrChange w:id="1916" w:author="shaoping niu (牛少平)-人工智能研究院" w:date="2024-07-17T16:33:00Z">
              <w:rPr>
                <w:rFonts w:hint="eastAsia"/>
                <w:color w:val="000000"/>
              </w:rPr>
            </w:rPrChange>
          </w:rPr>
          <w:delText>位标记完成器</w:delText>
        </w:r>
      </w:del>
      <w:del w:id="1917" w:author="shaoping niu (牛少平)-人工智能研究院" w:date="2024-07-17T15:24:00Z">
        <w:r w:rsidRPr="00A65FB2" w:rsidDel="003B640F">
          <w:rPr>
            <w:rFonts w:hint="eastAsia"/>
            <w:color w:val="auto"/>
            <w:rPrChange w:id="1918" w:author="shaoping niu (牛少平)-人工智能研究院" w:date="2024-07-17T16:33:00Z">
              <w:rPr>
                <w:rFonts w:hint="eastAsia"/>
                <w:color w:val="000000"/>
              </w:rPr>
            </w:rPrChange>
          </w:rPr>
          <w:delText>能力</w:delText>
        </w:r>
      </w:del>
      <w:r w:rsidRPr="00A65FB2">
        <w:rPr>
          <w:rFonts w:hint="eastAsia"/>
          <w:color w:val="auto"/>
          <w:rPrChange w:id="1919" w:author="shaoping niu (牛少平)-人工智能研究院" w:date="2024-07-17T16:33:00Z">
            <w:rPr>
              <w:rFonts w:hint="eastAsia"/>
              <w:color w:val="000000"/>
            </w:rPr>
          </w:rPrChange>
        </w:rPr>
        <w:t>。</w:t>
      </w:r>
      <w:r w:rsidRPr="00A65FB2">
        <w:rPr>
          <w:color w:val="auto"/>
          <w:rPrChange w:id="1920" w:author="shaoping niu (牛少平)-人工智能研究院" w:date="2024-07-17T16:33:00Z">
            <w:rPr>
              <w:color w:val="000000"/>
            </w:rPr>
          </w:rPrChange>
        </w:rPr>
        <w:t>RCiEP</w:t>
      </w:r>
      <w:r w:rsidRPr="00A65FB2">
        <w:rPr>
          <w:rFonts w:hint="eastAsia"/>
          <w:color w:val="auto"/>
          <w:rPrChange w:id="1921" w:author="shaoping niu (牛少平)-人工智能研究院" w:date="2024-07-17T16:33:00Z">
            <w:rPr>
              <w:rFonts w:hint="eastAsia"/>
              <w:color w:val="000000"/>
            </w:rPr>
          </w:rPrChange>
        </w:rPr>
        <w:t>没有相关</w:t>
      </w:r>
      <w:r w:rsidRPr="00A65FB2">
        <w:rPr>
          <w:color w:val="auto"/>
          <w:rPrChange w:id="1922" w:author="shaoping niu (牛少平)-人工智能研究院" w:date="2024-07-17T16:33:00Z">
            <w:rPr>
              <w:color w:val="000000"/>
            </w:rPr>
          </w:rPrChange>
        </w:rPr>
        <w:t>RP</w:t>
      </w:r>
      <w:r w:rsidRPr="00A65FB2">
        <w:rPr>
          <w:rFonts w:hint="eastAsia"/>
          <w:color w:val="auto"/>
          <w:rPrChange w:id="1923" w:author="shaoping niu (牛少平)-人工智能研究院" w:date="2024-07-17T16:33:00Z">
            <w:rPr>
              <w:rFonts w:hint="eastAsia"/>
              <w:color w:val="000000"/>
            </w:rPr>
          </w:rPrChange>
        </w:rPr>
        <w:t>，因此，除非</w:t>
      </w:r>
      <w:r w:rsidRPr="00A65FB2">
        <w:rPr>
          <w:color w:val="auto"/>
          <w:rPrChange w:id="1924" w:author="shaoping niu (牛少平)-人工智能研究院" w:date="2024-07-17T16:33:00Z">
            <w:rPr>
              <w:color w:val="000000"/>
            </w:rPr>
          </w:rPrChange>
        </w:rPr>
        <w:t>RC</w:t>
      </w:r>
      <w:r w:rsidRPr="00A65FB2">
        <w:rPr>
          <w:rFonts w:hint="eastAsia"/>
          <w:color w:val="auto"/>
          <w:rPrChange w:id="1925" w:author="shaoping niu (牛少平)-人工智能研究院" w:date="2024-07-17T16:33:00Z">
            <w:rPr>
              <w:rFonts w:hint="eastAsia"/>
              <w:color w:val="000000"/>
            </w:rPr>
          </w:rPrChange>
        </w:rPr>
        <w:t>支持其</w:t>
      </w:r>
      <w:r w:rsidRPr="00A65FB2">
        <w:rPr>
          <w:color w:val="auto"/>
          <w:rPrChange w:id="1926" w:author="shaoping niu (牛少平)-人工智能研究院" w:date="2024-07-17T16:33:00Z">
            <w:rPr>
              <w:color w:val="000000"/>
            </w:rPr>
          </w:rPrChange>
        </w:rPr>
        <w:t>10</w:t>
      </w:r>
      <w:r w:rsidRPr="00A65FB2">
        <w:rPr>
          <w:rFonts w:hint="eastAsia"/>
          <w:color w:val="auto"/>
          <w:rPrChange w:id="1927" w:author="shaoping niu (牛少平)-人工智能研究院" w:date="2024-07-17T16:33:00Z">
            <w:rPr>
              <w:rFonts w:hint="eastAsia"/>
              <w:color w:val="000000"/>
            </w:rPr>
          </w:rPrChange>
        </w:rPr>
        <w:t>位标签完</w:t>
      </w:r>
      <w:ins w:id="1928" w:author="shaoping niu (牛少平)-人工智能研究院" w:date="2024-07-17T15:26:00Z">
        <w:r w:rsidR="003B640F" w:rsidRPr="00A65FB2">
          <w:rPr>
            <w:rFonts w:hint="eastAsia"/>
            <w:color w:val="auto"/>
            <w:rPrChange w:id="1929" w:author="shaoping niu (牛少平)-人工智能研究院" w:date="2024-07-17T16:33:00Z">
              <w:rPr>
                <w:rFonts w:hint="eastAsia"/>
                <w:color w:val="000000"/>
              </w:rPr>
            </w:rPrChange>
          </w:rPr>
          <w:t>成</w:t>
        </w:r>
      </w:ins>
      <w:del w:id="1930" w:author="shaoping niu (牛少平)-人工智能研究院" w:date="2024-07-17T15:26:00Z">
        <w:r w:rsidRPr="00A65FB2" w:rsidDel="003B640F">
          <w:rPr>
            <w:rFonts w:hint="eastAsia"/>
            <w:color w:val="auto"/>
            <w:rPrChange w:id="1931" w:author="shaoping niu (牛少平)-人工智能研究院" w:date="2024-07-17T16:33:00Z">
              <w:rPr>
                <w:rFonts w:hint="eastAsia"/>
                <w:color w:val="000000"/>
              </w:rPr>
            </w:rPrChange>
          </w:rPr>
          <w:delText>整</w:delText>
        </w:r>
      </w:del>
      <w:r w:rsidRPr="00A65FB2">
        <w:rPr>
          <w:rFonts w:hint="eastAsia"/>
          <w:color w:val="auto"/>
          <w:rPrChange w:id="1932" w:author="shaoping niu (牛少平)-人工智能研究院" w:date="2024-07-17T16:33:00Z">
            <w:rPr>
              <w:rFonts w:hint="eastAsia"/>
              <w:color w:val="000000"/>
            </w:rPr>
          </w:rPrChange>
        </w:rPr>
        <w:t>器能力，否则不允许设置其</w:t>
      </w:r>
      <w:r w:rsidRPr="00A65FB2">
        <w:rPr>
          <w:color w:val="auto"/>
          <w:rPrChange w:id="1933" w:author="shaoping niu (牛少平)-人工智能研究院" w:date="2024-07-17T16:33:00Z">
            <w:rPr>
              <w:color w:val="000000"/>
            </w:rPr>
          </w:rPrChange>
        </w:rPr>
        <w:t>10</w:t>
      </w:r>
      <w:r w:rsidRPr="00A65FB2">
        <w:rPr>
          <w:rFonts w:hint="eastAsia"/>
          <w:color w:val="auto"/>
          <w:rPrChange w:id="1934" w:author="shaoping niu (牛少平)-人工智能研究院" w:date="2024-07-17T16:33:00Z">
            <w:rPr>
              <w:rFonts w:hint="eastAsia"/>
              <w:color w:val="000000"/>
            </w:rPr>
          </w:rPrChange>
        </w:rPr>
        <w:t>位标记请求器支持的位。因此，软件不需要对</w:t>
      </w:r>
      <w:r w:rsidRPr="00A65FB2">
        <w:rPr>
          <w:color w:val="auto"/>
          <w:rPrChange w:id="1935" w:author="shaoping niu (牛少平)-人工智能研究院" w:date="2024-07-17T16:33:00Z">
            <w:rPr>
              <w:color w:val="000000"/>
            </w:rPr>
          </w:rPrChange>
        </w:rPr>
        <w:t>RCiEP</w:t>
      </w:r>
      <w:r w:rsidRPr="00A65FB2">
        <w:rPr>
          <w:rFonts w:hint="eastAsia"/>
          <w:color w:val="auto"/>
          <w:rPrChange w:id="1936" w:author="shaoping niu (牛少平)-人工智能研究院" w:date="2024-07-17T16:33:00Z">
            <w:rPr>
              <w:rFonts w:hint="eastAsia"/>
              <w:color w:val="000000"/>
            </w:rPr>
          </w:rPrChange>
        </w:rPr>
        <w:t>执行单独的检查。</w:t>
      </w:r>
    </w:p>
    <w:p w14:paraId="2C3AB1DC" w14:textId="6F10F78B" w:rsidR="00D34953" w:rsidRPr="00A65FB2" w:rsidRDefault="00D34953">
      <w:pPr>
        <w:spacing w:beforeLines="50" w:before="156" w:afterLines="50" w:after="156"/>
        <w:ind w:firstLineChars="200" w:firstLine="420"/>
        <w:rPr>
          <w:color w:val="auto"/>
          <w:rPrChange w:id="1937" w:author="shaoping niu (牛少平)-人工智能研究院" w:date="2024-07-17T16:33:00Z">
            <w:rPr>
              <w:color w:val="000000"/>
            </w:rPr>
          </w:rPrChange>
        </w:rPr>
        <w:pPrChange w:id="1938" w:author="shaoping niu (牛少平)-人工智能研究院" w:date="2024-07-17T16:33:00Z">
          <w:pPr>
            <w:ind w:firstLineChars="200" w:firstLine="420"/>
          </w:pPr>
        </w:pPrChange>
      </w:pPr>
      <w:r w:rsidRPr="00A65FB2">
        <w:rPr>
          <w:rFonts w:hint="eastAsia"/>
          <w:color w:val="auto"/>
          <w:rPrChange w:id="1939" w:author="shaoping niu (牛少平)-人工智能研究院" w:date="2024-07-17T16:33:00Z">
            <w:rPr>
              <w:rFonts w:hint="eastAsia"/>
              <w:color w:val="000000"/>
            </w:rPr>
          </w:rPrChange>
        </w:rPr>
        <w:t>缺乏</w:t>
      </w:r>
      <w:r w:rsidRPr="00A65FB2">
        <w:rPr>
          <w:color w:val="auto"/>
          <w:rPrChange w:id="1940" w:author="shaoping niu (牛少平)-人工智能研究院" w:date="2024-07-17T16:33:00Z">
            <w:rPr>
              <w:color w:val="000000"/>
            </w:rPr>
          </w:rPrChange>
        </w:rPr>
        <w:t>10</w:t>
      </w:r>
      <w:r w:rsidRPr="00A65FB2">
        <w:rPr>
          <w:rFonts w:hint="eastAsia"/>
          <w:color w:val="auto"/>
          <w:rPrChange w:id="1941" w:author="shaoping niu (牛少平)-人工智能研究院" w:date="2024-07-17T16:33:00Z">
            <w:rPr>
              <w:rFonts w:hint="eastAsia"/>
              <w:color w:val="000000"/>
            </w:rPr>
          </w:rPrChange>
        </w:rPr>
        <w:t>位标签完成器能力的</w:t>
      </w:r>
      <w:del w:id="1942" w:author="shaoping niu (牛少平)-人工智能研究院" w:date="2024-07-17T15:28:00Z">
        <w:r w:rsidRPr="00A65FB2" w:rsidDel="00B62E0C">
          <w:rPr>
            <w:rFonts w:hint="eastAsia"/>
            <w:color w:val="auto"/>
            <w:rPrChange w:id="1943" w:author="shaoping niu (牛少平)-人工智能研究院" w:date="2024-07-17T16:33:00Z">
              <w:rPr>
                <w:rFonts w:hint="eastAsia"/>
                <w:color w:val="000000"/>
              </w:rPr>
            </w:rPrChange>
          </w:rPr>
          <w:delText>交换机</w:delText>
        </w:r>
      </w:del>
      <w:ins w:id="1944" w:author="shaoping niu (牛少平)-人工智能研究院" w:date="2024-07-17T15:28:00Z">
        <w:r w:rsidR="00B62E0C" w:rsidRPr="00A65FB2">
          <w:rPr>
            <w:color w:val="auto"/>
            <w:rPrChange w:id="1945" w:author="shaoping niu (牛少平)-人工智能研究院" w:date="2024-07-17T16:33:00Z">
              <w:rPr>
                <w:color w:val="000000"/>
              </w:rPr>
            </w:rPrChange>
          </w:rPr>
          <w:t>Switch</w:t>
        </w:r>
      </w:ins>
      <w:r w:rsidRPr="00A65FB2">
        <w:rPr>
          <w:rFonts w:hint="eastAsia"/>
          <w:color w:val="auto"/>
          <w:rPrChange w:id="1946" w:author="shaoping niu (牛少平)-人工智能研究院" w:date="2024-07-17T16:33:00Z">
            <w:rPr>
              <w:rFonts w:hint="eastAsia"/>
              <w:color w:val="000000"/>
            </w:rPr>
          </w:rPrChange>
        </w:rPr>
        <w:t>仍然能够正确地转发携带</w:t>
      </w:r>
      <w:r w:rsidRPr="00A65FB2">
        <w:rPr>
          <w:color w:val="auto"/>
          <w:rPrChange w:id="1947" w:author="shaoping niu (牛少平)-人工智能研究院" w:date="2024-07-17T16:33:00Z">
            <w:rPr>
              <w:color w:val="000000"/>
            </w:rPr>
          </w:rPrChange>
        </w:rPr>
        <w:t>10</w:t>
      </w:r>
      <w:r w:rsidRPr="00A65FB2">
        <w:rPr>
          <w:rFonts w:hint="eastAsia"/>
          <w:color w:val="auto"/>
          <w:rPrChange w:id="1948" w:author="shaoping niu (牛少平)-人工智能研究院" w:date="2024-07-17T16:33:00Z">
            <w:rPr>
              <w:rFonts w:hint="eastAsia"/>
              <w:color w:val="000000"/>
            </w:rPr>
          </w:rPrChange>
        </w:rPr>
        <w:t>位标签的</w:t>
      </w:r>
      <w:r w:rsidRPr="00A65FB2">
        <w:rPr>
          <w:color w:val="auto"/>
          <w:rPrChange w:id="1949" w:author="shaoping niu (牛少平)-人工智能研究院" w:date="2024-07-17T16:33:00Z">
            <w:rPr>
              <w:color w:val="000000"/>
            </w:rPr>
          </w:rPrChange>
        </w:rPr>
        <w:t>NPR</w:t>
      </w:r>
      <w:r w:rsidRPr="00A65FB2">
        <w:rPr>
          <w:rFonts w:hint="eastAsia"/>
          <w:color w:val="auto"/>
          <w:rPrChange w:id="1950" w:author="shaoping niu (牛少平)-人工智能研究院" w:date="2024-07-17T16:33:00Z">
            <w:rPr>
              <w:rFonts w:hint="eastAsia"/>
              <w:color w:val="000000"/>
            </w:rPr>
          </w:rPrChange>
        </w:rPr>
        <w:t>和完成</w:t>
      </w:r>
      <w:ins w:id="1951" w:author="shaoping niu (牛少平)-人工智能研究院" w:date="2024-07-17T15:28:00Z">
        <w:r w:rsidR="00B62E0C" w:rsidRPr="00A65FB2">
          <w:rPr>
            <w:rFonts w:hint="eastAsia"/>
            <w:color w:val="auto"/>
            <w:rPrChange w:id="1952" w:author="shaoping niu (牛少平)-人工智能研究院" w:date="2024-07-17T16:33:00Z">
              <w:rPr>
                <w:rFonts w:hint="eastAsia"/>
                <w:color w:val="000000"/>
              </w:rPr>
            </w:rPrChange>
          </w:rPr>
          <w:t>包</w:t>
        </w:r>
      </w:ins>
      <w:r w:rsidRPr="00A65FB2">
        <w:rPr>
          <w:rFonts w:hint="eastAsia"/>
          <w:color w:val="auto"/>
          <w:rPrChange w:id="1953" w:author="shaoping niu (牛少平)-人工智能研究院" w:date="2024-07-17T16:33:00Z">
            <w:rPr>
              <w:rFonts w:hint="eastAsia"/>
              <w:color w:val="000000"/>
            </w:rPr>
          </w:rPrChange>
        </w:rPr>
        <w:t>，因为两个新的标签位在以前保留的</w:t>
      </w:r>
      <w:r w:rsidRPr="00A65FB2">
        <w:rPr>
          <w:color w:val="auto"/>
          <w:rPrChange w:id="1954" w:author="shaoping niu (牛少平)-人工智能研究院" w:date="2024-07-17T16:33:00Z">
            <w:rPr>
              <w:color w:val="000000"/>
            </w:rPr>
          </w:rPrChange>
        </w:rPr>
        <w:t>TLP</w:t>
      </w:r>
      <w:ins w:id="1955" w:author="shaoping niu (牛少平)-人工智能研究院" w:date="2024-07-17T15:28:00Z">
        <w:r w:rsidR="00B62E0C" w:rsidRPr="00A65FB2">
          <w:rPr>
            <w:rFonts w:hint="eastAsia"/>
            <w:color w:val="auto"/>
            <w:rPrChange w:id="1956" w:author="shaoping niu (牛少平)-人工智能研究院" w:date="2024-07-17T16:33:00Z">
              <w:rPr>
                <w:rFonts w:hint="eastAsia"/>
                <w:color w:val="000000"/>
              </w:rPr>
            </w:rPrChange>
          </w:rPr>
          <w:t>包</w:t>
        </w:r>
      </w:ins>
      <w:del w:id="1957" w:author="shaoping niu (牛少平)-人工智能研究院" w:date="2024-07-17T15:28:00Z">
        <w:r w:rsidRPr="00A65FB2" w:rsidDel="00B62E0C">
          <w:rPr>
            <w:rFonts w:hint="eastAsia"/>
            <w:color w:val="auto"/>
            <w:rPrChange w:id="1958" w:author="shaoping niu (牛少平)-人工智能研究院" w:date="2024-07-17T16:33:00Z">
              <w:rPr>
                <w:rFonts w:hint="eastAsia"/>
                <w:color w:val="000000"/>
              </w:rPr>
            </w:rPrChange>
          </w:rPr>
          <w:delText>报</w:delText>
        </w:r>
      </w:del>
      <w:r w:rsidRPr="00A65FB2">
        <w:rPr>
          <w:rFonts w:hint="eastAsia"/>
          <w:color w:val="auto"/>
          <w:rPrChange w:id="1959" w:author="shaoping niu (牛少平)-人工智能研究院" w:date="2024-07-17T16:33:00Z">
            <w:rPr>
              <w:rFonts w:hint="eastAsia"/>
              <w:color w:val="000000"/>
            </w:rPr>
          </w:rPrChange>
        </w:rPr>
        <w:t>头位中，并且交换机需要在不修改的情况下转发保留的</w:t>
      </w:r>
      <w:r w:rsidRPr="00A65FB2">
        <w:rPr>
          <w:color w:val="auto"/>
          <w:rPrChange w:id="1960" w:author="shaoping niu (牛少平)-人工智能研究院" w:date="2024-07-17T16:33:00Z">
            <w:rPr>
              <w:color w:val="000000"/>
            </w:rPr>
          </w:rPrChange>
        </w:rPr>
        <w:t>TLP-</w:t>
      </w:r>
      <w:del w:id="1961" w:author="shaoping niu (牛少平)-人工智能研究院" w:date="2024-07-17T15:28:00Z">
        <w:r w:rsidRPr="00A65FB2" w:rsidDel="00B62E0C">
          <w:rPr>
            <w:rFonts w:hint="eastAsia"/>
            <w:color w:val="auto"/>
            <w:rPrChange w:id="1962" w:author="shaoping niu (牛少平)-人工智能研究院" w:date="2024-07-17T16:33:00Z">
              <w:rPr>
                <w:rFonts w:hint="eastAsia"/>
                <w:color w:val="000000"/>
              </w:rPr>
            </w:rPrChange>
          </w:rPr>
          <w:delText>报</w:delText>
        </w:r>
      </w:del>
      <w:ins w:id="1963" w:author="shaoping niu (牛少平)-人工智能研究院" w:date="2024-07-17T15:28:00Z">
        <w:r w:rsidR="00B62E0C" w:rsidRPr="00A65FB2">
          <w:rPr>
            <w:rFonts w:hint="eastAsia"/>
            <w:color w:val="auto"/>
            <w:rPrChange w:id="1964" w:author="shaoping niu (牛少平)-人工智能研究院" w:date="2024-07-17T16:33:00Z">
              <w:rPr>
                <w:rFonts w:hint="eastAsia"/>
                <w:color w:val="000000"/>
              </w:rPr>
            </w:rPrChange>
          </w:rPr>
          <w:t>包</w:t>
        </w:r>
      </w:ins>
      <w:r w:rsidRPr="00A65FB2">
        <w:rPr>
          <w:rFonts w:hint="eastAsia"/>
          <w:color w:val="auto"/>
          <w:rPrChange w:id="1965" w:author="shaoping niu (牛少平)-人工智能研究院" w:date="2024-07-17T16:33:00Z">
            <w:rPr>
              <w:rFonts w:hint="eastAsia"/>
              <w:color w:val="000000"/>
            </w:rPr>
          </w:rPrChange>
        </w:rPr>
        <w:t>头位。然而，如果这样的</w:t>
      </w:r>
      <w:del w:id="1966" w:author="shaoping niu (牛少平)-人工智能研究院" w:date="2024-07-17T15:29:00Z">
        <w:r w:rsidRPr="00A65FB2" w:rsidDel="00B62E0C">
          <w:rPr>
            <w:rFonts w:hint="eastAsia"/>
            <w:color w:val="auto"/>
            <w:rPrChange w:id="1967" w:author="shaoping niu (牛少平)-人工智能研究院" w:date="2024-07-17T16:33:00Z">
              <w:rPr>
                <w:rFonts w:hint="eastAsia"/>
                <w:color w:val="000000"/>
              </w:rPr>
            </w:rPrChange>
          </w:rPr>
          <w:delText>交换机</w:delText>
        </w:r>
      </w:del>
      <w:ins w:id="1968" w:author="shaoping niu (牛少平)-人工智能研究院" w:date="2024-07-17T15:29:00Z">
        <w:r w:rsidR="00B62E0C" w:rsidRPr="00A65FB2">
          <w:rPr>
            <w:color w:val="auto"/>
            <w:rPrChange w:id="1969" w:author="shaoping niu (牛少平)-人工智能研究院" w:date="2024-07-17T16:33:00Z">
              <w:rPr>
                <w:color w:val="000000"/>
              </w:rPr>
            </w:rPrChange>
          </w:rPr>
          <w:t>Switch</w:t>
        </w:r>
      </w:ins>
      <w:r w:rsidRPr="00A65FB2">
        <w:rPr>
          <w:rFonts w:hint="eastAsia"/>
          <w:color w:val="auto"/>
          <w:rPrChange w:id="1970" w:author="shaoping niu (牛少平)-人工智能研究院" w:date="2024-07-17T16:33:00Z">
            <w:rPr>
              <w:rFonts w:hint="eastAsia"/>
              <w:color w:val="000000"/>
            </w:rPr>
          </w:rPrChange>
        </w:rPr>
        <w:t>检测到带有</w:t>
      </w:r>
      <w:r w:rsidRPr="00A65FB2">
        <w:rPr>
          <w:color w:val="auto"/>
          <w:rPrChange w:id="1971" w:author="shaoping niu (牛少平)-人工智能研究院" w:date="2024-07-17T16:33:00Z">
            <w:rPr>
              <w:color w:val="000000"/>
            </w:rPr>
          </w:rPrChange>
        </w:rPr>
        <w:t>10</w:t>
      </w:r>
      <w:r w:rsidRPr="00A65FB2">
        <w:rPr>
          <w:rFonts w:hint="eastAsia"/>
          <w:color w:val="auto"/>
          <w:rPrChange w:id="1972" w:author="shaoping niu (牛少平)-人工智能研究院" w:date="2024-07-17T16:33:00Z">
            <w:rPr>
              <w:rFonts w:hint="eastAsia"/>
              <w:color w:val="000000"/>
            </w:rPr>
          </w:rPrChange>
        </w:rPr>
        <w:t>比特标签的</w:t>
      </w:r>
      <w:r w:rsidRPr="00A65FB2">
        <w:rPr>
          <w:color w:val="auto"/>
          <w:rPrChange w:id="1973" w:author="shaoping niu (牛少平)-人工智能研究院" w:date="2024-07-17T16:33:00Z">
            <w:rPr>
              <w:color w:val="000000"/>
            </w:rPr>
          </w:rPrChange>
        </w:rPr>
        <w:t>NPR</w:t>
      </w:r>
      <w:r w:rsidRPr="00A65FB2">
        <w:rPr>
          <w:rFonts w:hint="eastAsia"/>
          <w:color w:val="auto"/>
          <w:rPrChange w:id="1974" w:author="shaoping niu (牛少平)-人工智能研究院" w:date="2024-07-17T16:33:00Z">
            <w:rPr>
              <w:rFonts w:hint="eastAsia"/>
              <w:color w:val="000000"/>
            </w:rPr>
          </w:rPrChange>
        </w:rPr>
        <w:t>的错误，并且该交换机通过充当</w:t>
      </w:r>
      <w:r w:rsidRPr="00A65FB2">
        <w:rPr>
          <w:color w:val="auto"/>
          <w:rPrChange w:id="1975" w:author="shaoping niu (牛少平)-人工智能研究院" w:date="2024-07-17T16:33:00Z">
            <w:rPr>
              <w:color w:val="000000"/>
            </w:rPr>
          </w:rPrChange>
        </w:rPr>
        <w:t>NPR</w:t>
      </w:r>
      <w:r w:rsidRPr="00A65FB2">
        <w:rPr>
          <w:rFonts w:hint="eastAsia"/>
          <w:color w:val="auto"/>
          <w:rPrChange w:id="1976" w:author="shaoping niu (牛少平)-人工智能研究院" w:date="2024-07-17T16:33:00Z">
            <w:rPr>
              <w:rFonts w:hint="eastAsia"/>
              <w:color w:val="000000"/>
            </w:rPr>
          </w:rPrChange>
        </w:rPr>
        <w:t>的完成器来处理该错误，则</w:t>
      </w:r>
      <w:ins w:id="1977" w:author="shaoping niu (牛少平)-人工智能研究院" w:date="2024-07-17T15:32:00Z">
        <w:r w:rsidR="00B62E0C" w:rsidRPr="00A65FB2">
          <w:rPr>
            <w:rFonts w:hint="eastAsia"/>
            <w:color w:val="auto"/>
            <w:rPrChange w:id="1978" w:author="shaoping niu (牛少平)-人工智能研究院" w:date="2024-07-17T16:33:00Z">
              <w:rPr>
                <w:rFonts w:hint="eastAsia"/>
                <w:color w:val="000000"/>
              </w:rPr>
            </w:rPrChange>
          </w:rPr>
          <w:t>其</w:t>
        </w:r>
      </w:ins>
      <w:del w:id="1979" w:author="shaoping niu (牛少平)-人工智能研究院" w:date="2024-07-17T15:32:00Z">
        <w:r w:rsidRPr="00A65FB2" w:rsidDel="00B62E0C">
          <w:rPr>
            <w:rFonts w:hint="eastAsia"/>
            <w:color w:val="auto"/>
            <w:rPrChange w:id="1980" w:author="shaoping niu (牛少平)-人工智能研究院" w:date="2024-07-17T16:33:00Z">
              <w:rPr>
                <w:rFonts w:hint="eastAsia"/>
                <w:color w:val="000000"/>
              </w:rPr>
            </w:rPrChange>
          </w:rPr>
          <w:delText>所得到</w:delText>
        </w:r>
      </w:del>
      <w:ins w:id="1981" w:author="shaoping niu (牛少平)-人工智能研究院" w:date="2024-07-17T15:32:00Z">
        <w:r w:rsidR="00B62E0C" w:rsidRPr="00A65FB2">
          <w:rPr>
            <w:rFonts w:hint="eastAsia"/>
            <w:color w:val="auto"/>
            <w:rPrChange w:id="1982" w:author="shaoping niu (牛少平)-人工智能研究院" w:date="2024-07-17T16:33:00Z">
              <w:rPr>
                <w:rFonts w:hint="eastAsia"/>
                <w:color w:val="000000"/>
              </w:rPr>
            </w:rPrChange>
          </w:rPr>
          <w:t>产生</w:t>
        </w:r>
      </w:ins>
      <w:r w:rsidRPr="00A65FB2">
        <w:rPr>
          <w:rFonts w:hint="eastAsia"/>
          <w:color w:val="auto"/>
          <w:rPrChange w:id="1983" w:author="shaoping niu (牛少平)-人工智能研究院" w:date="2024-07-17T16:33:00Z">
            <w:rPr>
              <w:rFonts w:hint="eastAsia"/>
              <w:color w:val="000000"/>
            </w:rPr>
          </w:rPrChange>
        </w:rPr>
        <w:t>的完成</w:t>
      </w:r>
      <w:ins w:id="1984" w:author="shaoping niu (牛少平)-人工智能研究院" w:date="2024-07-17T15:32:00Z">
        <w:r w:rsidR="00B62E0C" w:rsidRPr="00A65FB2">
          <w:rPr>
            <w:rFonts w:hint="eastAsia"/>
            <w:color w:val="auto"/>
            <w:rPrChange w:id="1985" w:author="shaoping niu (牛少平)-人工智能研究院" w:date="2024-07-17T16:33:00Z">
              <w:rPr>
                <w:rFonts w:hint="eastAsia"/>
                <w:color w:val="000000"/>
              </w:rPr>
            </w:rPrChange>
          </w:rPr>
          <w:t>包</w:t>
        </w:r>
      </w:ins>
      <w:r w:rsidRPr="00A65FB2">
        <w:rPr>
          <w:rFonts w:hint="eastAsia"/>
          <w:color w:val="auto"/>
          <w:rPrChange w:id="1986" w:author="shaoping niu (牛少平)-人工智能研究院" w:date="2024-07-17T16:33:00Z">
            <w:rPr>
              <w:rFonts w:hint="eastAsia"/>
              <w:color w:val="000000"/>
            </w:rPr>
          </w:rPrChange>
        </w:rPr>
        <w:t>将具有无效的</w:t>
      </w:r>
      <w:r w:rsidRPr="00A65FB2">
        <w:rPr>
          <w:color w:val="auto"/>
          <w:rPrChange w:id="1987" w:author="shaoping niu (牛少平)-人工智能研究院" w:date="2024-07-17T16:33:00Z">
            <w:rPr>
              <w:color w:val="000000"/>
            </w:rPr>
          </w:rPrChange>
        </w:rPr>
        <w:t>10</w:t>
      </w:r>
      <w:r w:rsidRPr="00A65FB2">
        <w:rPr>
          <w:rFonts w:hint="eastAsia"/>
          <w:color w:val="auto"/>
          <w:rPrChange w:id="1988" w:author="shaoping niu (牛少平)-人工智能研究院" w:date="2024-07-17T16:33:00Z">
            <w:rPr>
              <w:rFonts w:hint="eastAsia"/>
              <w:color w:val="000000"/>
            </w:rPr>
          </w:rPrChange>
        </w:rPr>
        <w:t>比特标签。因此，强烈建议使用</w:t>
      </w:r>
      <w:r w:rsidRPr="00A65FB2">
        <w:rPr>
          <w:color w:val="auto"/>
          <w:rPrChange w:id="1989" w:author="shaoping niu (牛少平)-人工智能研究院" w:date="2024-07-17T16:33:00Z">
            <w:rPr>
              <w:color w:val="000000"/>
            </w:rPr>
          </w:rPrChange>
        </w:rPr>
        <w:t>10</w:t>
      </w:r>
      <w:r w:rsidRPr="00A65FB2">
        <w:rPr>
          <w:rFonts w:hint="eastAsia"/>
          <w:color w:val="auto"/>
          <w:rPrChange w:id="1990" w:author="shaoping niu (牛少平)-人工智能研究院" w:date="2024-07-17T16:33:00Z">
            <w:rPr>
              <w:rFonts w:hint="eastAsia"/>
              <w:color w:val="000000"/>
            </w:rPr>
          </w:rPrChange>
        </w:rPr>
        <w:t>位标签的任何组件之间的交换机支持</w:t>
      </w:r>
      <w:r w:rsidRPr="00A65FB2">
        <w:rPr>
          <w:color w:val="auto"/>
          <w:rPrChange w:id="1991" w:author="shaoping niu (牛少平)-人工智能研究院" w:date="2024-07-17T16:33:00Z">
            <w:rPr>
              <w:color w:val="000000"/>
            </w:rPr>
          </w:rPrChange>
        </w:rPr>
        <w:t>10</w:t>
      </w:r>
      <w:r w:rsidRPr="00A65FB2">
        <w:rPr>
          <w:rFonts w:hint="eastAsia"/>
          <w:color w:val="auto"/>
          <w:rPrChange w:id="1992" w:author="shaoping niu (牛少平)-人工智能研究院" w:date="2024-07-17T16:33:00Z">
            <w:rPr>
              <w:rFonts w:hint="eastAsia"/>
              <w:color w:val="000000"/>
            </w:rPr>
          </w:rPrChange>
        </w:rPr>
        <w:t>位标签完成器功能。请注意，支持</w:t>
      </w:r>
      <w:r w:rsidRPr="00A65FB2">
        <w:rPr>
          <w:color w:val="auto"/>
          <w:rPrChange w:id="1993" w:author="shaoping niu (牛少平)-人工智能研究院" w:date="2024-07-17T16:33:00Z">
            <w:rPr>
              <w:color w:val="000000"/>
            </w:rPr>
          </w:rPrChange>
        </w:rPr>
        <w:t>16.0 GT/s</w:t>
      </w:r>
      <w:r w:rsidRPr="00A65FB2">
        <w:rPr>
          <w:rFonts w:hint="eastAsia"/>
          <w:color w:val="auto"/>
          <w:rPrChange w:id="1994" w:author="shaoping niu (牛少平)-人工智能研究院" w:date="2024-07-17T16:33:00Z">
            <w:rPr>
              <w:rFonts w:hint="eastAsia"/>
              <w:color w:val="000000"/>
            </w:rPr>
          </w:rPrChange>
        </w:rPr>
        <w:t>或更高数据速率的交换机必须支持</w:t>
      </w:r>
      <w:r w:rsidRPr="00A65FB2">
        <w:rPr>
          <w:color w:val="auto"/>
          <w:rPrChange w:id="1995" w:author="shaoping niu (牛少平)-人工智能研究院" w:date="2024-07-17T16:33:00Z">
            <w:rPr>
              <w:color w:val="000000"/>
            </w:rPr>
          </w:rPrChange>
        </w:rPr>
        <w:t>10</w:t>
      </w:r>
      <w:r w:rsidRPr="00A65FB2">
        <w:rPr>
          <w:rFonts w:hint="eastAsia"/>
          <w:color w:val="auto"/>
          <w:rPrChange w:id="1996" w:author="shaoping niu (牛少平)-人工智能研究院" w:date="2024-07-17T16:33:00Z">
            <w:rPr>
              <w:rFonts w:hint="eastAsia"/>
              <w:color w:val="000000"/>
            </w:rPr>
          </w:rPrChange>
        </w:rPr>
        <w:t>位标记完成器功能。</w:t>
      </w:r>
    </w:p>
    <w:p w14:paraId="62C61279" w14:textId="3C0A5B9D" w:rsidR="00D34953" w:rsidRPr="00A65FB2" w:rsidRDefault="00D34953">
      <w:pPr>
        <w:spacing w:beforeLines="50" w:before="156" w:afterLines="50" w:after="156"/>
        <w:ind w:firstLineChars="200" w:firstLine="420"/>
        <w:rPr>
          <w:color w:val="auto"/>
          <w:rPrChange w:id="1997" w:author="shaoping niu (牛少平)-人工智能研究院" w:date="2024-07-17T16:33:00Z">
            <w:rPr>
              <w:color w:val="000000"/>
            </w:rPr>
          </w:rPrChange>
        </w:rPr>
        <w:pPrChange w:id="1998" w:author="shaoping niu (牛少平)-人工智能研究院" w:date="2024-07-17T16:33:00Z">
          <w:pPr>
            <w:ind w:firstLineChars="200" w:firstLine="420"/>
          </w:pPr>
        </w:pPrChange>
      </w:pPr>
      <w:r w:rsidRPr="00A65FB2">
        <w:rPr>
          <w:rFonts w:hint="eastAsia"/>
          <w:color w:val="auto"/>
          <w:rPrChange w:id="1999" w:author="shaoping niu (牛少平)-人工智能研究院" w:date="2024-07-17T16:33:00Z">
            <w:rPr>
              <w:rFonts w:hint="eastAsia"/>
              <w:color w:val="000000"/>
            </w:rPr>
          </w:rPrChange>
        </w:rPr>
        <w:t>对于具有</w:t>
      </w:r>
      <w:r w:rsidRPr="00A65FB2">
        <w:rPr>
          <w:color w:val="auto"/>
          <w:rPrChange w:id="2000" w:author="shaoping niu (牛少平)-人工智能研究院" w:date="2024-07-17T16:33:00Z">
            <w:rPr>
              <w:color w:val="000000"/>
            </w:rPr>
          </w:rPrChange>
        </w:rPr>
        <w:t>10</w:t>
      </w:r>
      <w:r w:rsidRPr="00A65FB2">
        <w:rPr>
          <w:rFonts w:hint="eastAsia"/>
          <w:color w:val="auto"/>
          <w:rPrChange w:id="2001" w:author="shaoping niu (牛少平)-人工智能研究院" w:date="2024-07-17T16:33:00Z">
            <w:rPr>
              <w:rFonts w:hint="eastAsia"/>
              <w:color w:val="000000"/>
            </w:rPr>
          </w:rPrChange>
        </w:rPr>
        <w:t>位标签请求者能力的请求者以完成者为目标的配置，其中一些完成者具有</w:t>
      </w:r>
      <w:r w:rsidRPr="00A65FB2">
        <w:rPr>
          <w:color w:val="auto"/>
          <w:rPrChange w:id="2002" w:author="shaoping niu (牛少平)-人工智能研究院" w:date="2024-07-17T16:33:00Z">
            <w:rPr>
              <w:color w:val="000000"/>
            </w:rPr>
          </w:rPrChange>
        </w:rPr>
        <w:t>10</w:t>
      </w:r>
      <w:r w:rsidRPr="00A65FB2">
        <w:rPr>
          <w:rFonts w:hint="eastAsia"/>
          <w:color w:val="auto"/>
          <w:rPrChange w:id="2003" w:author="shaoping niu (牛少平)-人工智能研究院" w:date="2024-07-17T16:33:00Z">
            <w:rPr>
              <w:rFonts w:hint="eastAsia"/>
              <w:color w:val="000000"/>
            </w:rPr>
          </w:rPrChange>
        </w:rPr>
        <w:t>位标记完成者能力，而另一些不具有</w:t>
      </w:r>
      <w:r w:rsidRPr="00A65FB2">
        <w:rPr>
          <w:color w:val="auto"/>
          <w:rPrChange w:id="2004" w:author="shaoping niu (牛少平)-人工智能研究院" w:date="2024-07-17T16:33:00Z">
            <w:rPr>
              <w:color w:val="000000"/>
            </w:rPr>
          </w:rPrChange>
        </w:rPr>
        <w:t>10</w:t>
      </w:r>
      <w:r w:rsidRPr="00A65FB2">
        <w:rPr>
          <w:rFonts w:hint="eastAsia"/>
          <w:color w:val="auto"/>
          <w:rPrChange w:id="2005" w:author="shaoping niu (牛少平)-人工智能研究院" w:date="2024-07-17T16:33:00Z">
            <w:rPr>
              <w:rFonts w:hint="eastAsia"/>
              <w:color w:val="000000"/>
            </w:rPr>
          </w:rPrChange>
        </w:rPr>
        <w:t>位标志完成者能力</w:t>
      </w:r>
      <w:del w:id="2006" w:author="shaoping niu (牛少平)-人工智能研究院" w:date="2024-07-17T15:37:00Z">
        <w:r w:rsidRPr="00A65FB2" w:rsidDel="00B62E0C">
          <w:rPr>
            <w:rFonts w:hint="eastAsia"/>
            <w:color w:val="auto"/>
            <w:rPrChange w:id="2007" w:author="shaoping niu (牛少平)-人工智能研究院" w:date="2024-07-17T16:33:00Z">
              <w:rPr>
                <w:rFonts w:hint="eastAsia"/>
                <w:color w:val="000000"/>
              </w:rPr>
            </w:rPrChange>
          </w:rPr>
          <w:delText>。</w:delText>
        </w:r>
      </w:del>
      <w:ins w:id="2008" w:author="shaoping niu (牛少平)-人工智能研究院" w:date="2024-07-17T15:37:00Z">
        <w:r w:rsidR="00B62E0C" w:rsidRPr="00A65FB2">
          <w:rPr>
            <w:rFonts w:hint="eastAsia"/>
            <w:color w:val="auto"/>
            <w:rPrChange w:id="2009" w:author="shaoping niu (牛少平)-人工智能研究院" w:date="2024-07-17T16:33:00Z">
              <w:rPr>
                <w:rFonts w:hint="eastAsia"/>
                <w:color w:val="000000"/>
              </w:rPr>
            </w:rPrChange>
          </w:rPr>
          <w:t>，</w:t>
        </w:r>
      </w:ins>
      <w:r w:rsidRPr="00A65FB2">
        <w:rPr>
          <w:rFonts w:hint="eastAsia"/>
          <w:color w:val="auto"/>
          <w:rPrChange w:id="2010" w:author="shaoping niu (牛少平)-人工智能研究院" w:date="2024-07-17T16:33:00Z">
            <w:rPr>
              <w:rFonts w:hint="eastAsia"/>
              <w:color w:val="000000"/>
            </w:rPr>
          </w:rPrChange>
        </w:rPr>
        <w:t>请求者如何确定哪些</w:t>
      </w:r>
      <w:r w:rsidRPr="00A65FB2">
        <w:rPr>
          <w:color w:val="auto"/>
          <w:rPrChange w:id="2011" w:author="shaoping niu (牛少平)-人工智能研究院" w:date="2024-07-17T16:33:00Z">
            <w:rPr>
              <w:color w:val="000000"/>
            </w:rPr>
          </w:rPrChange>
        </w:rPr>
        <w:t>NPR</w:t>
      </w:r>
      <w:r w:rsidRPr="00A65FB2">
        <w:rPr>
          <w:rFonts w:hint="eastAsia"/>
          <w:color w:val="auto"/>
          <w:rPrChange w:id="2012" w:author="shaoping niu (牛少平)-人工智能研究院" w:date="2024-07-17T16:33:00Z">
            <w:rPr>
              <w:rFonts w:hint="eastAsia"/>
              <w:color w:val="000000"/>
            </w:rPr>
          </w:rPrChange>
        </w:rPr>
        <w:t>包括</w:t>
      </w:r>
      <w:r w:rsidRPr="00A65FB2">
        <w:rPr>
          <w:color w:val="auto"/>
          <w:rPrChange w:id="2013" w:author="shaoping niu (牛少平)-人工智能研究院" w:date="2024-07-17T16:33:00Z">
            <w:rPr>
              <w:color w:val="000000"/>
            </w:rPr>
          </w:rPrChange>
        </w:rPr>
        <w:t>10</w:t>
      </w:r>
      <w:r w:rsidRPr="00A65FB2">
        <w:rPr>
          <w:rFonts w:hint="eastAsia"/>
          <w:color w:val="auto"/>
          <w:rPrChange w:id="2014" w:author="shaoping niu (牛少平)-人工智能研究院" w:date="2024-07-17T16:33:00Z">
            <w:rPr>
              <w:rFonts w:hint="eastAsia"/>
              <w:color w:val="000000"/>
            </w:rPr>
          </w:rPrChange>
        </w:rPr>
        <w:t>位标签不在本规范范围内。</w:t>
      </w:r>
    </w:p>
    <w:p w14:paraId="63BF85B8" w14:textId="1A48B57C" w:rsidR="00D34953" w:rsidRDefault="00D34953" w:rsidP="00D34953">
      <w:pPr>
        <w:ind w:firstLineChars="200" w:firstLine="420"/>
        <w:rPr>
          <w:ins w:id="2015" w:author="shaoping niu (牛少平)-人工智能研究院" w:date="2024-07-17T16:35:00Z"/>
          <w:color w:val="000000"/>
        </w:rPr>
      </w:pPr>
    </w:p>
    <w:p w14:paraId="726722D8" w14:textId="79B0BFA3" w:rsidR="00A65FB2" w:rsidRDefault="00A65FB2" w:rsidP="00D34953">
      <w:pPr>
        <w:ind w:firstLineChars="200" w:firstLine="420"/>
        <w:rPr>
          <w:ins w:id="2016" w:author="shaoping niu (牛少平)-人工智能研究院" w:date="2024-07-17T16:35:00Z"/>
          <w:color w:val="000000"/>
        </w:rPr>
      </w:pPr>
    </w:p>
    <w:p w14:paraId="0CB4C422" w14:textId="77777777" w:rsidR="00A65FB2" w:rsidRDefault="00A65FB2" w:rsidP="00D34953">
      <w:pPr>
        <w:ind w:firstLineChars="200" w:firstLine="420"/>
        <w:rPr>
          <w:color w:val="000000"/>
        </w:rPr>
      </w:pPr>
    </w:p>
    <w:p w14:paraId="4579D4E9" w14:textId="253B61B5" w:rsidR="00D34953" w:rsidRDefault="00D34953" w:rsidP="007519A5">
      <w:pPr>
        <w:numPr>
          <w:ilvl w:val="0"/>
          <w:numId w:val="3"/>
        </w:numPr>
        <w:rPr>
          <w:color w:val="000000"/>
        </w:rPr>
      </w:pPr>
      <w:r w:rsidRPr="006F3C47">
        <w:rPr>
          <w:rFonts w:hint="eastAsia"/>
          <w:b/>
          <w:color w:val="auto"/>
        </w:rPr>
        <w:lastRenderedPageBreak/>
        <w:t>实现时注意——</w:t>
      </w:r>
      <w:r w:rsidR="007519A5" w:rsidRPr="007519A5">
        <w:rPr>
          <w:rFonts w:hint="eastAsia"/>
          <w:b/>
          <w:color w:val="auto"/>
        </w:rPr>
        <w:t>同时使用</w:t>
      </w:r>
      <w:r w:rsidR="007519A5" w:rsidRPr="007519A5">
        <w:rPr>
          <w:rFonts w:hint="eastAsia"/>
          <w:b/>
          <w:color w:val="auto"/>
        </w:rPr>
        <w:t>10</w:t>
      </w:r>
      <w:r w:rsidR="007519A5" w:rsidRPr="007519A5">
        <w:rPr>
          <w:rFonts w:hint="eastAsia"/>
          <w:b/>
          <w:color w:val="auto"/>
        </w:rPr>
        <w:t>位标记和较小的标记</w:t>
      </w:r>
    </w:p>
    <w:p w14:paraId="6DE9CC27" w14:textId="43EDFEBE" w:rsidR="00D34953" w:rsidRPr="00A65FB2" w:rsidRDefault="00D34953">
      <w:pPr>
        <w:spacing w:beforeLines="50" w:before="156" w:afterLines="50" w:after="156"/>
        <w:ind w:firstLineChars="200" w:firstLine="420"/>
        <w:rPr>
          <w:color w:val="auto"/>
          <w:rPrChange w:id="2017" w:author="shaoping niu (牛少平)-人工智能研究院" w:date="2024-07-17T16:33:00Z">
            <w:rPr>
              <w:color w:val="000000"/>
            </w:rPr>
          </w:rPrChange>
        </w:rPr>
        <w:pPrChange w:id="2018" w:author="shaoping niu (牛少平)-人工智能研究院" w:date="2024-07-17T16:33:00Z">
          <w:pPr>
            <w:ind w:firstLineChars="200" w:firstLine="420"/>
          </w:pPr>
        </w:pPrChange>
      </w:pPr>
      <w:r w:rsidRPr="00A65FB2">
        <w:rPr>
          <w:rFonts w:hint="eastAsia"/>
          <w:color w:val="auto"/>
          <w:rPrChange w:id="2019" w:author="shaoping niu (牛少平)-人工智能研究院" w:date="2024-07-17T16:33:00Z">
            <w:rPr>
              <w:rFonts w:hint="eastAsia"/>
              <w:color w:val="000000"/>
            </w:rPr>
          </w:rPrChange>
        </w:rPr>
        <w:t>如本节前面所述，如果请求方支持向某些完成方发送</w:t>
      </w:r>
      <w:r w:rsidRPr="00A65FB2">
        <w:rPr>
          <w:color w:val="auto"/>
          <w:rPrChange w:id="2020" w:author="shaoping niu (牛少平)-人工智能研究院" w:date="2024-07-17T16:33:00Z">
            <w:rPr>
              <w:color w:val="000000"/>
            </w:rPr>
          </w:rPrChange>
        </w:rPr>
        <w:t>10</w:t>
      </w:r>
      <w:r w:rsidRPr="00A65FB2">
        <w:rPr>
          <w:rFonts w:hint="eastAsia"/>
          <w:color w:val="auto"/>
          <w:rPrChange w:id="2021" w:author="shaoping niu (牛少平)-人工智能研究院" w:date="2024-07-17T16:33:00Z">
            <w:rPr>
              <w:rFonts w:hint="eastAsia"/>
              <w:color w:val="000000"/>
            </w:rPr>
          </w:rPrChange>
        </w:rPr>
        <w:t>位标记请求，并支持同时向其他完成方发送较小的标记请求，则如果</w:t>
      </w:r>
      <w:commentRangeStart w:id="2022"/>
      <w:r w:rsidRPr="00A65FB2">
        <w:rPr>
          <w:rFonts w:hint="eastAsia"/>
          <w:color w:val="auto"/>
          <w:rPrChange w:id="2023" w:author="shaoping niu (牛少平)-人工智能研究院" w:date="2024-07-17T16:33:00Z">
            <w:rPr>
              <w:rFonts w:hint="eastAsia"/>
              <w:color w:val="000000"/>
            </w:rPr>
          </w:rPrChange>
        </w:rPr>
        <w:t>缺少</w:t>
      </w:r>
      <w:commentRangeEnd w:id="2022"/>
      <w:r w:rsidRPr="00A65FB2">
        <w:rPr>
          <w:color w:val="auto"/>
          <w:rPrChange w:id="2024" w:author="shaoping niu (牛少平)-人工智能研究院" w:date="2024-07-17T16:33:00Z">
            <w:rPr>
              <w:rStyle w:val="a3"/>
            </w:rPr>
          </w:rPrChange>
        </w:rPr>
        <w:commentReference w:id="2022"/>
      </w:r>
      <w:r w:rsidRPr="00A65FB2">
        <w:rPr>
          <w:color w:val="auto"/>
          <w:rPrChange w:id="2025" w:author="shaoping niu (牛少平)-人工智能研究院" w:date="2024-07-17T16:33:00Z">
            <w:rPr>
              <w:color w:val="000000"/>
            </w:rPr>
          </w:rPrChange>
        </w:rPr>
        <w:t>10</w:t>
      </w:r>
      <w:r w:rsidRPr="00A65FB2">
        <w:rPr>
          <w:rFonts w:hint="eastAsia"/>
          <w:color w:val="auto"/>
          <w:rPrChange w:id="2026" w:author="shaoping niu (牛少平)-人工智能研究院" w:date="2024-07-17T16:33:00Z">
            <w:rPr>
              <w:rFonts w:hint="eastAsia"/>
              <w:color w:val="000000"/>
            </w:rPr>
          </w:rPrChange>
        </w:rPr>
        <w:t>位标记完成方能力（</w:t>
      </w:r>
      <w:r w:rsidRPr="00A65FB2">
        <w:rPr>
          <w:color w:val="auto"/>
          <w:rPrChange w:id="2027" w:author="shaoping niu (牛少平)-人工智能研究院" w:date="2024-07-17T16:33:00Z">
            <w:rPr>
              <w:color w:val="000000"/>
            </w:rPr>
          </w:rPrChange>
        </w:rPr>
        <w:t>10bit Tag Completer Capability</w:t>
      </w:r>
      <w:r w:rsidRPr="00A65FB2">
        <w:rPr>
          <w:rFonts w:hint="eastAsia"/>
          <w:color w:val="auto"/>
          <w:rPrChange w:id="2028" w:author="shaoping niu (牛少平)-人工智能研究院" w:date="2024-07-17T16:33:00Z">
            <w:rPr>
              <w:rFonts w:hint="eastAsia"/>
              <w:color w:val="000000"/>
            </w:rPr>
          </w:rPrChange>
        </w:rPr>
        <w:t>）的完成方完成了任何</w:t>
      </w:r>
      <w:r w:rsidRPr="00A65FB2">
        <w:rPr>
          <w:color w:val="auto"/>
          <w:rPrChange w:id="2029" w:author="shaoping niu (牛少平)-人工智能研究院" w:date="2024-07-17T16:33:00Z">
            <w:rPr>
              <w:color w:val="000000"/>
            </w:rPr>
          </w:rPrChange>
        </w:rPr>
        <w:t>10</w:t>
      </w:r>
      <w:r w:rsidRPr="00A65FB2">
        <w:rPr>
          <w:rFonts w:hint="eastAsia"/>
          <w:color w:val="auto"/>
          <w:rPrChange w:id="2030" w:author="shaoping niu (牛少平)-人工智能研究院" w:date="2024-07-17T16:33:00Z">
            <w:rPr>
              <w:rFonts w:hint="eastAsia"/>
              <w:color w:val="000000"/>
            </w:rPr>
          </w:rPrChange>
        </w:rPr>
        <w:t>位标记申请，则请求方必须确保</w:t>
      </w:r>
      <w:del w:id="2031" w:author="shaoping niu (牛少平)-人工智能研究院" w:date="2024-07-17T15:39:00Z">
        <w:r w:rsidRPr="00A65FB2" w:rsidDel="009F36F6">
          <w:rPr>
            <w:rFonts w:hint="eastAsia"/>
            <w:color w:val="auto"/>
            <w:rPrChange w:id="2032" w:author="shaoping niu (牛少平)-人工智能研究院" w:date="2024-07-17T16:33:00Z">
              <w:rPr>
                <w:rFonts w:hint="eastAsia"/>
                <w:color w:val="000000"/>
              </w:rPr>
            </w:rPrChange>
          </w:rPr>
          <w:delText>没有</w:delText>
        </w:r>
      </w:del>
      <w:r w:rsidRPr="00A65FB2">
        <w:rPr>
          <w:rFonts w:hint="eastAsia"/>
          <w:color w:val="auto"/>
          <w:rPrChange w:id="2033" w:author="shaoping niu (牛少平)-人工智能研究院" w:date="2024-07-17T16:33:00Z">
            <w:rPr>
              <w:rFonts w:hint="eastAsia"/>
              <w:color w:val="000000"/>
            </w:rPr>
          </w:rPrChange>
        </w:rPr>
        <w:t>未完成的</w:t>
      </w:r>
      <w:r w:rsidRPr="00A65FB2">
        <w:rPr>
          <w:color w:val="auto"/>
          <w:rPrChange w:id="2034" w:author="shaoping niu (牛少平)-人工智能研究院" w:date="2024-07-17T16:33:00Z">
            <w:rPr>
              <w:color w:val="000000"/>
            </w:rPr>
          </w:rPrChange>
        </w:rPr>
        <w:t>10</w:t>
      </w:r>
      <w:r w:rsidRPr="00A65FB2">
        <w:rPr>
          <w:rFonts w:hint="eastAsia"/>
          <w:color w:val="auto"/>
          <w:rPrChange w:id="2035" w:author="shaoping niu (牛少平)-人工智能研究院" w:date="2024-07-17T16:33:00Z">
            <w:rPr>
              <w:rFonts w:hint="eastAsia"/>
              <w:color w:val="000000"/>
            </w:rPr>
          </w:rPrChange>
        </w:rPr>
        <w:t>位标记</w:t>
      </w:r>
      <w:del w:id="2036" w:author="shaoping niu (牛少平)-人工智能研究院" w:date="2024-07-17T15:39:00Z">
        <w:r w:rsidRPr="00A65FB2" w:rsidDel="009F36F6">
          <w:rPr>
            <w:rFonts w:hint="eastAsia"/>
            <w:color w:val="auto"/>
            <w:rPrChange w:id="2037" w:author="shaoping niu (牛少平)-人工智能研究院" w:date="2024-07-17T16:33:00Z">
              <w:rPr>
                <w:rFonts w:hint="eastAsia"/>
                <w:color w:val="000000"/>
              </w:rPr>
            </w:rPrChange>
          </w:rPr>
          <w:delText>可以</w:delText>
        </w:r>
      </w:del>
      <w:ins w:id="2038" w:author="shaoping niu (牛少平)-人工智能研究院" w:date="2024-07-17T15:39:00Z">
        <w:r w:rsidR="009F36F6" w:rsidRPr="00A65FB2">
          <w:rPr>
            <w:rFonts w:hint="eastAsia"/>
            <w:color w:val="auto"/>
            <w:rPrChange w:id="2039" w:author="shaoping niu (牛少平)-人工智能研究院" w:date="2024-07-17T16:33:00Z">
              <w:rPr>
                <w:rFonts w:hint="eastAsia"/>
                <w:color w:val="000000"/>
              </w:rPr>
            </w:rPrChange>
          </w:rPr>
          <w:t>不能</w:t>
        </w:r>
      </w:ins>
      <w:r w:rsidRPr="00A65FB2">
        <w:rPr>
          <w:rFonts w:hint="eastAsia"/>
          <w:color w:val="auto"/>
          <w:rPrChange w:id="2040" w:author="shaoping niu (牛少平)-人工智能研究院" w:date="2024-07-17T16:33:00Z">
            <w:rPr>
              <w:rFonts w:hint="eastAsia"/>
              <w:color w:val="000000"/>
            </w:rPr>
          </w:rPrChange>
        </w:rPr>
        <w:t>别名为未完成的较小标记。</w:t>
      </w:r>
      <w:ins w:id="2041" w:author="shaoping niu (牛少平)-人工智能研究院" w:date="2024-07-17T15:44:00Z">
        <w:r w:rsidR="009F36F6" w:rsidRPr="00A65FB2">
          <w:rPr>
            <w:rFonts w:hint="eastAsia"/>
            <w:color w:val="auto"/>
            <w:rPrChange w:id="2042" w:author="shaoping niu (牛少平)-人工智能研究院" w:date="2024-07-17T16:33:00Z">
              <w:rPr>
                <w:rFonts w:hint="eastAsia"/>
                <w:color w:val="000000"/>
              </w:rPr>
            </w:rPrChange>
          </w:rPr>
          <w:t>（个人理解，即请求方需保证未完成的</w:t>
        </w:r>
        <w:r w:rsidR="009F36F6" w:rsidRPr="00A65FB2">
          <w:rPr>
            <w:color w:val="auto"/>
            <w:rPrChange w:id="2043" w:author="shaoping niu (牛少平)-人工智能研究院" w:date="2024-07-17T16:33:00Z">
              <w:rPr>
                <w:color w:val="000000"/>
              </w:rPr>
            </w:rPrChange>
          </w:rPr>
          <w:t>10</w:t>
        </w:r>
        <w:r w:rsidR="009F36F6" w:rsidRPr="00A65FB2">
          <w:rPr>
            <w:rFonts w:hint="eastAsia"/>
            <w:color w:val="auto"/>
            <w:rPrChange w:id="2044" w:author="shaoping niu (牛少平)-人工智能研究院" w:date="2024-07-17T16:33:00Z">
              <w:rPr>
                <w:rFonts w:hint="eastAsia"/>
                <w:color w:val="000000"/>
              </w:rPr>
            </w:rPrChange>
          </w:rPr>
          <w:t>位标记在</w:t>
        </w:r>
      </w:ins>
      <w:ins w:id="2045" w:author="shaoping niu (牛少平)-人工智能研究院" w:date="2024-07-17T15:45:00Z">
        <w:r w:rsidR="009F36F6" w:rsidRPr="00A65FB2">
          <w:rPr>
            <w:rFonts w:hint="eastAsia"/>
            <w:color w:val="auto"/>
            <w:rPrChange w:id="2046" w:author="shaoping niu (牛少平)-人工智能研究院" w:date="2024-07-17T16:33:00Z">
              <w:rPr>
                <w:rFonts w:hint="eastAsia"/>
                <w:color w:val="000000"/>
              </w:rPr>
            </w:rPrChange>
          </w:rPr>
          <w:t>这样的完成方中不能混淆。</w:t>
        </w:r>
      </w:ins>
      <w:ins w:id="2047" w:author="shaoping niu (牛少平)-人工智能研究院" w:date="2024-07-17T15:44:00Z">
        <w:r w:rsidR="009F36F6" w:rsidRPr="00A65FB2">
          <w:rPr>
            <w:rFonts w:hint="eastAsia"/>
            <w:color w:val="auto"/>
            <w:rPrChange w:id="2048" w:author="shaoping niu (牛少平)-人工智能研究院" w:date="2024-07-17T16:33:00Z">
              <w:rPr>
                <w:rFonts w:hint="eastAsia"/>
                <w:color w:val="000000"/>
              </w:rPr>
            </w:rPrChange>
          </w:rPr>
          <w:t>）</w:t>
        </w:r>
      </w:ins>
    </w:p>
    <w:p w14:paraId="3D49E862" w14:textId="77777777" w:rsidR="00D34953" w:rsidRPr="00A65FB2" w:rsidRDefault="00D34953">
      <w:pPr>
        <w:spacing w:beforeLines="50" w:before="156" w:afterLines="50" w:after="156"/>
        <w:ind w:firstLineChars="200" w:firstLine="420"/>
        <w:rPr>
          <w:color w:val="auto"/>
          <w:rPrChange w:id="2049" w:author="shaoping niu (牛少平)-人工智能研究院" w:date="2024-07-17T16:33:00Z">
            <w:rPr>
              <w:color w:val="000000"/>
            </w:rPr>
          </w:rPrChange>
        </w:rPr>
        <w:pPrChange w:id="2050" w:author="shaoping niu (牛少平)-人工智能研究院" w:date="2024-07-17T16:33:00Z">
          <w:pPr>
            <w:ind w:firstLineChars="200" w:firstLine="420"/>
          </w:pPr>
        </w:pPrChange>
      </w:pPr>
      <w:r w:rsidRPr="00A65FB2">
        <w:rPr>
          <w:rFonts w:hint="eastAsia"/>
          <w:color w:val="auto"/>
          <w:rPrChange w:id="2051" w:author="shaoping niu (牛少平)-人工智能研究院" w:date="2024-07-17T16:33:00Z">
            <w:rPr>
              <w:rFonts w:hint="eastAsia"/>
              <w:color w:val="000000"/>
            </w:rPr>
          </w:rPrChange>
        </w:rPr>
        <w:t>一种实现方法是让请求方将其</w:t>
      </w:r>
      <w:r w:rsidRPr="00A65FB2">
        <w:rPr>
          <w:color w:val="auto"/>
          <w:rPrChange w:id="2052" w:author="shaoping niu (牛少平)-人工智能研究院" w:date="2024-07-17T16:33:00Z">
            <w:rPr>
              <w:color w:val="000000"/>
            </w:rPr>
          </w:rPrChange>
        </w:rPr>
        <w:t>8</w:t>
      </w:r>
      <w:r w:rsidRPr="00A65FB2">
        <w:rPr>
          <w:rFonts w:hint="eastAsia"/>
          <w:color w:val="auto"/>
          <w:rPrChange w:id="2053" w:author="shaoping niu (牛少平)-人工智能研究院" w:date="2024-07-17T16:33:00Z">
            <w:rPr>
              <w:rFonts w:hint="eastAsia"/>
              <w:color w:val="000000"/>
            </w:rPr>
          </w:rPrChange>
        </w:rPr>
        <w:t>位标签空间划分为两个区域：一个区域仅用于较小的标签（</w:t>
      </w:r>
      <w:r w:rsidRPr="00A65FB2">
        <w:rPr>
          <w:color w:val="auto"/>
          <w:rPrChange w:id="2054" w:author="shaoping niu (牛少平)-人工智能研究院" w:date="2024-07-17T16:33:00Z">
            <w:rPr>
              <w:color w:val="000000"/>
            </w:rPr>
          </w:rPrChange>
        </w:rPr>
        <w:t>8</w:t>
      </w:r>
      <w:r w:rsidRPr="00A65FB2">
        <w:rPr>
          <w:rFonts w:hint="eastAsia"/>
          <w:color w:val="auto"/>
          <w:rPrChange w:id="2055" w:author="shaoping niu (牛少平)-人工智能研究院" w:date="2024-07-17T16:33:00Z">
            <w:rPr>
              <w:rFonts w:hint="eastAsia"/>
              <w:color w:val="000000"/>
            </w:rPr>
          </w:rPrChange>
        </w:rPr>
        <w:t>位或</w:t>
      </w:r>
      <w:r w:rsidRPr="00A65FB2">
        <w:rPr>
          <w:color w:val="auto"/>
          <w:rPrChange w:id="2056" w:author="shaoping niu (牛少平)-人工智能研究院" w:date="2024-07-17T16:33:00Z">
            <w:rPr>
              <w:color w:val="000000"/>
            </w:rPr>
          </w:rPrChange>
        </w:rPr>
        <w:t>5</w:t>
      </w:r>
      <w:r w:rsidRPr="00A65FB2">
        <w:rPr>
          <w:rFonts w:hint="eastAsia"/>
          <w:color w:val="auto"/>
          <w:rPrChange w:id="2057" w:author="shaoping niu (牛少平)-人工智能研究院" w:date="2024-07-17T16:33:00Z">
            <w:rPr>
              <w:rFonts w:hint="eastAsia"/>
              <w:color w:val="000000"/>
            </w:rPr>
          </w:rPrChange>
        </w:rPr>
        <w:t>位标签），另一个区域只用于</w:t>
      </w:r>
      <w:r w:rsidRPr="00A65FB2">
        <w:rPr>
          <w:color w:val="auto"/>
          <w:rPrChange w:id="2058" w:author="shaoping niu (牛少平)-人工智能研究院" w:date="2024-07-17T16:33:00Z">
            <w:rPr>
              <w:color w:val="000000"/>
            </w:rPr>
          </w:rPrChange>
        </w:rPr>
        <w:t>10</w:t>
      </w:r>
      <w:r w:rsidRPr="00A65FB2">
        <w:rPr>
          <w:rFonts w:hint="eastAsia"/>
          <w:color w:val="auto"/>
          <w:rPrChange w:id="2059" w:author="shaoping niu (牛少平)-人工智能研究院" w:date="2024-07-17T16:33:00Z">
            <w:rPr>
              <w:rFonts w:hint="eastAsia"/>
              <w:color w:val="000000"/>
            </w:rPr>
          </w:rPrChange>
        </w:rPr>
        <w:t>位标签的较低</w:t>
      </w:r>
      <w:r w:rsidRPr="00A65FB2">
        <w:rPr>
          <w:color w:val="auto"/>
          <w:rPrChange w:id="2060" w:author="shaoping niu (牛少平)-人工智能研究院" w:date="2024-07-17T16:33:00Z">
            <w:rPr>
              <w:color w:val="000000"/>
            </w:rPr>
          </w:rPrChange>
        </w:rPr>
        <w:t>8</w:t>
      </w:r>
      <w:r w:rsidRPr="00A65FB2">
        <w:rPr>
          <w:rFonts w:hint="eastAsia"/>
          <w:color w:val="auto"/>
          <w:rPrChange w:id="2061" w:author="shaoping niu (牛少平)-人工智能研究院" w:date="2024-07-17T16:33:00Z">
            <w:rPr>
              <w:rFonts w:hint="eastAsia"/>
              <w:color w:val="000000"/>
            </w:rPr>
          </w:rPrChange>
        </w:rPr>
        <w:t>位。注意，这将强制在可用于</w:t>
      </w:r>
      <w:r w:rsidRPr="00A65FB2">
        <w:rPr>
          <w:color w:val="auto"/>
          <w:rPrChange w:id="2062" w:author="shaoping niu (牛少平)-人工智能研究院" w:date="2024-07-17T16:33:00Z">
            <w:rPr>
              <w:color w:val="000000"/>
            </w:rPr>
          </w:rPrChange>
        </w:rPr>
        <w:t>10</w:t>
      </w:r>
      <w:r w:rsidRPr="00A65FB2">
        <w:rPr>
          <w:rFonts w:hint="eastAsia"/>
          <w:color w:val="auto"/>
          <w:rPrChange w:id="2063" w:author="shaoping niu (牛少平)-人工智能研究院" w:date="2024-07-17T16:33:00Z">
            <w:rPr>
              <w:rFonts w:hint="eastAsia"/>
              <w:color w:val="000000"/>
            </w:rPr>
          </w:rPrChange>
        </w:rPr>
        <w:t>位标签的标签空间和较小标签之间进行权衡。</w:t>
      </w:r>
    </w:p>
    <w:p w14:paraId="5764C6F3" w14:textId="77777777" w:rsidR="00D34953" w:rsidRPr="00A65FB2" w:rsidRDefault="00D34953">
      <w:pPr>
        <w:spacing w:beforeLines="50" w:before="156" w:afterLines="50" w:after="156"/>
        <w:ind w:firstLineChars="200" w:firstLine="420"/>
        <w:rPr>
          <w:color w:val="auto"/>
          <w:rPrChange w:id="2064" w:author="shaoping niu (牛少平)-人工智能研究院" w:date="2024-07-17T16:33:00Z">
            <w:rPr>
              <w:color w:val="000000"/>
            </w:rPr>
          </w:rPrChange>
        </w:rPr>
        <w:pPrChange w:id="2065" w:author="shaoping niu (牛少平)-人工智能研究院" w:date="2024-07-17T16:33:00Z">
          <w:pPr>
            <w:ind w:firstLineChars="200" w:firstLine="420"/>
          </w:pPr>
        </w:pPrChange>
      </w:pPr>
      <w:r w:rsidRPr="00A65FB2">
        <w:rPr>
          <w:rFonts w:hint="eastAsia"/>
          <w:color w:val="auto"/>
          <w:rPrChange w:id="2066" w:author="shaoping niu (牛少平)-人工智能研究院" w:date="2024-07-17T16:33:00Z">
            <w:rPr>
              <w:rFonts w:hint="eastAsia"/>
              <w:color w:val="000000"/>
            </w:rPr>
          </w:rPrChange>
        </w:rPr>
        <w:t>例如，如果请求方将其</w:t>
      </w:r>
      <w:r w:rsidRPr="00A65FB2">
        <w:rPr>
          <w:color w:val="auto"/>
          <w:rPrChange w:id="2067" w:author="shaoping niu (牛少平)-人工智能研究院" w:date="2024-07-17T16:33:00Z">
            <w:rPr>
              <w:color w:val="000000"/>
            </w:rPr>
          </w:rPrChange>
        </w:rPr>
        <w:t>8</w:t>
      </w:r>
      <w:r w:rsidRPr="00A65FB2">
        <w:rPr>
          <w:rFonts w:hint="eastAsia"/>
          <w:color w:val="auto"/>
          <w:rPrChange w:id="2068" w:author="shaoping niu (牛少平)-人工智能研究院" w:date="2024-07-17T16:33:00Z">
            <w:rPr>
              <w:rFonts w:hint="eastAsia"/>
              <w:color w:val="000000"/>
            </w:rPr>
          </w:rPrChange>
        </w:rPr>
        <w:t>位标签空间划分为仅将最低的</w:t>
      </w:r>
      <w:r w:rsidRPr="00A65FB2">
        <w:rPr>
          <w:color w:val="auto"/>
          <w:rPrChange w:id="2069" w:author="shaoping niu (牛少平)-人工智能研究院" w:date="2024-07-17T16:33:00Z">
            <w:rPr>
              <w:color w:val="000000"/>
            </w:rPr>
          </w:rPrChange>
        </w:rPr>
        <w:t>4</w:t>
      </w:r>
      <w:r w:rsidRPr="00A65FB2">
        <w:rPr>
          <w:rFonts w:hint="eastAsia"/>
          <w:color w:val="auto"/>
          <w:rPrChange w:id="2070" w:author="shaoping niu (牛少平)-人工智能研究院" w:date="2024-07-17T16:33:00Z">
            <w:rPr>
              <w:rFonts w:hint="eastAsia"/>
              <w:color w:val="000000"/>
            </w:rPr>
          </w:rPrChange>
        </w:rPr>
        <w:t>位用于较小的标签，则最多支持</w:t>
      </w:r>
      <w:r w:rsidRPr="00A65FB2">
        <w:rPr>
          <w:color w:val="auto"/>
          <w:rPrChange w:id="2071" w:author="shaoping niu (牛少平)-人工智能研究院" w:date="2024-07-17T16:33:00Z">
            <w:rPr>
              <w:color w:val="000000"/>
            </w:rPr>
          </w:rPrChange>
        </w:rPr>
        <w:t>16</w:t>
      </w:r>
      <w:r w:rsidRPr="00A65FB2">
        <w:rPr>
          <w:rFonts w:hint="eastAsia"/>
          <w:color w:val="auto"/>
          <w:rPrChange w:id="2072" w:author="shaoping niu (牛少平)-人工智能研究院" w:date="2024-07-17T16:33:00Z">
            <w:rPr>
              <w:rFonts w:hint="eastAsia"/>
              <w:color w:val="000000"/>
            </w:rPr>
          </w:rPrChange>
        </w:rPr>
        <w:t>个未完成的较小标签，并将</w:t>
      </w:r>
      <w:r w:rsidRPr="00A65FB2">
        <w:rPr>
          <w:color w:val="auto"/>
          <w:rPrChange w:id="2073" w:author="shaoping niu (牛少平)-人工智能研究院" w:date="2024-07-17T16:33:00Z">
            <w:rPr>
              <w:color w:val="000000"/>
            </w:rPr>
          </w:rPrChange>
        </w:rPr>
        <w:t>10</w:t>
      </w:r>
      <w:r w:rsidRPr="00A65FB2">
        <w:rPr>
          <w:rFonts w:hint="eastAsia"/>
          <w:color w:val="auto"/>
          <w:rPrChange w:id="2074" w:author="shaoping niu (牛少平)-人工智能研究院" w:date="2024-07-17T16:33:00Z">
            <w:rPr>
              <w:rFonts w:hint="eastAsia"/>
              <w:color w:val="000000"/>
            </w:rPr>
          </w:rPrChange>
        </w:rPr>
        <w:t>位标签空间减少</w:t>
      </w:r>
      <w:r w:rsidRPr="00A65FB2">
        <w:rPr>
          <w:color w:val="auto"/>
          <w:rPrChange w:id="2075" w:author="shaoping niu (牛少平)-人工智能研究院" w:date="2024-07-17T16:33:00Z">
            <w:rPr>
              <w:color w:val="000000"/>
            </w:rPr>
          </w:rPrChange>
        </w:rPr>
        <w:t>3*16</w:t>
      </w:r>
      <w:r w:rsidRPr="00A65FB2">
        <w:rPr>
          <w:rFonts w:hint="eastAsia"/>
          <w:color w:val="auto"/>
          <w:rPrChange w:id="2076" w:author="shaoping niu (牛少平)-人工智能研究院" w:date="2024-07-17T16:33:00Z">
            <w:rPr>
              <w:rFonts w:hint="eastAsia"/>
              <w:color w:val="000000"/>
            </w:rPr>
          </w:rPrChange>
        </w:rPr>
        <w:t>个值，支持</w:t>
      </w:r>
      <w:r w:rsidRPr="00A65FB2">
        <w:rPr>
          <w:color w:val="auto"/>
          <w:rPrChange w:id="2077" w:author="shaoping niu (牛少平)-人工智能研究院" w:date="2024-07-17T16:33:00Z">
            <w:rPr>
              <w:color w:val="000000"/>
            </w:rPr>
          </w:rPrChange>
        </w:rPr>
        <w:t>768-48=720</w:t>
      </w:r>
      <w:r w:rsidRPr="00A65FB2">
        <w:rPr>
          <w:rFonts w:hint="eastAsia"/>
          <w:color w:val="auto"/>
          <w:rPrChange w:id="2078" w:author="shaoping niu (牛少平)-人工智能研究院" w:date="2024-07-17T16:33:00Z">
            <w:rPr>
              <w:rFonts w:hint="eastAsia"/>
              <w:color w:val="000000"/>
            </w:rPr>
          </w:rPrChange>
        </w:rPr>
        <w:t>个未完成</w:t>
      </w:r>
      <w:r w:rsidRPr="00A65FB2">
        <w:rPr>
          <w:color w:val="auto"/>
          <w:rPrChange w:id="2079" w:author="shaoping niu (牛少平)-人工智能研究院" w:date="2024-07-17T16:33:00Z">
            <w:rPr>
              <w:color w:val="000000"/>
            </w:rPr>
          </w:rPrChange>
        </w:rPr>
        <w:t>10</w:t>
      </w:r>
      <w:r w:rsidRPr="00A65FB2">
        <w:rPr>
          <w:rFonts w:hint="eastAsia"/>
          <w:color w:val="auto"/>
          <w:rPrChange w:id="2080" w:author="shaoping niu (牛少平)-人工智能研究院" w:date="2024-07-17T16:33:00Z">
            <w:rPr>
              <w:rFonts w:hint="eastAsia"/>
              <w:color w:val="000000"/>
            </w:rPr>
          </w:rPrChange>
        </w:rPr>
        <w:t>位标签。许多其他分区选项也是可能的，所有这些选项都可以减少未处理请求的总数。通常，为较小的标签保留</w:t>
      </w:r>
      <w:r w:rsidRPr="00A65FB2">
        <w:rPr>
          <w:color w:val="auto"/>
          <w:rPrChange w:id="2081" w:author="shaoping niu (牛少平)-人工智能研究院" w:date="2024-07-17T16:33:00Z">
            <w:rPr>
              <w:color w:val="000000"/>
            </w:rPr>
          </w:rPrChange>
        </w:rPr>
        <w:t>N</w:t>
      </w:r>
      <w:r w:rsidRPr="00A65FB2">
        <w:rPr>
          <w:rFonts w:hint="eastAsia"/>
          <w:color w:val="auto"/>
          <w:rPrChange w:id="2082" w:author="shaoping niu (牛少平)-人工智能研究院" w:date="2024-07-17T16:33:00Z">
            <w:rPr>
              <w:rFonts w:hint="eastAsia"/>
              <w:color w:val="000000"/>
            </w:rPr>
          </w:rPrChange>
        </w:rPr>
        <w:t>个值会将</w:t>
      </w:r>
      <w:r w:rsidRPr="00A65FB2">
        <w:rPr>
          <w:color w:val="auto"/>
          <w:rPrChange w:id="2083" w:author="shaoping niu (牛少平)-人工智能研究院" w:date="2024-07-17T16:33:00Z">
            <w:rPr>
              <w:color w:val="000000"/>
            </w:rPr>
          </w:rPrChange>
        </w:rPr>
        <w:t>10</w:t>
      </w:r>
      <w:r w:rsidRPr="00A65FB2">
        <w:rPr>
          <w:rFonts w:hint="eastAsia"/>
          <w:color w:val="auto"/>
          <w:rPrChange w:id="2084" w:author="shaoping niu (牛少平)-人工智能研究院" w:date="2024-07-17T16:33:00Z">
            <w:rPr>
              <w:rFonts w:hint="eastAsia"/>
              <w:color w:val="000000"/>
            </w:rPr>
          </w:rPrChange>
        </w:rPr>
        <w:t>位标签空间减少</w:t>
      </w:r>
      <w:r w:rsidRPr="00A65FB2">
        <w:rPr>
          <w:color w:val="auto"/>
          <w:rPrChange w:id="2085" w:author="shaoping niu (牛少平)-人工智能研究院" w:date="2024-07-17T16:33:00Z">
            <w:rPr>
              <w:color w:val="000000"/>
            </w:rPr>
          </w:rPrChange>
        </w:rPr>
        <w:t>3*N</w:t>
      </w:r>
      <w:r w:rsidRPr="00A65FB2">
        <w:rPr>
          <w:rFonts w:hint="eastAsia"/>
          <w:color w:val="auto"/>
          <w:rPrChange w:id="2086" w:author="shaoping niu (牛少平)-人工智能研究院" w:date="2024-07-17T16:33:00Z">
            <w:rPr>
              <w:rFonts w:hint="eastAsia"/>
              <w:color w:val="000000"/>
            </w:rPr>
          </w:rPrChange>
        </w:rPr>
        <w:t>个值，并且较小的标签加上</w:t>
      </w:r>
      <w:r w:rsidRPr="00A65FB2">
        <w:rPr>
          <w:color w:val="auto"/>
          <w:rPrChange w:id="2087" w:author="shaoping niu (牛少平)-人工智能研究院" w:date="2024-07-17T16:33:00Z">
            <w:rPr>
              <w:color w:val="000000"/>
            </w:rPr>
          </w:rPrChange>
        </w:rPr>
        <w:t>10</w:t>
      </w:r>
      <w:r w:rsidRPr="00A65FB2">
        <w:rPr>
          <w:rFonts w:hint="eastAsia"/>
          <w:color w:val="auto"/>
          <w:rPrChange w:id="2088" w:author="shaoping niu (牛少平)-人工智能研究院" w:date="2024-07-17T16:33:00Z">
            <w:rPr>
              <w:rFonts w:hint="eastAsia"/>
              <w:color w:val="000000"/>
            </w:rPr>
          </w:rPrChange>
        </w:rPr>
        <w:t>位标签的总数最终为</w:t>
      </w:r>
      <w:r w:rsidRPr="00A65FB2">
        <w:rPr>
          <w:color w:val="auto"/>
          <w:rPrChange w:id="2089" w:author="shaoping niu (牛少平)-人工智能研究院" w:date="2024-07-17T16:33:00Z">
            <w:rPr>
              <w:color w:val="000000"/>
            </w:rPr>
          </w:rPrChange>
        </w:rPr>
        <w:t>768-2*N</w:t>
      </w:r>
      <w:r w:rsidRPr="00A65FB2">
        <w:rPr>
          <w:rFonts w:hint="eastAsia"/>
          <w:color w:val="auto"/>
          <w:rPrChange w:id="2090" w:author="shaoping niu (牛少平)-人工智能研究院" w:date="2024-07-17T16:33:00Z">
            <w:rPr>
              <w:rFonts w:hint="eastAsia"/>
              <w:color w:val="000000"/>
            </w:rPr>
          </w:rPrChange>
        </w:rPr>
        <w:t>。</w:t>
      </w:r>
    </w:p>
    <w:p w14:paraId="50313FD4" w14:textId="77777777" w:rsidR="00D34953" w:rsidRPr="00567DC1" w:rsidRDefault="00D34953" w:rsidP="00D34953">
      <w:pPr>
        <w:ind w:firstLineChars="200" w:firstLine="420"/>
        <w:rPr>
          <w:color w:val="000000"/>
        </w:rPr>
      </w:pPr>
    </w:p>
    <w:p w14:paraId="0C6A82E8" w14:textId="77777777" w:rsidR="00D34953" w:rsidRPr="00567DC1" w:rsidRDefault="00D34953" w:rsidP="00D34953">
      <w:pPr>
        <w:ind w:firstLineChars="200" w:firstLine="420"/>
        <w:rPr>
          <w:color w:val="000000"/>
        </w:rPr>
      </w:pPr>
    </w:p>
    <w:p w14:paraId="6D2CBE6B" w14:textId="77777777" w:rsidR="00896843" w:rsidRPr="00D34953" w:rsidRDefault="002C171C"/>
    <w:p w14:paraId="6891FB4A" w14:textId="77777777" w:rsidR="00D34953" w:rsidRDefault="00D34953"/>
    <w:p w14:paraId="43623FCB" w14:textId="77777777" w:rsidR="00D34953" w:rsidRDefault="00D34953"/>
    <w:p w14:paraId="2B361687" w14:textId="77777777" w:rsidR="00D34953" w:rsidRDefault="00D34953"/>
    <w:p w14:paraId="550B1355" w14:textId="77777777" w:rsidR="00D34953" w:rsidRDefault="00D34953"/>
    <w:p w14:paraId="24F17900" w14:textId="77777777" w:rsidR="00D34953" w:rsidRDefault="00D34953"/>
    <w:p w14:paraId="5EBBB5A9" w14:textId="77777777" w:rsidR="00D34953" w:rsidRDefault="00D34953"/>
    <w:p w14:paraId="62350B3B" w14:textId="77777777" w:rsidR="00D34953" w:rsidRDefault="00D34953"/>
    <w:p w14:paraId="27FCB36C" w14:textId="77777777" w:rsidR="00D34953" w:rsidRDefault="00D34953"/>
    <w:p w14:paraId="247BF9AC" w14:textId="77777777" w:rsidR="00D34953" w:rsidRDefault="00D34953"/>
    <w:p w14:paraId="4326013E" w14:textId="77777777" w:rsidR="00D34953" w:rsidRDefault="00D34953"/>
    <w:p w14:paraId="240A857C" w14:textId="77777777" w:rsidR="00D34953" w:rsidRDefault="00D34953"/>
    <w:p w14:paraId="42AFB758" w14:textId="77777777" w:rsidR="00D34953" w:rsidRDefault="00D34953"/>
    <w:p w14:paraId="6A1987E1" w14:textId="77777777" w:rsidR="00D34953" w:rsidRDefault="00D34953"/>
    <w:p w14:paraId="707EA591" w14:textId="77777777" w:rsidR="00D34953" w:rsidRDefault="00D34953"/>
    <w:p w14:paraId="45A29BEB" w14:textId="77777777" w:rsidR="00D34953" w:rsidRDefault="00D34953"/>
    <w:p w14:paraId="0A44641C" w14:textId="77777777" w:rsidR="00D34953" w:rsidRDefault="00D34953"/>
    <w:p w14:paraId="7CC14290" w14:textId="77777777" w:rsidR="00D34953" w:rsidRDefault="00D34953"/>
    <w:sectPr w:rsidR="00D3495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7" w:author="guoxun Ning (宁国勋)" w:date="2024-01-23T18:41:00Z" w:initials="gN(">
    <w:p w14:paraId="212E70F9" w14:textId="77777777" w:rsidR="00D34953" w:rsidRDefault="00D34953" w:rsidP="00D34953">
      <w:pPr>
        <w:pStyle w:val="a4"/>
      </w:pPr>
      <w:r>
        <w:rPr>
          <w:rStyle w:val="a3"/>
        </w:rPr>
        <w:annotationRef/>
      </w:r>
      <w:r>
        <w:t>RCs containing elements that indicate support for 10-Bit Tag Completer capability must handle 10-Bit</w:t>
      </w:r>
    </w:p>
    <w:p w14:paraId="0DB0C88B" w14:textId="77777777" w:rsidR="00D34953" w:rsidRDefault="00D34953" w:rsidP="00D34953">
      <w:pPr>
        <w:pStyle w:val="a4"/>
      </w:pPr>
      <w:r>
        <w:t>Tag Requests correctly by all registers and memory regions supported as targets of PCIe Requesters;</w:t>
      </w:r>
    </w:p>
    <w:p w14:paraId="520A25EE" w14:textId="77777777" w:rsidR="00D34953" w:rsidRPr="00236D5A" w:rsidRDefault="00D34953" w:rsidP="00D34953">
      <w:pPr>
        <w:pStyle w:val="a4"/>
      </w:pPr>
      <w:r>
        <w:rPr>
          <w:rStyle w:val="a3"/>
        </w:rPr>
        <w:annotationRef/>
      </w:r>
    </w:p>
  </w:comment>
  <w:comment w:id="415" w:author="guoxun Ning (宁国勋)" w:date="2024-01-23T09:52:00Z" w:initials="gN(">
    <w:p w14:paraId="6A5E0675" w14:textId="77777777" w:rsidR="00D34953" w:rsidRDefault="00D34953" w:rsidP="00D34953">
      <w:pPr>
        <w:pStyle w:val="a4"/>
      </w:pPr>
      <w:r>
        <w:rPr>
          <w:rStyle w:val="a3"/>
        </w:rPr>
        <w:annotationRef/>
      </w:r>
      <w:r>
        <w:rPr>
          <w:rFonts w:hint="eastAsia"/>
        </w:rPr>
        <w:t>支持</w:t>
      </w:r>
      <w:r>
        <w:rPr>
          <w:rFonts w:hint="eastAsia"/>
        </w:rPr>
        <w:t>1</w:t>
      </w:r>
      <w:r>
        <w:t>0</w:t>
      </w:r>
      <w:r>
        <w:rPr>
          <w:rFonts w:hint="eastAsia"/>
        </w:rPr>
        <w:t>bit</w:t>
      </w:r>
      <w:r>
        <w:t xml:space="preserve"> </w:t>
      </w:r>
      <w:r>
        <w:rPr>
          <w:rFonts w:hint="eastAsia"/>
        </w:rPr>
        <w:t>Tag</w:t>
      </w:r>
      <w:r>
        <w:t xml:space="preserve"> </w:t>
      </w:r>
      <w:r>
        <w:rPr>
          <w:rFonts w:hint="eastAsia"/>
        </w:rPr>
        <w:t>Completer</w:t>
      </w:r>
      <w:r>
        <w:t xml:space="preserve"> </w:t>
      </w:r>
      <w:r>
        <w:rPr>
          <w:rFonts w:hint="eastAsia"/>
        </w:rPr>
        <w:t>Capability</w:t>
      </w:r>
      <w:r>
        <w:rPr>
          <w:rFonts w:hint="eastAsia"/>
        </w:rPr>
        <w:t>？</w:t>
      </w:r>
    </w:p>
  </w:comment>
  <w:comment w:id="420" w:author="guoxun Ning (宁国勋)" w:date="2024-01-23T09:57:00Z" w:initials="gN(">
    <w:p w14:paraId="342A9F08" w14:textId="77777777" w:rsidR="00D34953" w:rsidRDefault="00D34953" w:rsidP="00D34953">
      <w:pPr>
        <w:pStyle w:val="a4"/>
      </w:pPr>
      <w:r>
        <w:rPr>
          <w:rStyle w:val="a3"/>
        </w:rPr>
        <w:annotationRef/>
      </w:r>
      <w:r>
        <w:rPr>
          <w:rFonts w:hint="eastAsia"/>
        </w:rPr>
        <w:t>此类请求表示</w:t>
      </w:r>
      <w:r>
        <w:rPr>
          <w:rFonts w:hint="eastAsia"/>
        </w:rPr>
        <w:t>1</w:t>
      </w:r>
      <w:r>
        <w:t>0</w:t>
      </w:r>
      <w:r>
        <w:rPr>
          <w:rFonts w:hint="eastAsia"/>
        </w:rPr>
        <w:t>bit</w:t>
      </w:r>
      <w:r>
        <w:t xml:space="preserve"> </w:t>
      </w:r>
      <w:r>
        <w:rPr>
          <w:rFonts w:hint="eastAsia"/>
        </w:rPr>
        <w:t>Tag</w:t>
      </w:r>
      <w:r>
        <w:t xml:space="preserve"> </w:t>
      </w:r>
      <w:r>
        <w:rPr>
          <w:rFonts w:hint="eastAsia"/>
        </w:rPr>
        <w:t>Requests</w:t>
      </w:r>
      <w:r>
        <w:rPr>
          <w:rFonts w:hint="eastAsia"/>
        </w:rPr>
        <w:t>？</w:t>
      </w:r>
    </w:p>
  </w:comment>
  <w:comment w:id="450" w:author="guoxun Ning (宁国勋)" w:date="2024-01-17T17:31:00Z" w:initials="gN(">
    <w:p w14:paraId="6223B84A" w14:textId="77777777" w:rsidR="00D34953" w:rsidRDefault="00D34953" w:rsidP="00D34953">
      <w:pPr>
        <w:pStyle w:val="a4"/>
      </w:pPr>
      <w:r>
        <w:rPr>
          <w:rStyle w:val="a3"/>
        </w:rPr>
        <w:annotationRef/>
      </w:r>
      <w:r>
        <w:t>the RC must handle</w:t>
      </w:r>
      <w:r>
        <w:rPr>
          <w:rFonts w:hint="eastAsia"/>
        </w:rPr>
        <w:t xml:space="preserve"> </w:t>
      </w:r>
      <w:r>
        <w:t>10-Bit Tag Requests from those RCiEPs correctly by all registers and memory regions supported as</w:t>
      </w:r>
      <w:r>
        <w:rPr>
          <w:rFonts w:hint="eastAsia"/>
        </w:rPr>
        <w:t xml:space="preserve"> </w:t>
      </w:r>
      <w:r>
        <w:t>targets of those RCiEPs;</w:t>
      </w:r>
    </w:p>
  </w:comment>
  <w:comment w:id="640" w:author="guoxun Ning (宁国勋)" w:date="2024-01-31T14:54:00Z" w:initials="gN(">
    <w:p w14:paraId="566560D8" w14:textId="21DBF94A" w:rsidR="0096319C" w:rsidRDefault="0096319C">
      <w:pPr>
        <w:pStyle w:val="a4"/>
      </w:pPr>
      <w:r>
        <w:rPr>
          <w:rStyle w:val="a3"/>
        </w:rPr>
        <w:annotationRef/>
      </w:r>
      <w:r>
        <w:rPr>
          <w:rFonts w:hint="eastAsia"/>
        </w:rPr>
        <w:t>因为协议后面介绍要求</w:t>
      </w:r>
      <w:r>
        <w:rPr>
          <w:rFonts w:hint="eastAsia"/>
        </w:rPr>
        <w:t>1</w:t>
      </w:r>
      <w:r>
        <w:t>0</w:t>
      </w:r>
      <w:r>
        <w:rPr>
          <w:rFonts w:hint="eastAsia"/>
        </w:rPr>
        <w:t>bit</w:t>
      </w:r>
      <w:r>
        <w:t xml:space="preserve"> Tag</w:t>
      </w:r>
      <w:r>
        <w:rPr>
          <w:rFonts w:hint="eastAsia"/>
        </w:rPr>
        <w:t>的</w:t>
      </w:r>
      <w:r>
        <w:rPr>
          <w:rFonts w:hint="eastAsia"/>
        </w:rPr>
        <w:t>Tag[</w:t>
      </w:r>
      <w:r>
        <w:t>9:8]</w:t>
      </w:r>
      <w:r>
        <w:rPr>
          <w:rFonts w:hint="eastAsia"/>
        </w:rPr>
        <w:t>不能为</w:t>
      </w:r>
      <w:r>
        <w:rPr>
          <w:rFonts w:hint="eastAsia"/>
        </w:rPr>
        <w:t>0</w:t>
      </w:r>
      <w:r>
        <w:t>0</w:t>
      </w:r>
      <w:r>
        <w:rPr>
          <w:rFonts w:hint="eastAsia"/>
        </w:rPr>
        <w:t>b</w:t>
      </w:r>
      <w:r>
        <w:rPr>
          <w:rFonts w:hint="eastAsia"/>
        </w:rPr>
        <w:t>，当</w:t>
      </w:r>
      <w:r>
        <w:rPr>
          <w:rFonts w:hint="eastAsia"/>
        </w:rPr>
        <w:t>Tag</w:t>
      </w:r>
      <w:r>
        <w:t>[9:8]</w:t>
      </w:r>
      <w:r w:rsidR="00A71EF3">
        <w:rPr>
          <w:rFonts w:hint="eastAsia"/>
        </w:rPr>
        <w:t>等于</w:t>
      </w:r>
      <w:r w:rsidR="00A71EF3">
        <w:rPr>
          <w:rFonts w:hint="eastAsia"/>
        </w:rPr>
        <w:t>0</w:t>
      </w:r>
      <w:r w:rsidR="00A71EF3">
        <w:t>0</w:t>
      </w:r>
      <w:r w:rsidR="00A71EF3">
        <w:rPr>
          <w:rFonts w:hint="eastAsia"/>
        </w:rPr>
        <w:t>b</w:t>
      </w:r>
      <w:r w:rsidR="00A71EF3">
        <w:rPr>
          <w:rFonts w:hint="eastAsia"/>
        </w:rPr>
        <w:t>时表示无效的</w:t>
      </w:r>
      <w:r w:rsidR="00A71EF3">
        <w:rPr>
          <w:rFonts w:hint="eastAsia"/>
        </w:rPr>
        <w:t>Tag</w:t>
      </w:r>
      <w:r w:rsidR="00A71EF3">
        <w:rPr>
          <w:rFonts w:hint="eastAsia"/>
        </w:rPr>
        <w:t>值，因此会少</w:t>
      </w:r>
      <w:r w:rsidR="00A71EF3">
        <w:rPr>
          <w:rFonts w:hint="eastAsia"/>
        </w:rPr>
        <w:t>2</w:t>
      </w:r>
      <w:r w:rsidR="00A71EF3">
        <w:t>56</w:t>
      </w:r>
      <w:r w:rsidR="00A71EF3">
        <w:rPr>
          <w:rFonts w:hint="eastAsia"/>
        </w:rPr>
        <w:t>个，即最大</w:t>
      </w:r>
      <w:r w:rsidR="00A71EF3">
        <w:rPr>
          <w:rFonts w:hint="eastAsia"/>
        </w:rPr>
        <w:t>tag</w:t>
      </w:r>
      <w:r w:rsidR="00A71EF3">
        <w:rPr>
          <w:rFonts w:hint="eastAsia"/>
        </w:rPr>
        <w:t>数为</w:t>
      </w:r>
      <w:r w:rsidR="00A71EF3">
        <w:rPr>
          <w:rFonts w:hint="eastAsia"/>
        </w:rPr>
        <w:t>1</w:t>
      </w:r>
      <w:r w:rsidR="00A71EF3">
        <w:t>024-256=768</w:t>
      </w:r>
    </w:p>
  </w:comment>
  <w:comment w:id="725" w:author="guoxun Ning (宁国勋)" w:date="2024-01-23T19:01:00Z" w:initials="gN(">
    <w:p w14:paraId="4CDF7023" w14:textId="77777777" w:rsidR="00D34953" w:rsidRDefault="00D34953" w:rsidP="00D34953">
      <w:pPr>
        <w:pStyle w:val="a4"/>
      </w:pPr>
      <w:r>
        <w:rPr>
          <w:rStyle w:val="a3"/>
        </w:rPr>
        <w:annotationRef/>
      </w:r>
      <w:r>
        <w:rPr>
          <w:rFonts w:hint="eastAsia"/>
        </w:rPr>
        <w:t>PIO</w:t>
      </w:r>
      <w:r>
        <w:rPr>
          <w:rFonts w:hint="eastAsia"/>
        </w:rPr>
        <w:t>是什么？</w:t>
      </w:r>
    </w:p>
  </w:comment>
  <w:comment w:id="785" w:author="guoxun Ning (宁国勋)" w:date="2024-01-23T19:08:00Z" w:initials="gN(">
    <w:p w14:paraId="32DDBF1D" w14:textId="77777777" w:rsidR="00D34953" w:rsidRDefault="00D34953" w:rsidP="00D34953">
      <w:pPr>
        <w:pStyle w:val="a4"/>
      </w:pPr>
      <w:r>
        <w:rPr>
          <w:rStyle w:val="a3"/>
        </w:rPr>
        <w:annotationRef/>
      </w:r>
      <w:r>
        <w:rPr>
          <w:rFonts w:hint="eastAsia"/>
        </w:rPr>
        <w:t>个人认为应该翻译为不支持</w:t>
      </w:r>
    </w:p>
  </w:comment>
  <w:comment w:id="781" w:author="guoxun Ning (宁国勋)" w:date="2024-01-23T19:07:00Z" w:initials="gN(">
    <w:p w14:paraId="7FF9918D" w14:textId="77777777" w:rsidR="00D34953" w:rsidRDefault="00D34953" w:rsidP="00D34953">
      <w:pPr>
        <w:pStyle w:val="a4"/>
      </w:pPr>
      <w:r>
        <w:rPr>
          <w:rStyle w:val="a3"/>
        </w:rPr>
        <w:annotationRef/>
      </w:r>
      <w:r>
        <w:rPr>
          <w:rFonts w:hint="eastAsia"/>
        </w:rPr>
        <w:t>协议原文：</w:t>
      </w:r>
    </w:p>
    <w:p w14:paraId="2451BC25" w14:textId="77777777" w:rsidR="00D34953" w:rsidRDefault="00D34953" w:rsidP="00D34953">
      <w:pPr>
        <w:pStyle w:val="a4"/>
      </w:pPr>
      <w:r>
        <w:rPr>
          <w:rFonts w:hint="eastAsia"/>
        </w:rPr>
        <w:t>I</w:t>
      </w:r>
      <w:r>
        <w:t>f a Requester sends a 10-Bit Tag Request to a Completer that lacks 10-Bit Completer</w:t>
      </w:r>
      <w:r>
        <w:rPr>
          <w:rFonts w:hint="eastAsia"/>
        </w:rPr>
        <w:t xml:space="preserve"> </w:t>
      </w:r>
      <w:r>
        <w:t>capability, the returned Completion(s) will have Tags with Tag[9:8] equal to 00b.</w:t>
      </w:r>
    </w:p>
  </w:comment>
  <w:comment w:id="853" w:author="guoxun Ning (宁国勋)" w:date="2024-01-18T10:35:00Z" w:initials="gN(">
    <w:p w14:paraId="6EAB9CE6" w14:textId="77777777" w:rsidR="00D34953" w:rsidRDefault="00D34953" w:rsidP="00D34953">
      <w:pPr>
        <w:pStyle w:val="a4"/>
      </w:pPr>
      <w:r>
        <w:rPr>
          <w:rStyle w:val="a3"/>
        </w:rPr>
        <w:annotationRef/>
      </w:r>
      <w:r>
        <w:rPr>
          <w:rFonts w:hint="eastAsia"/>
        </w:rPr>
        <w:t>或者翻译为阻止、废止？</w:t>
      </w:r>
    </w:p>
  </w:comment>
  <w:comment w:id="909" w:author="guoxun Ning (宁国勋)" w:date="2024-01-18T11:31:00Z" w:initials="gN(">
    <w:p w14:paraId="48AF0C01" w14:textId="77777777" w:rsidR="00D34953" w:rsidRDefault="00D34953" w:rsidP="00D34953">
      <w:pPr>
        <w:pStyle w:val="a4"/>
      </w:pPr>
      <w:r>
        <w:rPr>
          <w:rStyle w:val="a3"/>
        </w:rPr>
        <w:annotationRef/>
      </w:r>
      <w:r>
        <w:t>the Requester must ensure that no outstanding</w:t>
      </w:r>
    </w:p>
    <w:p w14:paraId="7E6C644B" w14:textId="77777777" w:rsidR="00D34953" w:rsidRDefault="00D34953" w:rsidP="00D34953">
      <w:pPr>
        <w:pStyle w:val="a4"/>
      </w:pPr>
      <w:r>
        <w:t>10-Bit Tags can alias to an outstanding smaller Tag if any 10-Bit Tag Request is completed</w:t>
      </w:r>
    </w:p>
    <w:p w14:paraId="1F507A99" w14:textId="77777777" w:rsidR="00D34953" w:rsidRDefault="00D34953" w:rsidP="00D34953">
      <w:pPr>
        <w:pStyle w:val="a4"/>
      </w:pPr>
      <w:r>
        <w:t>by a Completer that lacks 10-Bit Tag Completer capability.</w:t>
      </w:r>
    </w:p>
  </w:comment>
  <w:comment w:id="958" w:author="guoxun Ning (宁国勋)" w:date="2024-01-31T15:47:00Z" w:initials="gN(">
    <w:p w14:paraId="2FC24CDA" w14:textId="37E53574" w:rsidR="00772EE1" w:rsidRDefault="00772EE1">
      <w:pPr>
        <w:pStyle w:val="a4"/>
      </w:pPr>
      <w:r>
        <w:rPr>
          <w:rStyle w:val="a3"/>
        </w:rPr>
        <w:annotationRef/>
      </w:r>
      <w:r>
        <w:rPr>
          <w:rFonts w:hint="eastAsia"/>
        </w:rPr>
        <w:t>2</w:t>
      </w:r>
      <w:r>
        <w:t>25</w:t>
      </w:r>
      <w:r>
        <w:rPr>
          <w:rFonts w:hint="eastAsia"/>
        </w:rPr>
        <w:t>的缺省值为</w:t>
      </w:r>
      <w:r>
        <w:rPr>
          <w:rFonts w:hint="eastAsia"/>
        </w:rPr>
        <w:t>1</w:t>
      </w:r>
    </w:p>
  </w:comment>
  <w:comment w:id="1283" w:author="guoxun Ning (宁国勋)" w:date="2024-01-31T16:21:00Z" w:initials="gN(">
    <w:p w14:paraId="1C683B24" w14:textId="21B5D923" w:rsidR="004D79F2" w:rsidRDefault="004D79F2" w:rsidP="004D79F2">
      <w:pPr>
        <w:pStyle w:val="a4"/>
      </w:pPr>
      <w:r>
        <w:rPr>
          <w:rStyle w:val="a3"/>
        </w:rPr>
        <w:annotationRef/>
      </w:r>
      <w:r>
        <w:t>Functions must capture the Bus and Device Numbers supplied with all Type 0 Configuration Write Requests</w:t>
      </w:r>
      <w:r>
        <w:rPr>
          <w:rFonts w:hint="eastAsia"/>
        </w:rPr>
        <w:t xml:space="preserve"> </w:t>
      </w:r>
      <w:r>
        <w:t>completed by the Function and supply these numbers in the Bus and Device Number fields of the Requester</w:t>
      </w:r>
      <w:r>
        <w:rPr>
          <w:rFonts w:hint="eastAsia"/>
        </w:rPr>
        <w:t xml:space="preserve"> </w:t>
      </w:r>
      <w:r>
        <w:t>ID for all Requests initiated by the Device/Function. It is recommended that Numbers are captured for</w:t>
      </w:r>
      <w:r>
        <w:rPr>
          <w:rFonts w:hint="eastAsia"/>
        </w:rPr>
        <w:t xml:space="preserve"> </w:t>
      </w:r>
      <w:r>
        <w:t>successfully completed Requests only.</w:t>
      </w:r>
    </w:p>
  </w:comment>
  <w:comment w:id="1533" w:author="guoxun Ning (宁国勋)" w:date="2024-01-22T09:26:00Z" w:initials="gN(">
    <w:p w14:paraId="6D7C020A" w14:textId="77777777" w:rsidR="00D34953" w:rsidRDefault="00D34953" w:rsidP="00D34953">
      <w:pPr>
        <w:pStyle w:val="a4"/>
      </w:pPr>
      <w:r>
        <w:rPr>
          <w:rStyle w:val="a3"/>
        </w:rPr>
        <w:annotationRef/>
      </w:r>
      <w:r>
        <w:rPr>
          <w:rFonts w:hint="eastAsia"/>
        </w:rPr>
        <w:t>协议原文：</w:t>
      </w:r>
    </w:p>
    <w:p w14:paraId="49673E41" w14:textId="77777777" w:rsidR="00D34953" w:rsidRDefault="00D34953" w:rsidP="00D34953">
      <w:pPr>
        <w:pStyle w:val="a4"/>
      </w:pPr>
      <w:r w:rsidRPr="002E2009">
        <w:t>To increase the maximum possible number of outstanding Requests requiring Completion beyond that possible using Tag bits alone, a device may, if the Phantom Functions Enable bit is Set (see Section 7.5.3.4 ), use Function Numbers not assigned to implemented Functions to logically extend the Tag identifier.  For a single-Function Device, this can allow up to an 8-fold increase in the maximum number of outstanding Requests.</w:t>
      </w:r>
    </w:p>
  </w:comment>
  <w:comment w:id="1696" w:author="guoxun Ning (宁国勋)" w:date="2024-01-31T18:37:00Z" w:initials="gN(">
    <w:p w14:paraId="1F0D4D3C" w14:textId="1DBC564E" w:rsidR="00FF46B4" w:rsidRDefault="00FF46B4">
      <w:pPr>
        <w:pStyle w:val="a4"/>
      </w:pPr>
      <w:r>
        <w:rPr>
          <w:rStyle w:val="a3"/>
        </w:rPr>
        <w:annotationRef/>
      </w:r>
      <w:r>
        <w:rPr>
          <w:rFonts w:hint="eastAsia"/>
        </w:rPr>
        <w:t>相对较小事务这个怎么理解</w:t>
      </w:r>
    </w:p>
  </w:comment>
  <w:comment w:id="2022" w:author="guoxun Ning (宁国勋)" w:date="2024-01-22T09:46:00Z" w:initials="gN(">
    <w:p w14:paraId="18CC30F0" w14:textId="77777777" w:rsidR="00D34953" w:rsidRDefault="00D34953" w:rsidP="00D34953">
      <w:pPr>
        <w:pStyle w:val="a4"/>
      </w:pPr>
      <w:r>
        <w:rPr>
          <w:rStyle w:val="a3"/>
        </w:rPr>
        <w:annotationRef/>
      </w:r>
      <w:r>
        <w:rPr>
          <w:rFonts w:hint="eastAsia"/>
        </w:rPr>
        <w:t>或者翻译为不支持？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0A25EE" w15:done="0"/>
  <w15:commentEx w15:paraId="6A5E0675" w15:done="0"/>
  <w15:commentEx w15:paraId="342A9F08" w15:done="0"/>
  <w15:commentEx w15:paraId="6223B84A" w15:done="0"/>
  <w15:commentEx w15:paraId="566560D8" w15:done="0"/>
  <w15:commentEx w15:paraId="4CDF7023" w15:done="0"/>
  <w15:commentEx w15:paraId="32DDBF1D" w15:done="0"/>
  <w15:commentEx w15:paraId="2451BC25" w15:done="0"/>
  <w15:commentEx w15:paraId="6EAB9CE6" w15:done="0"/>
  <w15:commentEx w15:paraId="1F507A99" w15:done="0"/>
  <w15:commentEx w15:paraId="2FC24CDA" w15:done="0"/>
  <w15:commentEx w15:paraId="1C683B24" w15:done="0"/>
  <w15:commentEx w15:paraId="49673E41" w15:done="0"/>
  <w15:commentEx w15:paraId="1F0D4D3C" w15:done="0"/>
  <w15:commentEx w15:paraId="18CC30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24A2C" w14:textId="77777777" w:rsidR="002C171C" w:rsidRDefault="002C171C" w:rsidP="00F9673C">
      <w:r>
        <w:separator/>
      </w:r>
    </w:p>
  </w:endnote>
  <w:endnote w:type="continuationSeparator" w:id="0">
    <w:p w14:paraId="1C9F0D63" w14:textId="77777777" w:rsidR="002C171C" w:rsidRDefault="002C171C" w:rsidP="00F96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368B6" w14:textId="77777777" w:rsidR="002C171C" w:rsidRDefault="002C171C" w:rsidP="00F9673C">
      <w:r>
        <w:separator/>
      </w:r>
    </w:p>
  </w:footnote>
  <w:footnote w:type="continuationSeparator" w:id="0">
    <w:p w14:paraId="08723475" w14:textId="77777777" w:rsidR="002C171C" w:rsidRDefault="002C171C" w:rsidP="00F96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97EE7"/>
    <w:multiLevelType w:val="hybridMultilevel"/>
    <w:tmpl w:val="8ADC7F68"/>
    <w:lvl w:ilvl="0" w:tplc="999EE81E">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B07180C"/>
    <w:multiLevelType w:val="hybridMultilevel"/>
    <w:tmpl w:val="81341CF2"/>
    <w:lvl w:ilvl="0" w:tplc="A4BC6F1E">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BA0989"/>
    <w:multiLevelType w:val="hybridMultilevel"/>
    <w:tmpl w:val="097AF25A"/>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20A8035B"/>
    <w:multiLevelType w:val="hybridMultilevel"/>
    <w:tmpl w:val="B23AF39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BF45F1"/>
    <w:multiLevelType w:val="hybridMultilevel"/>
    <w:tmpl w:val="FBBE535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3561E14"/>
    <w:multiLevelType w:val="hybridMultilevel"/>
    <w:tmpl w:val="732CEAB2"/>
    <w:lvl w:ilvl="0" w:tplc="A4BC6F1E">
      <w:start w:val="1"/>
      <w:numFmt w:val="bullet"/>
      <w:lvlText w:val=""/>
      <w:lvlJc w:val="left"/>
      <w:pPr>
        <w:ind w:left="84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A27746"/>
    <w:multiLevelType w:val="hybridMultilevel"/>
    <w:tmpl w:val="248EC60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C1772A2"/>
    <w:multiLevelType w:val="hybridMultilevel"/>
    <w:tmpl w:val="21680576"/>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3EB907EC"/>
    <w:multiLevelType w:val="hybridMultilevel"/>
    <w:tmpl w:val="D3DEA738"/>
    <w:lvl w:ilvl="0" w:tplc="1158B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14300C"/>
    <w:multiLevelType w:val="hybridMultilevel"/>
    <w:tmpl w:val="CC8A5E7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7990E01"/>
    <w:multiLevelType w:val="hybridMultilevel"/>
    <w:tmpl w:val="D53CFA9A"/>
    <w:lvl w:ilvl="0" w:tplc="04090001">
      <w:start w:val="1"/>
      <w:numFmt w:val="bullet"/>
      <w:lvlText w:val=""/>
      <w:lvlJc w:val="left"/>
      <w:pPr>
        <w:tabs>
          <w:tab w:val="num" w:pos="113"/>
        </w:tabs>
        <w:ind w:left="0" w:firstLine="0"/>
      </w:pPr>
      <w:rPr>
        <w:rFonts w:ascii="Wingdings" w:hAnsi="Wingdings" w:hint="default"/>
        <w:color w:val="80000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3D02AA3"/>
    <w:multiLevelType w:val="hybridMultilevel"/>
    <w:tmpl w:val="F8C43B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E840FFF"/>
    <w:multiLevelType w:val="hybridMultilevel"/>
    <w:tmpl w:val="AEEAD6F8"/>
    <w:lvl w:ilvl="0" w:tplc="D3E81E84">
      <w:start w:val="1"/>
      <w:numFmt w:val="bullet"/>
      <w:lvlText w:val=""/>
      <w:lvlJc w:val="left"/>
      <w:pPr>
        <w:tabs>
          <w:tab w:val="num" w:pos="113"/>
        </w:tabs>
        <w:ind w:left="0" w:firstLine="0"/>
      </w:pPr>
      <w:rPr>
        <w:rFonts w:ascii="Wingdings" w:hAnsi="Wingdings" w:hint="default"/>
        <w:color w:val="80000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6FCF24FE"/>
    <w:multiLevelType w:val="hybridMultilevel"/>
    <w:tmpl w:val="AC68822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2"/>
  </w:num>
  <w:num w:numId="3">
    <w:abstractNumId w:val="13"/>
  </w:num>
  <w:num w:numId="4">
    <w:abstractNumId w:val="6"/>
  </w:num>
  <w:num w:numId="5">
    <w:abstractNumId w:val="3"/>
  </w:num>
  <w:num w:numId="6">
    <w:abstractNumId w:val="11"/>
  </w:num>
  <w:num w:numId="7">
    <w:abstractNumId w:val="1"/>
  </w:num>
  <w:num w:numId="8">
    <w:abstractNumId w:val="5"/>
  </w:num>
  <w:num w:numId="9">
    <w:abstractNumId w:val="2"/>
  </w:num>
  <w:num w:numId="10">
    <w:abstractNumId w:val="4"/>
  </w:num>
  <w:num w:numId="11">
    <w:abstractNumId w:val="7"/>
  </w:num>
  <w:num w:numId="12">
    <w:abstractNumId w:val="9"/>
  </w:num>
  <w:num w:numId="13">
    <w:abstractNumId w:val="10"/>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oping niu (牛少平)-人工智能研究院">
    <w15:presenceInfo w15:providerId="AD" w15:userId="S-1-5-21-1606980848-706699826-1801674531-269795127"/>
  </w15:person>
  <w15:person w15:author="guoxun Ning (宁国勋)">
    <w15:presenceInfo w15:providerId="AD" w15:userId="S-1-5-21-1606980848-706699826-1801674531-269790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8F"/>
    <w:rsid w:val="000546EC"/>
    <w:rsid w:val="000D0455"/>
    <w:rsid w:val="000D683C"/>
    <w:rsid w:val="000E6E6B"/>
    <w:rsid w:val="00145684"/>
    <w:rsid w:val="00194D95"/>
    <w:rsid w:val="001F6A53"/>
    <w:rsid w:val="002679A7"/>
    <w:rsid w:val="00276539"/>
    <w:rsid w:val="002A53A5"/>
    <w:rsid w:val="002C171C"/>
    <w:rsid w:val="0030346E"/>
    <w:rsid w:val="00333CD9"/>
    <w:rsid w:val="003A5308"/>
    <w:rsid w:val="003B640F"/>
    <w:rsid w:val="003F070C"/>
    <w:rsid w:val="003F1CBF"/>
    <w:rsid w:val="004B7351"/>
    <w:rsid w:val="004D79F2"/>
    <w:rsid w:val="0050479F"/>
    <w:rsid w:val="00526D75"/>
    <w:rsid w:val="00542706"/>
    <w:rsid w:val="00655A8D"/>
    <w:rsid w:val="00695B45"/>
    <w:rsid w:val="006D66C3"/>
    <w:rsid w:val="00716321"/>
    <w:rsid w:val="007265D5"/>
    <w:rsid w:val="007267B7"/>
    <w:rsid w:val="007519A5"/>
    <w:rsid w:val="00756A33"/>
    <w:rsid w:val="00772EE1"/>
    <w:rsid w:val="007A1741"/>
    <w:rsid w:val="007C308F"/>
    <w:rsid w:val="007D053D"/>
    <w:rsid w:val="007E6C97"/>
    <w:rsid w:val="008736C4"/>
    <w:rsid w:val="009555A1"/>
    <w:rsid w:val="0096319C"/>
    <w:rsid w:val="00997DEC"/>
    <w:rsid w:val="009F36F6"/>
    <w:rsid w:val="009F7DE4"/>
    <w:rsid w:val="00A5777C"/>
    <w:rsid w:val="00A65FB2"/>
    <w:rsid w:val="00A71EF3"/>
    <w:rsid w:val="00A75DC4"/>
    <w:rsid w:val="00B30BB2"/>
    <w:rsid w:val="00B5774B"/>
    <w:rsid w:val="00B62591"/>
    <w:rsid w:val="00B62E0C"/>
    <w:rsid w:val="00B7296C"/>
    <w:rsid w:val="00BF3E8A"/>
    <w:rsid w:val="00C41EDA"/>
    <w:rsid w:val="00CE42B0"/>
    <w:rsid w:val="00CF62E7"/>
    <w:rsid w:val="00D34953"/>
    <w:rsid w:val="00D63C93"/>
    <w:rsid w:val="00E27B57"/>
    <w:rsid w:val="00E711B2"/>
    <w:rsid w:val="00E8582C"/>
    <w:rsid w:val="00E94D77"/>
    <w:rsid w:val="00EB0350"/>
    <w:rsid w:val="00EB4692"/>
    <w:rsid w:val="00EE3670"/>
    <w:rsid w:val="00F01482"/>
    <w:rsid w:val="00F30F50"/>
    <w:rsid w:val="00F40FD8"/>
    <w:rsid w:val="00F9673C"/>
    <w:rsid w:val="00FC1668"/>
    <w:rsid w:val="00FD3F92"/>
    <w:rsid w:val="00FE1F7C"/>
    <w:rsid w:val="00FF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9E0DA"/>
  <w15:chartTrackingRefBased/>
  <w15:docId w15:val="{C6EA5BA9-190C-4EE9-AA96-13218FCA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4953"/>
    <w:pPr>
      <w:widowControl w:val="0"/>
      <w:jc w:val="both"/>
    </w:pPr>
    <w:rPr>
      <w:rFonts w:ascii="Times New Roman" w:eastAsia="宋体" w:hAnsi="Times New Roman" w:cs="Times New Roman"/>
      <w:color w:val="000080"/>
      <w:szCs w:val="21"/>
    </w:rPr>
  </w:style>
  <w:style w:type="paragraph" w:styleId="3">
    <w:name w:val="heading 3"/>
    <w:basedOn w:val="a"/>
    <w:next w:val="a"/>
    <w:link w:val="30"/>
    <w:qFormat/>
    <w:rsid w:val="00D34953"/>
    <w:pPr>
      <w:keepNext/>
      <w:keepLines/>
      <w:spacing w:beforeLines="50" w:before="50" w:afterLines="20" w:after="20"/>
      <w:outlineLvl w:val="2"/>
    </w:pPr>
    <w:rPr>
      <w:rFonts w:ascii="Arial" w:hAnsi="Arial"/>
      <w:b/>
      <w:bCs/>
      <w:color w:val="800000"/>
    </w:rPr>
  </w:style>
  <w:style w:type="paragraph" w:styleId="4">
    <w:name w:val="heading 4"/>
    <w:basedOn w:val="a"/>
    <w:next w:val="a"/>
    <w:link w:val="40"/>
    <w:qFormat/>
    <w:rsid w:val="00D34953"/>
    <w:pPr>
      <w:keepNext/>
      <w:keepLines/>
      <w:spacing w:beforeLines="50" w:before="5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D34953"/>
    <w:rPr>
      <w:rFonts w:ascii="Arial" w:eastAsia="宋体" w:hAnsi="Arial" w:cs="Times New Roman"/>
      <w:b/>
      <w:bCs/>
      <w:color w:val="800000"/>
      <w:szCs w:val="21"/>
    </w:rPr>
  </w:style>
  <w:style w:type="character" w:customStyle="1" w:styleId="40">
    <w:name w:val="标题 4 字符"/>
    <w:basedOn w:val="a0"/>
    <w:link w:val="4"/>
    <w:rsid w:val="00D34953"/>
    <w:rPr>
      <w:rFonts w:ascii="Times New Roman" w:eastAsia="宋体" w:hAnsi="Times New Roman" w:cs="Times New Roman"/>
      <w:b/>
      <w:bCs/>
      <w:color w:val="000080"/>
      <w:szCs w:val="21"/>
    </w:rPr>
  </w:style>
  <w:style w:type="character" w:styleId="a3">
    <w:name w:val="annotation reference"/>
    <w:semiHidden/>
    <w:rsid w:val="00D34953"/>
    <w:rPr>
      <w:sz w:val="21"/>
      <w:szCs w:val="21"/>
    </w:rPr>
  </w:style>
  <w:style w:type="paragraph" w:styleId="a4">
    <w:name w:val="annotation text"/>
    <w:basedOn w:val="a"/>
    <w:link w:val="a5"/>
    <w:semiHidden/>
    <w:rsid w:val="00D34953"/>
    <w:pPr>
      <w:jc w:val="left"/>
    </w:pPr>
  </w:style>
  <w:style w:type="character" w:customStyle="1" w:styleId="a5">
    <w:name w:val="批注文字 字符"/>
    <w:basedOn w:val="a0"/>
    <w:link w:val="a4"/>
    <w:semiHidden/>
    <w:rsid w:val="00D34953"/>
    <w:rPr>
      <w:rFonts w:ascii="Times New Roman" w:eastAsia="宋体" w:hAnsi="Times New Roman" w:cs="Times New Roman"/>
      <w:color w:val="000080"/>
      <w:szCs w:val="21"/>
    </w:rPr>
  </w:style>
  <w:style w:type="paragraph" w:styleId="a6">
    <w:name w:val="header"/>
    <w:basedOn w:val="a"/>
    <w:link w:val="a7"/>
    <w:uiPriority w:val="99"/>
    <w:unhideWhenUsed/>
    <w:rsid w:val="00F96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9673C"/>
    <w:rPr>
      <w:rFonts w:ascii="Times New Roman" w:eastAsia="宋体" w:hAnsi="Times New Roman" w:cs="Times New Roman"/>
      <w:color w:val="000080"/>
      <w:sz w:val="18"/>
      <w:szCs w:val="18"/>
    </w:rPr>
  </w:style>
  <w:style w:type="paragraph" w:styleId="a8">
    <w:name w:val="footer"/>
    <w:basedOn w:val="a"/>
    <w:link w:val="a9"/>
    <w:uiPriority w:val="99"/>
    <w:unhideWhenUsed/>
    <w:rsid w:val="00F9673C"/>
    <w:pPr>
      <w:tabs>
        <w:tab w:val="center" w:pos="4153"/>
        <w:tab w:val="right" w:pos="8306"/>
      </w:tabs>
      <w:snapToGrid w:val="0"/>
      <w:jc w:val="left"/>
    </w:pPr>
    <w:rPr>
      <w:sz w:val="18"/>
      <w:szCs w:val="18"/>
    </w:rPr>
  </w:style>
  <w:style w:type="character" w:customStyle="1" w:styleId="a9">
    <w:name w:val="页脚 字符"/>
    <w:basedOn w:val="a0"/>
    <w:link w:val="a8"/>
    <w:uiPriority w:val="99"/>
    <w:rsid w:val="00F9673C"/>
    <w:rPr>
      <w:rFonts w:ascii="Times New Roman" w:eastAsia="宋体" w:hAnsi="Times New Roman" w:cs="Times New Roman"/>
      <w:color w:val="000080"/>
      <w:sz w:val="18"/>
      <w:szCs w:val="18"/>
    </w:rPr>
  </w:style>
  <w:style w:type="paragraph" w:styleId="aa">
    <w:name w:val="Balloon Text"/>
    <w:basedOn w:val="a"/>
    <w:link w:val="ab"/>
    <w:uiPriority w:val="99"/>
    <w:semiHidden/>
    <w:unhideWhenUsed/>
    <w:rsid w:val="00F9673C"/>
    <w:rPr>
      <w:sz w:val="18"/>
      <w:szCs w:val="18"/>
    </w:rPr>
  </w:style>
  <w:style w:type="character" w:customStyle="1" w:styleId="ab">
    <w:name w:val="批注框文本 字符"/>
    <w:basedOn w:val="a0"/>
    <w:link w:val="aa"/>
    <w:uiPriority w:val="99"/>
    <w:semiHidden/>
    <w:rsid w:val="00F9673C"/>
    <w:rPr>
      <w:rFonts w:ascii="Times New Roman" w:eastAsia="宋体" w:hAnsi="Times New Roman" w:cs="Times New Roman"/>
      <w:color w:val="000080"/>
      <w:sz w:val="18"/>
      <w:szCs w:val="18"/>
    </w:rPr>
  </w:style>
  <w:style w:type="paragraph" w:styleId="ac">
    <w:name w:val="annotation subject"/>
    <w:basedOn w:val="a4"/>
    <w:next w:val="a4"/>
    <w:link w:val="ad"/>
    <w:uiPriority w:val="99"/>
    <w:semiHidden/>
    <w:unhideWhenUsed/>
    <w:rsid w:val="0096319C"/>
    <w:rPr>
      <w:b/>
      <w:bCs/>
    </w:rPr>
  </w:style>
  <w:style w:type="character" w:customStyle="1" w:styleId="ad">
    <w:name w:val="批注主题 字符"/>
    <w:basedOn w:val="a5"/>
    <w:link w:val="ac"/>
    <w:uiPriority w:val="99"/>
    <w:semiHidden/>
    <w:rsid w:val="0096319C"/>
    <w:rPr>
      <w:rFonts w:ascii="Times New Roman" w:eastAsia="宋体" w:hAnsi="Times New Roman" w:cs="Times New Roman"/>
      <w:b/>
      <w:bCs/>
      <w:color w:val="000080"/>
      <w:szCs w:val="21"/>
    </w:rPr>
  </w:style>
  <w:style w:type="paragraph" w:styleId="ae">
    <w:name w:val="List Paragraph"/>
    <w:basedOn w:val="a"/>
    <w:uiPriority w:val="34"/>
    <w:qFormat/>
    <w:rsid w:val="003F070C"/>
    <w:pPr>
      <w:ind w:firstLineChars="200" w:firstLine="420"/>
    </w:pPr>
  </w:style>
  <w:style w:type="paragraph" w:styleId="af">
    <w:name w:val="Revision"/>
    <w:hidden/>
    <w:uiPriority w:val="99"/>
    <w:semiHidden/>
    <w:rsid w:val="003B640F"/>
    <w:rPr>
      <w:rFonts w:ascii="Times New Roman" w:eastAsia="宋体" w:hAnsi="Times New Roman" w:cs="Times New Roman"/>
      <w:color w:val="00008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7</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guoxun Ning (宁国勋)</dc:creator>
  <cp:keywords/>
  <dc:description/>
  <cp:lastModifiedBy>shaoping niu (牛少平)-人工智能研究院</cp:lastModifiedBy>
  <cp:revision>57</cp:revision>
  <dcterms:created xsi:type="dcterms:W3CDTF">2024-01-26T07:47:00Z</dcterms:created>
  <dcterms:modified xsi:type="dcterms:W3CDTF">2024-07-18T01:14:00Z</dcterms:modified>
</cp:coreProperties>
</file>