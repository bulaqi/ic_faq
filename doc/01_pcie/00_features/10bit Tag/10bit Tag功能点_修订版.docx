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AEBFA0" w14:textId="53E40A2D" w:rsidR="00682C84" w:rsidRDefault="00B65767" w:rsidP="007B66C4">
      <w:pPr>
        <w:pStyle w:val="1"/>
        <w:numPr>
          <w:ilvl w:val="0"/>
          <w:numId w:val="1"/>
        </w:numPr>
      </w:pPr>
      <w:r>
        <w:rPr>
          <w:rFonts w:hint="eastAsia"/>
        </w:rPr>
        <w:t>PCI</w:t>
      </w:r>
      <w:r>
        <w:t xml:space="preserve"> </w:t>
      </w:r>
      <w:r>
        <w:rPr>
          <w:rFonts w:hint="eastAsia"/>
        </w:rPr>
        <w:t>Express</w:t>
      </w:r>
      <w:r w:rsidR="00F36D6A">
        <w:t xml:space="preserve"> </w:t>
      </w:r>
      <w:r w:rsidR="00F36D6A">
        <w:rPr>
          <w:rFonts w:hint="eastAsia"/>
        </w:rPr>
        <w:t>Capability</w:t>
      </w:r>
    </w:p>
    <w:p w14:paraId="26E932DD" w14:textId="6595928C" w:rsidR="00682C84" w:rsidRPr="00E37900" w:rsidRDefault="0000497E" w:rsidP="007B66C4">
      <w:pPr>
        <w:pStyle w:val="2"/>
        <w:numPr>
          <w:ilvl w:val="1"/>
          <w:numId w:val="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Device</w:t>
      </w:r>
      <w:r w:rsidR="00B65767">
        <w:rPr>
          <w:rFonts w:asciiTheme="minorHAnsi" w:eastAsiaTheme="minorHAnsi" w:hAnsiTheme="minorHAnsi"/>
        </w:rPr>
        <w:t xml:space="preserve"> </w:t>
      </w:r>
      <w:r w:rsidR="00EC70D4">
        <w:rPr>
          <w:rFonts w:asciiTheme="minorHAnsi" w:eastAsiaTheme="minorHAnsi" w:hAnsiTheme="minorHAnsi" w:hint="eastAsia"/>
        </w:rPr>
        <w:t>Capabilities</w:t>
      </w:r>
      <w:r w:rsidR="00556515">
        <w:rPr>
          <w:rFonts w:asciiTheme="minorHAnsi" w:eastAsiaTheme="minorHAnsi" w:hAnsiTheme="minorHAnsi"/>
        </w:rPr>
        <w:t xml:space="preserve"> 2</w:t>
      </w:r>
      <w:r w:rsidR="00AB5B4A">
        <w:rPr>
          <w:rFonts w:asciiTheme="minorHAnsi" w:eastAsiaTheme="minorHAnsi" w:hAnsiTheme="minorHAnsi"/>
        </w:rPr>
        <w:t xml:space="preserve"> </w:t>
      </w:r>
      <w:r w:rsidR="00AB5B4A">
        <w:rPr>
          <w:rFonts w:asciiTheme="minorHAnsi" w:eastAsiaTheme="minorHAnsi" w:hAnsiTheme="minorHAnsi" w:hint="eastAsia"/>
        </w:rPr>
        <w:t>Register</w:t>
      </w:r>
      <w:r w:rsidR="009F660A">
        <w:rPr>
          <w:rFonts w:asciiTheme="minorHAnsi" w:eastAsiaTheme="minorHAnsi" w:hAnsiTheme="minorHAnsi"/>
        </w:rPr>
        <w:t xml:space="preserve"> </w:t>
      </w:r>
      <w:r w:rsidR="00176977" w:rsidRPr="00E37900">
        <w:rPr>
          <w:rFonts w:asciiTheme="minorHAnsi" w:eastAsiaTheme="minorHAnsi" w:hAnsiTheme="minorHAnsi"/>
        </w:rPr>
        <w:t xml:space="preserve">(Offset </w:t>
      </w:r>
      <w:r w:rsidR="00556515"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/>
        </w:rPr>
        <w:t>4</w:t>
      </w:r>
      <w:r w:rsidR="00176977" w:rsidRPr="00E37900">
        <w:rPr>
          <w:rFonts w:asciiTheme="minorHAnsi" w:eastAsiaTheme="minorHAnsi" w:hAnsiTheme="minorHAnsi"/>
        </w:rPr>
        <w:t>h)</w:t>
      </w:r>
    </w:p>
    <w:p w14:paraId="5B510C78" w14:textId="691686F5" w:rsidR="00682C84" w:rsidRPr="00176977" w:rsidRDefault="0000497E" w:rsidP="00460708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204463B6" wp14:editId="72A5BDF1">
            <wp:extent cx="4000500" cy="241060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856" cy="243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7E69" w14:textId="5B4676BA" w:rsidR="007C22A8" w:rsidRDefault="007C22A8" w:rsidP="007C22A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024A6EA3" w14:textId="5B1272BC" w:rsidR="00AA402E" w:rsidRDefault="00AA402E" w:rsidP="00AA402E">
      <w:pPr>
        <w:pStyle w:val="3"/>
        <w:numPr>
          <w:ilvl w:val="2"/>
          <w:numId w:val="1"/>
        </w:numPr>
        <w:rPr>
          <w:ins w:id="0" w:author="shaoping niu (牛少平)-人工智能研究院" w:date="2024-07-19T15:56:00Z"/>
        </w:rPr>
      </w:pPr>
      <w:r>
        <w:t>10-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Completer</w:t>
      </w:r>
      <w:r>
        <w:t xml:space="preserve"> </w:t>
      </w:r>
      <w:r>
        <w:rPr>
          <w:rFonts w:hint="eastAsia"/>
        </w:rPr>
        <w:t>Supported</w:t>
      </w:r>
      <w:r>
        <w:rPr>
          <w:rFonts w:hint="eastAsia"/>
        </w:rPr>
        <w:t>（</w:t>
      </w:r>
      <w:r w:rsidR="00331452">
        <w:rPr>
          <w:rFonts w:hint="eastAsia"/>
        </w:rPr>
        <w:t>已实现</w:t>
      </w:r>
      <w:r>
        <w:rPr>
          <w:rFonts w:hint="eastAsia"/>
        </w:rPr>
        <w:t>）</w:t>
      </w:r>
    </w:p>
    <w:p w14:paraId="6DC879B9" w14:textId="09252014" w:rsidR="007F436F" w:rsidRPr="007F436F" w:rsidDel="0054278F" w:rsidRDefault="007F436F">
      <w:pPr>
        <w:rPr>
          <w:del w:id="1" w:author="shaoping niu (牛少平)-人工智能研究院" w:date="2024-07-19T16:24:00Z"/>
        </w:rPr>
        <w:pPrChange w:id="2" w:author="shaoping niu (牛少平)-人工智能研究院" w:date="2024-07-19T15:56:00Z">
          <w:pPr>
            <w:pStyle w:val="3"/>
            <w:numPr>
              <w:ilvl w:val="2"/>
              <w:numId w:val="1"/>
            </w:numPr>
            <w:ind w:left="1080" w:hanging="1080"/>
          </w:pPr>
        </w:pPrChange>
      </w:pPr>
    </w:p>
    <w:p w14:paraId="2294209F" w14:textId="3E7FC834" w:rsidR="00AC0A8E" w:rsidRPr="00E93589" w:rsidRDefault="009C3232" w:rsidP="009C3232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E93589">
        <w:rPr>
          <w:rFonts w:ascii="Times New Roman" w:eastAsia="宋体" w:hAnsi="Times New Roman" w:cs="Times New Roman"/>
          <w:color w:val="5B9BD5" w:themeColor="accent1"/>
          <w:sz w:val="24"/>
        </w:rPr>
        <w:t>If this bit is Set, the Function supports 10-Bit Tag Completer</w:t>
      </w:r>
      <w:r w:rsidRPr="00E93589"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E93589">
        <w:rPr>
          <w:rFonts w:ascii="Times New Roman" w:eastAsia="宋体" w:hAnsi="Times New Roman" w:cs="Times New Roman"/>
          <w:color w:val="5B9BD5" w:themeColor="accent1"/>
          <w:sz w:val="24"/>
        </w:rPr>
        <w:t>capability; otherwise, the Function does not. See Section 2.2.6.2 .</w:t>
      </w:r>
    </w:p>
    <w:p w14:paraId="4862DD87" w14:textId="30D50346" w:rsidR="00AC0A8E" w:rsidRPr="00E93589" w:rsidRDefault="009C3232" w:rsidP="00EC70D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E93589">
        <w:rPr>
          <w:rFonts w:ascii="Times New Roman" w:eastAsia="宋体" w:hAnsi="Times New Roman" w:cs="Times New Roman" w:hint="eastAsia"/>
          <w:color w:val="5B9BD5" w:themeColor="accent1"/>
          <w:sz w:val="24"/>
        </w:rPr>
        <w:t>如果设置了该位，则该</w:t>
      </w:r>
      <w:r w:rsidRPr="00E93589">
        <w:rPr>
          <w:rFonts w:ascii="Times New Roman" w:eastAsia="宋体" w:hAnsi="Times New Roman" w:cs="Times New Roman" w:hint="eastAsia"/>
          <w:color w:val="5B9BD5" w:themeColor="accent1"/>
          <w:sz w:val="24"/>
        </w:rPr>
        <w:t>Function</w:t>
      </w:r>
      <w:r w:rsidRPr="00E93589">
        <w:rPr>
          <w:rFonts w:ascii="Times New Roman" w:eastAsia="宋体" w:hAnsi="Times New Roman" w:cs="Times New Roman" w:hint="eastAsia"/>
          <w:color w:val="5B9BD5" w:themeColor="accent1"/>
          <w:sz w:val="24"/>
        </w:rPr>
        <w:t>支持</w:t>
      </w:r>
      <w:r w:rsidRPr="00E93589">
        <w:rPr>
          <w:rFonts w:ascii="Times New Roman" w:eastAsia="宋体" w:hAnsi="Times New Roman" w:cs="Times New Roman"/>
          <w:color w:val="5B9BD5" w:themeColor="accent1"/>
          <w:sz w:val="24"/>
        </w:rPr>
        <w:t>10-Bit Tag Completer</w:t>
      </w:r>
      <w:r w:rsidRPr="00E93589"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E93589">
        <w:rPr>
          <w:rFonts w:ascii="Times New Roman" w:eastAsia="宋体" w:hAnsi="Times New Roman" w:cs="Times New Roman"/>
          <w:color w:val="5B9BD5" w:themeColor="accent1"/>
          <w:sz w:val="24"/>
        </w:rPr>
        <w:t>capability</w:t>
      </w:r>
      <w:r w:rsidR="00CC2020" w:rsidRPr="00E93589">
        <w:rPr>
          <w:rFonts w:ascii="Times New Roman" w:eastAsia="宋体" w:hAnsi="Times New Roman" w:cs="Times New Roman"/>
          <w:color w:val="5B9BD5" w:themeColor="accent1"/>
          <w:sz w:val="24"/>
        </w:rPr>
        <w:t>；否则，</w:t>
      </w:r>
      <w:r w:rsidR="00CC2020" w:rsidRPr="00E93589">
        <w:rPr>
          <w:rFonts w:ascii="Times New Roman" w:eastAsia="宋体" w:hAnsi="Times New Roman" w:cs="Times New Roman" w:hint="eastAsia"/>
          <w:color w:val="5B9BD5" w:themeColor="accent1"/>
          <w:sz w:val="24"/>
        </w:rPr>
        <w:t>Function</w:t>
      </w:r>
      <w:r w:rsidR="00CC2020" w:rsidRPr="00E93589">
        <w:rPr>
          <w:rFonts w:ascii="Times New Roman" w:eastAsia="宋体" w:hAnsi="Times New Roman" w:cs="Times New Roman"/>
          <w:color w:val="5B9BD5" w:themeColor="accent1"/>
          <w:sz w:val="24"/>
        </w:rPr>
        <w:t>不</w:t>
      </w:r>
      <w:r w:rsidR="00CC2020" w:rsidRPr="00E93589">
        <w:rPr>
          <w:rFonts w:ascii="Times New Roman" w:eastAsia="宋体" w:hAnsi="Times New Roman" w:cs="Times New Roman" w:hint="eastAsia"/>
          <w:color w:val="5B9BD5" w:themeColor="accent1"/>
          <w:sz w:val="24"/>
        </w:rPr>
        <w:t>支持</w:t>
      </w:r>
      <w:r w:rsidRPr="00E93589">
        <w:rPr>
          <w:rFonts w:ascii="Times New Roman" w:eastAsia="宋体" w:hAnsi="Times New Roman" w:cs="Times New Roman"/>
          <w:color w:val="5B9BD5" w:themeColor="accent1"/>
          <w:sz w:val="24"/>
        </w:rPr>
        <w:t>。参见第</w:t>
      </w:r>
      <w:r w:rsidRPr="00E93589">
        <w:rPr>
          <w:rFonts w:ascii="Times New Roman" w:eastAsia="宋体" w:hAnsi="Times New Roman" w:cs="Times New Roman"/>
          <w:color w:val="5B9BD5" w:themeColor="accent1"/>
          <w:sz w:val="24"/>
        </w:rPr>
        <w:t>2.2.6.2</w:t>
      </w:r>
      <w:r w:rsidRPr="00E93589">
        <w:rPr>
          <w:rFonts w:ascii="Times New Roman" w:eastAsia="宋体" w:hAnsi="Times New Roman" w:cs="Times New Roman"/>
          <w:color w:val="5B9BD5" w:themeColor="accent1"/>
          <w:sz w:val="24"/>
        </w:rPr>
        <w:t>节。</w:t>
      </w:r>
    </w:p>
    <w:p w14:paraId="302D3622" w14:textId="0082F1CA" w:rsidR="00155A34" w:rsidRDefault="007D5E6A" w:rsidP="00155A3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25</w:t>
      </w:r>
      <w:r w:rsidR="0023507C">
        <w:rPr>
          <w:rFonts w:ascii="Times New Roman" w:eastAsia="宋体" w:hAnsi="Times New Roman" w:cs="Times New Roman" w:hint="eastAsia"/>
          <w:sz w:val="24"/>
        </w:rPr>
        <w:t>已</w:t>
      </w:r>
      <w:r>
        <w:rPr>
          <w:rFonts w:ascii="Times New Roman" w:eastAsia="宋体" w:hAnsi="Times New Roman" w:cs="Times New Roman" w:hint="eastAsia"/>
          <w:sz w:val="24"/>
        </w:rPr>
        <w:t>实现，该</w:t>
      </w:r>
      <w:r w:rsidR="00217DD5">
        <w:rPr>
          <w:rFonts w:ascii="Times New Roman" w:eastAsia="宋体" w:hAnsi="Times New Roman" w:cs="Times New Roman"/>
          <w:sz w:val="24"/>
        </w:rPr>
        <w:t>10-</w:t>
      </w:r>
      <w:r w:rsidR="00217DD5">
        <w:rPr>
          <w:rFonts w:ascii="Times New Roman" w:eastAsia="宋体" w:hAnsi="Times New Roman" w:cs="Times New Roman" w:hint="eastAsia"/>
          <w:sz w:val="24"/>
        </w:rPr>
        <w:t>Bit</w:t>
      </w:r>
      <w:r w:rsidR="00217DD5">
        <w:rPr>
          <w:rFonts w:ascii="Times New Roman" w:eastAsia="宋体" w:hAnsi="Times New Roman" w:cs="Times New Roman"/>
          <w:sz w:val="24"/>
        </w:rPr>
        <w:t xml:space="preserve"> </w:t>
      </w:r>
      <w:r w:rsidR="00217DD5">
        <w:rPr>
          <w:rFonts w:ascii="Times New Roman" w:eastAsia="宋体" w:hAnsi="Times New Roman" w:cs="Times New Roman" w:hint="eastAsia"/>
          <w:sz w:val="24"/>
        </w:rPr>
        <w:t>Tag</w:t>
      </w:r>
      <w:r w:rsidR="00217DD5">
        <w:rPr>
          <w:rFonts w:ascii="Times New Roman" w:eastAsia="宋体" w:hAnsi="Times New Roman" w:cs="Times New Roman"/>
          <w:sz w:val="24"/>
        </w:rPr>
        <w:t xml:space="preserve"> </w:t>
      </w:r>
      <w:r w:rsidR="00217DD5">
        <w:rPr>
          <w:rFonts w:ascii="Times New Roman" w:eastAsia="宋体" w:hAnsi="Times New Roman" w:cs="Times New Roman" w:hint="eastAsia"/>
          <w:sz w:val="24"/>
        </w:rPr>
        <w:t>Completer</w:t>
      </w:r>
      <w:r w:rsidR="00217DD5">
        <w:rPr>
          <w:rFonts w:ascii="Times New Roman" w:eastAsia="宋体" w:hAnsi="Times New Roman" w:cs="Times New Roman"/>
          <w:sz w:val="24"/>
        </w:rPr>
        <w:t xml:space="preserve"> </w:t>
      </w:r>
      <w:r w:rsidR="00217DD5">
        <w:rPr>
          <w:rFonts w:ascii="Times New Roman" w:eastAsia="宋体" w:hAnsi="Times New Roman" w:cs="Times New Roman" w:hint="eastAsia"/>
          <w:sz w:val="24"/>
        </w:rPr>
        <w:t>Supported</w:t>
      </w:r>
      <w:r>
        <w:rPr>
          <w:rFonts w:ascii="Times New Roman" w:eastAsia="宋体" w:hAnsi="Times New Roman" w:cs="Times New Roman" w:hint="eastAsia"/>
          <w:sz w:val="24"/>
        </w:rPr>
        <w:t>字段表示是否支持</w:t>
      </w:r>
      <w:r w:rsidR="00217DD5">
        <w:rPr>
          <w:rFonts w:ascii="Times New Roman" w:eastAsia="宋体" w:hAnsi="Times New Roman" w:cs="Times New Roman" w:hint="eastAsia"/>
          <w:sz w:val="24"/>
        </w:rPr>
        <w:t>1</w:t>
      </w:r>
      <w:r w:rsidR="00217DD5">
        <w:rPr>
          <w:rFonts w:ascii="Times New Roman" w:eastAsia="宋体" w:hAnsi="Times New Roman" w:cs="Times New Roman"/>
          <w:sz w:val="24"/>
        </w:rPr>
        <w:t>0</w:t>
      </w:r>
      <w:r w:rsidR="00217DD5">
        <w:rPr>
          <w:rFonts w:ascii="Times New Roman" w:eastAsia="宋体" w:hAnsi="Times New Roman" w:cs="Times New Roman" w:hint="eastAsia"/>
          <w:sz w:val="24"/>
        </w:rPr>
        <w:t>bit</w:t>
      </w:r>
      <w:r w:rsidR="00217DD5">
        <w:rPr>
          <w:rFonts w:ascii="Times New Roman" w:eastAsia="宋体" w:hAnsi="Times New Roman" w:cs="Times New Roman"/>
          <w:sz w:val="24"/>
        </w:rPr>
        <w:t xml:space="preserve"> </w:t>
      </w:r>
      <w:r w:rsidR="00217DD5">
        <w:rPr>
          <w:rFonts w:ascii="Times New Roman" w:eastAsia="宋体" w:hAnsi="Times New Roman" w:cs="Times New Roman" w:hint="eastAsia"/>
          <w:sz w:val="24"/>
        </w:rPr>
        <w:t>Tag</w:t>
      </w:r>
      <w:r w:rsidR="00217DD5">
        <w:rPr>
          <w:rFonts w:ascii="Times New Roman" w:eastAsia="宋体" w:hAnsi="Times New Roman" w:cs="Times New Roman"/>
          <w:sz w:val="24"/>
        </w:rPr>
        <w:t xml:space="preserve"> </w:t>
      </w:r>
      <w:r w:rsidR="00217DD5">
        <w:rPr>
          <w:rFonts w:ascii="Times New Roman" w:eastAsia="宋体" w:hAnsi="Times New Roman" w:cs="Times New Roman" w:hint="eastAsia"/>
          <w:sz w:val="24"/>
        </w:rPr>
        <w:t>Completer</w:t>
      </w:r>
      <w:r w:rsidR="00217DD5">
        <w:rPr>
          <w:rFonts w:ascii="Times New Roman" w:eastAsia="宋体" w:hAnsi="Times New Roman" w:cs="Times New Roman" w:hint="eastAsia"/>
          <w:sz w:val="24"/>
        </w:rPr>
        <w:t>能力。在</w:t>
      </w:r>
      <w:r w:rsidR="00217DD5">
        <w:rPr>
          <w:rFonts w:ascii="Times New Roman" w:eastAsia="宋体" w:hAnsi="Times New Roman" w:cs="Times New Roman" w:hint="eastAsia"/>
          <w:sz w:val="24"/>
        </w:rPr>
        <w:t>pcie</w:t>
      </w:r>
      <w:r w:rsidR="00217DD5">
        <w:rPr>
          <w:rFonts w:ascii="Times New Roman" w:eastAsia="宋体" w:hAnsi="Times New Roman" w:cs="Times New Roman"/>
          <w:sz w:val="24"/>
        </w:rPr>
        <w:t>5</w:t>
      </w:r>
      <w:r w:rsidR="00217DD5">
        <w:rPr>
          <w:rFonts w:ascii="Times New Roman" w:eastAsia="宋体" w:hAnsi="Times New Roman" w:cs="Times New Roman" w:hint="eastAsia"/>
          <w:sz w:val="24"/>
        </w:rPr>
        <w:t>_</w:t>
      </w:r>
      <w:r w:rsidR="00217DD5">
        <w:rPr>
          <w:rFonts w:ascii="Times New Roman" w:eastAsia="宋体" w:hAnsi="Times New Roman" w:cs="Times New Roman"/>
          <w:sz w:val="24"/>
        </w:rPr>
        <w:t>pexreg</w:t>
      </w:r>
      <w:r w:rsidR="00217DD5">
        <w:rPr>
          <w:rFonts w:ascii="Times New Roman" w:eastAsia="宋体" w:hAnsi="Times New Roman" w:cs="Times New Roman" w:hint="eastAsia"/>
          <w:sz w:val="24"/>
        </w:rPr>
        <w:t>模块中</w:t>
      </w:r>
      <w:r w:rsidR="00155A34">
        <w:rPr>
          <w:rFonts w:ascii="Times New Roman" w:eastAsia="宋体" w:hAnsi="Times New Roman" w:cs="Times New Roman" w:hint="eastAsia"/>
          <w:sz w:val="24"/>
        </w:rPr>
        <w:t>第</w:t>
      </w:r>
      <w:r w:rsidR="00155A34">
        <w:rPr>
          <w:rFonts w:ascii="Times New Roman" w:eastAsia="宋体" w:hAnsi="Times New Roman" w:cs="Times New Roman" w:hint="eastAsia"/>
          <w:sz w:val="24"/>
        </w:rPr>
        <w:t>1</w:t>
      </w:r>
      <w:r w:rsidR="00155A34">
        <w:rPr>
          <w:rFonts w:ascii="Times New Roman" w:eastAsia="宋体" w:hAnsi="Times New Roman" w:cs="Times New Roman"/>
          <w:sz w:val="24"/>
        </w:rPr>
        <w:t>199</w:t>
      </w:r>
      <w:r w:rsidR="00155A34">
        <w:rPr>
          <w:rFonts w:ascii="Times New Roman" w:eastAsia="宋体" w:hAnsi="Times New Roman" w:cs="Times New Roman" w:hint="eastAsia"/>
          <w:sz w:val="24"/>
        </w:rPr>
        <w:t>行该字段会通过</w:t>
      </w:r>
      <w:r w:rsidR="00155A34">
        <w:rPr>
          <w:rFonts w:ascii="Times New Roman" w:eastAsia="宋体" w:hAnsi="Times New Roman" w:cs="Times New Roman" w:hint="eastAsia"/>
          <w:sz w:val="24"/>
        </w:rPr>
        <w:t>k_gen[</w:t>
      </w:r>
      <w:r w:rsidR="00155A34">
        <w:rPr>
          <w:rFonts w:ascii="Times New Roman" w:eastAsia="宋体" w:hAnsi="Times New Roman" w:cs="Times New Roman"/>
          <w:sz w:val="24"/>
        </w:rPr>
        <w:t>`KGEN_ SPEC+ : 4] != `SPEC_VERSION_30 ? k_pexconf[`KPEXCONF_DEV2_10BIT_ TAG_CPL +: 2] : 2’b0</w:t>
      </w:r>
      <w:r w:rsidR="00155A34">
        <w:rPr>
          <w:rFonts w:ascii="Times New Roman" w:eastAsia="宋体" w:hAnsi="Times New Roman" w:cs="Times New Roman" w:hint="eastAsia"/>
          <w:sz w:val="24"/>
        </w:rPr>
        <w:t>进行配置，这里</w:t>
      </w:r>
      <w:r w:rsidR="00155A34">
        <w:rPr>
          <w:rFonts w:ascii="Times New Roman" w:eastAsia="宋体" w:hAnsi="Times New Roman" w:cs="Times New Roman" w:hint="eastAsia"/>
          <w:sz w:val="24"/>
        </w:rPr>
        <w:t>k_pexconf</w:t>
      </w:r>
      <w:r w:rsidR="00155A34">
        <w:rPr>
          <w:rFonts w:ascii="Times New Roman" w:eastAsia="宋体" w:hAnsi="Times New Roman" w:cs="Times New Roman"/>
          <w:sz w:val="24"/>
        </w:rPr>
        <w:t>[`KPEXCONF_DEV2_10BIT_ TAG_CPL +: 2]</w:t>
      </w:r>
      <w:r w:rsidR="00155A34">
        <w:rPr>
          <w:rFonts w:ascii="Times New Roman" w:eastAsia="宋体" w:hAnsi="Times New Roman" w:cs="Times New Roman" w:hint="eastAsia"/>
          <w:sz w:val="24"/>
        </w:rPr>
        <w:t>包含了</w:t>
      </w:r>
      <w:r w:rsidR="00155A34">
        <w:rPr>
          <w:rFonts w:ascii="Times New Roman" w:eastAsia="宋体" w:hAnsi="Times New Roman" w:cs="Times New Roman"/>
          <w:sz w:val="24"/>
        </w:rPr>
        <w:t>10-</w:t>
      </w:r>
      <w:r w:rsidR="00155A34">
        <w:rPr>
          <w:rFonts w:ascii="Times New Roman" w:eastAsia="宋体" w:hAnsi="Times New Roman" w:cs="Times New Roman" w:hint="eastAsia"/>
          <w:sz w:val="24"/>
        </w:rPr>
        <w:t>Bit</w:t>
      </w:r>
      <w:r w:rsidR="00155A34">
        <w:rPr>
          <w:rFonts w:ascii="Times New Roman" w:eastAsia="宋体" w:hAnsi="Times New Roman" w:cs="Times New Roman"/>
          <w:sz w:val="24"/>
        </w:rPr>
        <w:t xml:space="preserve"> </w:t>
      </w:r>
      <w:r w:rsidR="00155A34">
        <w:rPr>
          <w:rFonts w:ascii="Times New Roman" w:eastAsia="宋体" w:hAnsi="Times New Roman" w:cs="Times New Roman" w:hint="eastAsia"/>
          <w:sz w:val="24"/>
        </w:rPr>
        <w:t>Tag</w:t>
      </w:r>
      <w:r w:rsidR="00155A34">
        <w:rPr>
          <w:rFonts w:ascii="Times New Roman" w:eastAsia="宋体" w:hAnsi="Times New Roman" w:cs="Times New Roman"/>
          <w:sz w:val="24"/>
        </w:rPr>
        <w:t xml:space="preserve"> </w:t>
      </w:r>
      <w:r w:rsidR="00155A34">
        <w:rPr>
          <w:rFonts w:ascii="Times New Roman" w:eastAsia="宋体" w:hAnsi="Times New Roman" w:cs="Times New Roman" w:hint="eastAsia"/>
          <w:sz w:val="24"/>
        </w:rPr>
        <w:t>Completer</w:t>
      </w:r>
      <w:r w:rsidR="00155A34">
        <w:rPr>
          <w:rFonts w:ascii="Times New Roman" w:eastAsia="宋体" w:hAnsi="Times New Roman" w:cs="Times New Roman"/>
          <w:sz w:val="24"/>
        </w:rPr>
        <w:t xml:space="preserve"> </w:t>
      </w:r>
      <w:r w:rsidR="00155A34">
        <w:rPr>
          <w:rFonts w:ascii="Times New Roman" w:eastAsia="宋体" w:hAnsi="Times New Roman" w:cs="Times New Roman" w:hint="eastAsia"/>
          <w:sz w:val="24"/>
        </w:rPr>
        <w:t>Supported</w:t>
      </w:r>
      <w:r w:rsidR="00155A34">
        <w:rPr>
          <w:rFonts w:ascii="Times New Roman" w:eastAsia="宋体" w:hAnsi="Times New Roman" w:cs="Times New Roman" w:hint="eastAsia"/>
          <w:sz w:val="24"/>
        </w:rPr>
        <w:t>字段和</w:t>
      </w:r>
      <w:r w:rsidR="00155A34" w:rsidRPr="00155A34">
        <w:rPr>
          <w:rFonts w:ascii="Times New Roman" w:eastAsia="宋体" w:hAnsi="Times New Roman" w:cs="Times New Roman"/>
          <w:sz w:val="24"/>
        </w:rPr>
        <w:t>10-Bit Tag Requester</w:t>
      </w:r>
      <w:r w:rsidR="00723DD4">
        <w:rPr>
          <w:rFonts w:ascii="Times New Roman" w:eastAsia="宋体" w:hAnsi="Times New Roman" w:cs="Times New Roman"/>
          <w:sz w:val="24"/>
        </w:rPr>
        <w:t xml:space="preserve"> </w:t>
      </w:r>
      <w:r w:rsidR="00723DD4">
        <w:rPr>
          <w:rFonts w:ascii="Times New Roman" w:eastAsia="宋体" w:hAnsi="Times New Roman" w:cs="Times New Roman" w:hint="eastAsia"/>
          <w:sz w:val="24"/>
        </w:rPr>
        <w:t>Supported</w:t>
      </w:r>
      <w:r w:rsidR="00155A34">
        <w:rPr>
          <w:rFonts w:ascii="Times New Roman" w:eastAsia="宋体" w:hAnsi="Times New Roman" w:cs="Times New Roman" w:hint="eastAsia"/>
          <w:sz w:val="24"/>
        </w:rPr>
        <w:t>字段，其中</w:t>
      </w:r>
      <w:r w:rsidR="00723DD4">
        <w:rPr>
          <w:rFonts w:ascii="Times New Roman" w:eastAsia="宋体" w:hAnsi="Times New Roman" w:cs="Times New Roman"/>
          <w:sz w:val="24"/>
        </w:rPr>
        <w:t>10-</w:t>
      </w:r>
      <w:r w:rsidR="00723DD4">
        <w:rPr>
          <w:rFonts w:ascii="Times New Roman" w:eastAsia="宋体" w:hAnsi="Times New Roman" w:cs="Times New Roman" w:hint="eastAsia"/>
          <w:sz w:val="24"/>
        </w:rPr>
        <w:t>Bit</w:t>
      </w:r>
      <w:r w:rsidR="00723DD4">
        <w:rPr>
          <w:rFonts w:ascii="Times New Roman" w:eastAsia="宋体" w:hAnsi="Times New Roman" w:cs="Times New Roman"/>
          <w:sz w:val="24"/>
        </w:rPr>
        <w:t xml:space="preserve"> </w:t>
      </w:r>
      <w:r w:rsidR="00723DD4">
        <w:rPr>
          <w:rFonts w:ascii="Times New Roman" w:eastAsia="宋体" w:hAnsi="Times New Roman" w:cs="Times New Roman" w:hint="eastAsia"/>
          <w:sz w:val="24"/>
        </w:rPr>
        <w:t>Tag</w:t>
      </w:r>
      <w:r w:rsidR="00723DD4">
        <w:rPr>
          <w:rFonts w:ascii="Times New Roman" w:eastAsia="宋体" w:hAnsi="Times New Roman" w:cs="Times New Roman"/>
          <w:sz w:val="24"/>
        </w:rPr>
        <w:t xml:space="preserve"> </w:t>
      </w:r>
      <w:r w:rsidR="00723DD4">
        <w:rPr>
          <w:rFonts w:ascii="Times New Roman" w:eastAsia="宋体" w:hAnsi="Times New Roman" w:cs="Times New Roman" w:hint="eastAsia"/>
          <w:sz w:val="24"/>
        </w:rPr>
        <w:t>Completer</w:t>
      </w:r>
      <w:r w:rsidR="00723DD4">
        <w:rPr>
          <w:rFonts w:ascii="Times New Roman" w:eastAsia="宋体" w:hAnsi="Times New Roman" w:cs="Times New Roman"/>
          <w:sz w:val="24"/>
        </w:rPr>
        <w:t xml:space="preserve"> </w:t>
      </w:r>
      <w:r w:rsidR="00723DD4">
        <w:rPr>
          <w:rFonts w:ascii="Times New Roman" w:eastAsia="宋体" w:hAnsi="Times New Roman" w:cs="Times New Roman" w:hint="eastAsia"/>
          <w:sz w:val="24"/>
        </w:rPr>
        <w:t>Supported</w:t>
      </w:r>
      <w:r w:rsidR="00723DD4">
        <w:rPr>
          <w:rFonts w:ascii="Times New Roman" w:eastAsia="宋体" w:hAnsi="Times New Roman" w:cs="Times New Roman" w:hint="eastAsia"/>
          <w:sz w:val="24"/>
        </w:rPr>
        <w:t>字段对应</w:t>
      </w:r>
      <w:r w:rsidR="00723DD4">
        <w:rPr>
          <w:rFonts w:ascii="Times New Roman" w:eastAsia="宋体" w:hAnsi="Times New Roman" w:cs="Times New Roman" w:hint="eastAsia"/>
          <w:sz w:val="24"/>
        </w:rPr>
        <w:t>k_pexconf</w:t>
      </w:r>
      <w:r w:rsidR="00723DD4">
        <w:rPr>
          <w:rFonts w:ascii="Times New Roman" w:eastAsia="宋体" w:hAnsi="Times New Roman" w:cs="Times New Roman" w:hint="eastAsia"/>
          <w:sz w:val="24"/>
        </w:rPr>
        <w:t>的第</w:t>
      </w:r>
      <w:r w:rsidR="00723DD4">
        <w:rPr>
          <w:rFonts w:ascii="Times New Roman" w:eastAsia="宋体" w:hAnsi="Times New Roman" w:cs="Times New Roman" w:hint="eastAsia"/>
          <w:sz w:val="24"/>
        </w:rPr>
        <w:t>4</w:t>
      </w:r>
      <w:r w:rsidR="00723DD4">
        <w:rPr>
          <w:rFonts w:ascii="Times New Roman" w:eastAsia="宋体" w:hAnsi="Times New Roman" w:cs="Times New Roman"/>
          <w:sz w:val="24"/>
        </w:rPr>
        <w:t>8</w:t>
      </w:r>
      <w:r w:rsidR="00723DD4">
        <w:rPr>
          <w:rFonts w:ascii="Times New Roman" w:eastAsia="宋体" w:hAnsi="Times New Roman" w:cs="Times New Roman" w:hint="eastAsia"/>
          <w:sz w:val="24"/>
        </w:rPr>
        <w:t>bit</w:t>
      </w:r>
      <w:r w:rsidR="00723DD4">
        <w:rPr>
          <w:rFonts w:ascii="Times New Roman" w:eastAsia="宋体" w:hAnsi="Times New Roman" w:cs="Times New Roman" w:hint="eastAsia"/>
          <w:sz w:val="24"/>
        </w:rPr>
        <w:t>，</w:t>
      </w:r>
      <w:r w:rsidR="00723DD4" w:rsidRPr="00155A34">
        <w:rPr>
          <w:rFonts w:ascii="Times New Roman" w:eastAsia="宋体" w:hAnsi="Times New Roman" w:cs="Times New Roman"/>
          <w:sz w:val="24"/>
        </w:rPr>
        <w:t>10-Bit Tag Requester</w:t>
      </w:r>
      <w:r w:rsidR="00723DD4">
        <w:rPr>
          <w:rFonts w:ascii="Times New Roman" w:eastAsia="宋体" w:hAnsi="Times New Roman" w:cs="Times New Roman"/>
          <w:sz w:val="24"/>
        </w:rPr>
        <w:t xml:space="preserve"> </w:t>
      </w:r>
      <w:r w:rsidR="00723DD4">
        <w:rPr>
          <w:rFonts w:ascii="Times New Roman" w:eastAsia="宋体" w:hAnsi="Times New Roman" w:cs="Times New Roman" w:hint="eastAsia"/>
          <w:sz w:val="24"/>
        </w:rPr>
        <w:t>Supported</w:t>
      </w:r>
      <w:r w:rsidR="00723DD4">
        <w:rPr>
          <w:rFonts w:ascii="Times New Roman" w:eastAsia="宋体" w:hAnsi="Times New Roman" w:cs="Times New Roman" w:hint="eastAsia"/>
          <w:sz w:val="24"/>
        </w:rPr>
        <w:t>字段对应</w:t>
      </w:r>
      <w:r w:rsidR="00723DD4">
        <w:rPr>
          <w:rFonts w:ascii="Times New Roman" w:eastAsia="宋体" w:hAnsi="Times New Roman" w:cs="Times New Roman" w:hint="eastAsia"/>
          <w:sz w:val="24"/>
        </w:rPr>
        <w:t>k_pexconf</w:t>
      </w:r>
      <w:r w:rsidR="00723DD4">
        <w:rPr>
          <w:rFonts w:ascii="Times New Roman" w:eastAsia="宋体" w:hAnsi="Times New Roman" w:cs="Times New Roman" w:hint="eastAsia"/>
          <w:sz w:val="24"/>
        </w:rPr>
        <w:t>的第</w:t>
      </w:r>
      <w:r w:rsidR="00723DD4">
        <w:rPr>
          <w:rFonts w:ascii="Times New Roman" w:eastAsia="宋体" w:hAnsi="Times New Roman" w:cs="Times New Roman" w:hint="eastAsia"/>
          <w:sz w:val="24"/>
        </w:rPr>
        <w:t>4</w:t>
      </w:r>
      <w:r w:rsidR="00723DD4">
        <w:rPr>
          <w:rFonts w:ascii="Times New Roman" w:eastAsia="宋体" w:hAnsi="Times New Roman" w:cs="Times New Roman"/>
          <w:sz w:val="24"/>
        </w:rPr>
        <w:t>9</w:t>
      </w:r>
      <w:r w:rsidR="00723DD4">
        <w:rPr>
          <w:rFonts w:ascii="Times New Roman" w:eastAsia="宋体" w:hAnsi="Times New Roman" w:cs="Times New Roman" w:hint="eastAsia"/>
          <w:sz w:val="24"/>
        </w:rPr>
        <w:t>bit</w:t>
      </w:r>
      <w:r w:rsidR="00723DD4">
        <w:rPr>
          <w:rFonts w:ascii="Times New Roman" w:eastAsia="宋体" w:hAnsi="Times New Roman" w:cs="Times New Roman" w:hint="eastAsia"/>
          <w:sz w:val="24"/>
        </w:rPr>
        <w:t>；</w:t>
      </w:r>
    </w:p>
    <w:p w14:paraId="13022F26" w14:textId="51CA4CF1" w:rsidR="00AC0A8E" w:rsidRDefault="00CD7A3D" w:rsidP="00155A3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前面的判断条件表示</w:t>
      </w:r>
      <w:r w:rsidR="00155A34">
        <w:rPr>
          <w:rFonts w:ascii="Times New Roman" w:eastAsia="宋体" w:hAnsi="Times New Roman" w:cs="Times New Roman" w:hint="eastAsia"/>
          <w:sz w:val="24"/>
        </w:rPr>
        <w:t>如果当前版本是</w:t>
      </w:r>
      <w:r w:rsidR="00155A34">
        <w:rPr>
          <w:rFonts w:ascii="Times New Roman" w:eastAsia="宋体" w:hAnsi="Times New Roman" w:cs="Times New Roman" w:hint="eastAsia"/>
          <w:sz w:val="24"/>
        </w:rPr>
        <w:t>PCIe</w:t>
      </w:r>
      <w:r w:rsidR="00155A34">
        <w:rPr>
          <w:rFonts w:ascii="Times New Roman" w:eastAsia="宋体" w:hAnsi="Times New Roman" w:cs="Times New Roman"/>
          <w:sz w:val="24"/>
        </w:rPr>
        <w:t>4.0</w:t>
      </w:r>
      <w:r w:rsidR="00155A34">
        <w:rPr>
          <w:rFonts w:ascii="Times New Roman" w:eastAsia="宋体" w:hAnsi="Times New Roman" w:cs="Times New Roman" w:hint="eastAsia"/>
          <w:sz w:val="24"/>
        </w:rPr>
        <w:t>或以上的，则将该配置信号和</w:t>
      </w:r>
      <w:r w:rsidR="00155A34">
        <w:rPr>
          <w:rFonts w:ascii="Times New Roman" w:eastAsia="宋体" w:hAnsi="Times New Roman" w:cs="Times New Roman" w:hint="eastAsia"/>
          <w:sz w:val="24"/>
        </w:rPr>
        <w:lastRenderedPageBreak/>
        <w:t>其他信号拼接后赋值给</w:t>
      </w:r>
      <w:r w:rsidR="00155A34">
        <w:rPr>
          <w:rFonts w:ascii="Times New Roman" w:eastAsia="宋体" w:hAnsi="Times New Roman" w:cs="Times New Roman" w:hint="eastAsia"/>
          <w:sz w:val="24"/>
        </w:rPr>
        <w:t>pex</w:t>
      </w:r>
      <w:r w:rsidR="00155A34">
        <w:rPr>
          <w:rFonts w:ascii="Times New Roman" w:eastAsia="宋体" w:hAnsi="Times New Roman" w:cs="Times New Roman"/>
          <w:sz w:val="24"/>
        </w:rPr>
        <w:t>24</w:t>
      </w:r>
      <w:r w:rsidR="00155A34">
        <w:rPr>
          <w:rFonts w:ascii="Times New Roman" w:eastAsia="宋体" w:hAnsi="Times New Roman" w:cs="Times New Roman" w:hint="eastAsia"/>
          <w:sz w:val="24"/>
        </w:rPr>
        <w:t>信号；否则，该字段将直接赋值为</w:t>
      </w:r>
      <w:r w:rsidR="00155A34">
        <w:rPr>
          <w:rFonts w:ascii="Times New Roman" w:eastAsia="宋体" w:hAnsi="Times New Roman" w:cs="Times New Roman" w:hint="eastAsia"/>
          <w:sz w:val="24"/>
        </w:rPr>
        <w:t>0</w:t>
      </w:r>
      <w:r w:rsidR="00155A34">
        <w:rPr>
          <w:rFonts w:ascii="Times New Roman" w:eastAsia="宋体" w:hAnsi="Times New Roman" w:cs="Times New Roman" w:hint="eastAsia"/>
          <w:sz w:val="24"/>
        </w:rPr>
        <w:t>；因为</w:t>
      </w:r>
      <w:r w:rsidR="00155A34">
        <w:rPr>
          <w:rFonts w:ascii="Times New Roman" w:eastAsia="宋体" w:hAnsi="Times New Roman" w:cs="Times New Roman"/>
          <w:sz w:val="24"/>
        </w:rPr>
        <w:t>10</w:t>
      </w:r>
      <w:r w:rsidR="00155A34">
        <w:rPr>
          <w:rFonts w:ascii="Times New Roman" w:eastAsia="宋体" w:hAnsi="Times New Roman" w:cs="Times New Roman" w:hint="eastAsia"/>
          <w:sz w:val="24"/>
        </w:rPr>
        <w:t>bit</w:t>
      </w:r>
      <w:r w:rsidR="00155A34">
        <w:rPr>
          <w:rFonts w:ascii="Times New Roman" w:eastAsia="宋体" w:hAnsi="Times New Roman" w:cs="Times New Roman"/>
          <w:sz w:val="24"/>
        </w:rPr>
        <w:t xml:space="preserve"> </w:t>
      </w:r>
      <w:r w:rsidR="00155A34">
        <w:rPr>
          <w:rFonts w:ascii="Times New Roman" w:eastAsia="宋体" w:hAnsi="Times New Roman" w:cs="Times New Roman" w:hint="eastAsia"/>
          <w:sz w:val="24"/>
        </w:rPr>
        <w:t>Tag</w:t>
      </w:r>
      <w:r w:rsidR="00155A34">
        <w:rPr>
          <w:rFonts w:ascii="Times New Roman" w:eastAsia="宋体" w:hAnsi="Times New Roman" w:cs="Times New Roman" w:hint="eastAsia"/>
          <w:sz w:val="24"/>
        </w:rPr>
        <w:t>能力是在</w:t>
      </w:r>
      <w:r w:rsidR="00155A34">
        <w:rPr>
          <w:rFonts w:ascii="Times New Roman" w:eastAsia="宋体" w:hAnsi="Times New Roman" w:cs="Times New Roman" w:hint="eastAsia"/>
          <w:sz w:val="24"/>
        </w:rPr>
        <w:t>PCIe</w:t>
      </w:r>
      <w:r w:rsidR="00155A34">
        <w:rPr>
          <w:rFonts w:ascii="Times New Roman" w:eastAsia="宋体" w:hAnsi="Times New Roman" w:cs="Times New Roman"/>
          <w:sz w:val="24"/>
        </w:rPr>
        <w:t>4.0</w:t>
      </w:r>
      <w:r w:rsidR="00155A34">
        <w:rPr>
          <w:rFonts w:ascii="Times New Roman" w:eastAsia="宋体" w:hAnsi="Times New Roman" w:cs="Times New Roman" w:hint="eastAsia"/>
          <w:sz w:val="24"/>
        </w:rPr>
        <w:t>版本才开始新增的功能。</w:t>
      </w:r>
      <w:r w:rsidR="007951FD">
        <w:rPr>
          <w:rFonts w:ascii="Times New Roman" w:eastAsia="宋体" w:hAnsi="Times New Roman" w:cs="Times New Roman" w:hint="eastAsia"/>
          <w:sz w:val="24"/>
        </w:rPr>
        <w:t>该字段赋值给</w:t>
      </w:r>
      <w:r w:rsidR="007951FD">
        <w:rPr>
          <w:rFonts w:ascii="Times New Roman" w:eastAsia="宋体" w:hAnsi="Times New Roman" w:cs="Times New Roman" w:hint="eastAsia"/>
          <w:sz w:val="24"/>
        </w:rPr>
        <w:t>pex</w:t>
      </w:r>
      <w:r w:rsidR="007951FD">
        <w:rPr>
          <w:rFonts w:ascii="Times New Roman" w:eastAsia="宋体" w:hAnsi="Times New Roman" w:cs="Times New Roman"/>
          <w:sz w:val="24"/>
        </w:rPr>
        <w:t>24</w:t>
      </w:r>
      <w:r w:rsidR="007951FD">
        <w:rPr>
          <w:rFonts w:ascii="Times New Roman" w:eastAsia="宋体" w:hAnsi="Times New Roman" w:cs="Times New Roman" w:hint="eastAsia"/>
          <w:sz w:val="24"/>
        </w:rPr>
        <w:t>信号并输出之后并没有在其他模块中所使用到。</w:t>
      </w:r>
    </w:p>
    <w:p w14:paraId="76F9D6F6" w14:textId="48E2C638" w:rsidR="000E3D52" w:rsidRDefault="001807EA" w:rsidP="000E3D5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</w:t>
      </w:r>
      <w:r>
        <w:rPr>
          <w:rFonts w:ascii="Times New Roman" w:eastAsia="宋体" w:hAnsi="Times New Roman" w:cs="Times New Roman" w:hint="eastAsia"/>
          <w:sz w:val="24"/>
        </w:rPr>
        <w:t>pcie</w:t>
      </w:r>
      <w:r>
        <w:rPr>
          <w:rFonts w:ascii="Times New Roman" w:eastAsia="宋体" w:hAnsi="Times New Roman" w:cs="Times New Roman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cfgrw</w:t>
      </w:r>
      <w:r w:rsidR="000216B0">
        <w:rPr>
          <w:rFonts w:ascii="Times New Roman" w:eastAsia="宋体" w:hAnsi="Times New Roman" w:cs="Times New Roman" w:hint="eastAsia"/>
          <w:sz w:val="24"/>
        </w:rPr>
        <w:t>模块第</w:t>
      </w:r>
      <w:r w:rsidR="000216B0">
        <w:rPr>
          <w:rFonts w:ascii="Times New Roman" w:eastAsia="宋体" w:hAnsi="Times New Roman" w:cs="Times New Roman" w:hint="eastAsia"/>
          <w:sz w:val="24"/>
        </w:rPr>
        <w:t>1</w:t>
      </w:r>
      <w:r w:rsidR="000216B0">
        <w:rPr>
          <w:rFonts w:ascii="Times New Roman" w:eastAsia="宋体" w:hAnsi="Times New Roman" w:cs="Times New Roman"/>
          <w:sz w:val="24"/>
        </w:rPr>
        <w:t>190</w:t>
      </w:r>
      <w:r w:rsidR="000216B0">
        <w:rPr>
          <w:rFonts w:ascii="Times New Roman" w:eastAsia="宋体" w:hAnsi="Times New Roman" w:cs="Times New Roman" w:hint="eastAsia"/>
          <w:sz w:val="24"/>
        </w:rPr>
        <w:t>行中，会用</w:t>
      </w:r>
      <w:r w:rsidR="000216B0">
        <w:rPr>
          <w:rFonts w:ascii="Times New Roman" w:eastAsia="宋体" w:hAnsi="Times New Roman" w:cs="Times New Roman" w:hint="eastAsia"/>
          <w:sz w:val="24"/>
        </w:rPr>
        <w:t>k_gen[</w:t>
      </w:r>
      <w:r w:rsidR="000216B0">
        <w:rPr>
          <w:rFonts w:ascii="Times New Roman" w:eastAsia="宋体" w:hAnsi="Times New Roman" w:cs="Times New Roman"/>
          <w:sz w:val="24"/>
        </w:rPr>
        <w:t>`KGEN_SPEC+ : 4] != `SPEC_VERSION_30 &amp;&amp; k_pexconf[`</w:t>
      </w:r>
      <w:r w:rsidR="00831779">
        <w:rPr>
          <w:rFonts w:ascii="Times New Roman" w:eastAsia="宋体" w:hAnsi="Times New Roman" w:cs="Times New Roman"/>
          <w:sz w:val="24"/>
        </w:rPr>
        <w:t>KPEXCONF_DEV2_10BIT_TAG_CPL</w:t>
      </w:r>
      <w:r w:rsidR="000216B0">
        <w:rPr>
          <w:rFonts w:ascii="Times New Roman" w:eastAsia="宋体" w:hAnsi="Times New Roman" w:cs="Times New Roman"/>
          <w:sz w:val="24"/>
        </w:rPr>
        <w:t>]</w:t>
      </w:r>
      <w:r w:rsidR="00BD07A0">
        <w:rPr>
          <w:rFonts w:ascii="Times New Roman" w:eastAsia="宋体" w:hAnsi="Times New Roman" w:cs="Times New Roman" w:hint="eastAsia"/>
          <w:sz w:val="24"/>
        </w:rPr>
        <w:t>一起作为判断条件</w:t>
      </w:r>
      <w:r w:rsidR="000E3D52">
        <w:rPr>
          <w:rFonts w:ascii="Times New Roman" w:eastAsia="宋体" w:hAnsi="Times New Roman" w:cs="Times New Roman" w:hint="eastAsia"/>
          <w:sz w:val="24"/>
        </w:rPr>
        <w:t>，将</w:t>
      </w:r>
      <w:r w:rsidR="000E3D52">
        <w:rPr>
          <w:rFonts w:ascii="Times New Roman" w:eastAsia="宋体" w:hAnsi="Times New Roman" w:cs="Times New Roman" w:hint="eastAsia"/>
          <w:sz w:val="24"/>
        </w:rPr>
        <w:t>rx</w:t>
      </w:r>
      <w:r w:rsidR="000E3D52">
        <w:rPr>
          <w:rFonts w:ascii="Times New Roman" w:eastAsia="宋体" w:hAnsi="Times New Roman" w:cs="Times New Roman" w:hint="eastAsia"/>
          <w:sz w:val="24"/>
        </w:rPr>
        <w:t>侧接收到的报文中的</w:t>
      </w:r>
      <w:r w:rsidR="000E3D52">
        <w:rPr>
          <w:rFonts w:ascii="Times New Roman" w:eastAsia="宋体" w:hAnsi="Times New Roman" w:cs="Times New Roman" w:hint="eastAsia"/>
          <w:sz w:val="24"/>
        </w:rPr>
        <w:t>Tag</w:t>
      </w:r>
      <w:r w:rsidR="00D16286">
        <w:rPr>
          <w:rFonts w:ascii="Times New Roman" w:eastAsia="宋体" w:hAnsi="Times New Roman" w:cs="Times New Roman" w:hint="eastAsia"/>
          <w:sz w:val="24"/>
        </w:rPr>
        <w:t>[</w:t>
      </w:r>
      <w:r w:rsidR="00D16286">
        <w:rPr>
          <w:rFonts w:ascii="Times New Roman" w:eastAsia="宋体" w:hAnsi="Times New Roman" w:cs="Times New Roman"/>
          <w:sz w:val="24"/>
        </w:rPr>
        <w:t>9]</w:t>
      </w:r>
      <w:r w:rsidR="00831779">
        <w:rPr>
          <w:rFonts w:ascii="Times New Roman" w:eastAsia="宋体" w:hAnsi="Times New Roman" w:cs="Times New Roman" w:hint="eastAsia"/>
          <w:sz w:val="24"/>
        </w:rPr>
        <w:t>、</w:t>
      </w:r>
      <w:r w:rsidR="00D16286">
        <w:rPr>
          <w:rFonts w:ascii="Times New Roman" w:eastAsia="宋体" w:hAnsi="Times New Roman" w:cs="Times New Roman" w:hint="eastAsia"/>
          <w:sz w:val="24"/>
        </w:rPr>
        <w:t>Tag[</w:t>
      </w:r>
      <w:r w:rsidR="00D16286">
        <w:rPr>
          <w:rFonts w:ascii="Times New Roman" w:eastAsia="宋体" w:hAnsi="Times New Roman" w:cs="Times New Roman"/>
          <w:sz w:val="24"/>
        </w:rPr>
        <w:t>8]</w:t>
      </w:r>
      <w:r w:rsidR="00831779">
        <w:rPr>
          <w:rFonts w:ascii="Times New Roman" w:eastAsia="宋体" w:hAnsi="Times New Roman" w:cs="Times New Roman" w:hint="eastAsia"/>
          <w:sz w:val="24"/>
        </w:rPr>
        <w:t>以及</w:t>
      </w:r>
      <w:r w:rsidR="00831779">
        <w:rPr>
          <w:rFonts w:ascii="Times New Roman" w:eastAsia="宋体" w:hAnsi="Times New Roman" w:cs="Times New Roman" w:hint="eastAsia"/>
          <w:sz w:val="24"/>
        </w:rPr>
        <w:t>Tag</w:t>
      </w:r>
      <w:r w:rsidR="00831779">
        <w:rPr>
          <w:rFonts w:ascii="Times New Roman" w:eastAsia="宋体" w:hAnsi="Times New Roman" w:cs="Times New Roman"/>
          <w:sz w:val="24"/>
        </w:rPr>
        <w:t>[7:0]</w:t>
      </w:r>
      <w:r w:rsidR="00D16286">
        <w:rPr>
          <w:rFonts w:ascii="Times New Roman" w:eastAsia="宋体" w:hAnsi="Times New Roman" w:cs="Times New Roman" w:hint="eastAsia"/>
          <w:sz w:val="24"/>
        </w:rPr>
        <w:t>的</w:t>
      </w:r>
      <w:r w:rsidR="000E3D52">
        <w:rPr>
          <w:rFonts w:ascii="Times New Roman" w:eastAsia="宋体" w:hAnsi="Times New Roman" w:cs="Times New Roman" w:hint="eastAsia"/>
          <w:sz w:val="24"/>
        </w:rPr>
        <w:t>值赋值给</w:t>
      </w:r>
      <w:r w:rsidR="000E3D52">
        <w:rPr>
          <w:rFonts w:ascii="Times New Roman" w:eastAsia="宋体" w:hAnsi="Times New Roman" w:cs="Times New Roman" w:hint="eastAsia"/>
          <w:sz w:val="24"/>
        </w:rPr>
        <w:t>c</w:t>
      </w:r>
      <w:r w:rsidR="000E3D52">
        <w:rPr>
          <w:rFonts w:ascii="Times New Roman" w:eastAsia="宋体" w:hAnsi="Times New Roman" w:cs="Times New Roman"/>
          <w:sz w:val="24"/>
        </w:rPr>
        <w:t>2</w:t>
      </w:r>
      <w:r w:rsidR="000E3D52">
        <w:rPr>
          <w:rFonts w:ascii="Times New Roman" w:eastAsia="宋体" w:hAnsi="Times New Roman" w:cs="Times New Roman" w:hint="eastAsia"/>
          <w:sz w:val="24"/>
        </w:rPr>
        <w:t>t</w:t>
      </w:r>
      <w:r w:rsidR="000E3D52">
        <w:rPr>
          <w:rFonts w:ascii="Times New Roman" w:eastAsia="宋体" w:hAnsi="Times New Roman" w:cs="Times New Roman"/>
          <w:sz w:val="24"/>
        </w:rPr>
        <w:t>_data_n</w:t>
      </w:r>
      <w:r w:rsidR="000E3D52">
        <w:rPr>
          <w:rFonts w:ascii="Times New Roman" w:eastAsia="宋体" w:hAnsi="Times New Roman" w:cs="Times New Roman" w:hint="eastAsia"/>
          <w:sz w:val="24"/>
        </w:rPr>
        <w:t>，该数据信号是当前端口要发送的</w:t>
      </w:r>
      <w:r w:rsidR="000E3D52">
        <w:rPr>
          <w:rFonts w:ascii="Times New Roman" w:eastAsia="宋体" w:hAnsi="Times New Roman" w:cs="Times New Roman" w:hint="eastAsia"/>
          <w:sz w:val="24"/>
        </w:rPr>
        <w:t>Message</w:t>
      </w:r>
      <w:r w:rsidR="000E3D52">
        <w:rPr>
          <w:rFonts w:ascii="Times New Roman" w:eastAsia="宋体" w:hAnsi="Times New Roman" w:cs="Times New Roman" w:hint="eastAsia"/>
          <w:sz w:val="24"/>
        </w:rPr>
        <w:t>报文信号，并且该操作是在</w:t>
      </w:r>
      <w:r w:rsidR="000E3D52">
        <w:rPr>
          <w:rFonts w:ascii="Times New Roman" w:eastAsia="宋体" w:hAnsi="Times New Roman" w:cs="Times New Roman" w:hint="eastAsia"/>
          <w:sz w:val="24"/>
        </w:rPr>
        <w:t>C</w:t>
      </w:r>
      <w:r w:rsidR="000E3D52">
        <w:rPr>
          <w:rFonts w:ascii="Times New Roman" w:eastAsia="宋体" w:hAnsi="Times New Roman" w:cs="Times New Roman"/>
          <w:sz w:val="24"/>
        </w:rPr>
        <w:t>2</w:t>
      </w:r>
      <w:r w:rsidR="000E3D52">
        <w:rPr>
          <w:rFonts w:ascii="Times New Roman" w:eastAsia="宋体" w:hAnsi="Times New Roman" w:cs="Times New Roman" w:hint="eastAsia"/>
          <w:sz w:val="24"/>
        </w:rPr>
        <w:t>T</w:t>
      </w:r>
      <w:r w:rsidR="000E3D52">
        <w:rPr>
          <w:rFonts w:ascii="Times New Roman" w:eastAsia="宋体" w:hAnsi="Times New Roman" w:cs="Times New Roman"/>
          <w:sz w:val="24"/>
        </w:rPr>
        <w:t>_STATE_CPL</w:t>
      </w:r>
      <w:r w:rsidR="000E3D52">
        <w:rPr>
          <w:rFonts w:ascii="Times New Roman" w:eastAsia="宋体" w:hAnsi="Times New Roman" w:cs="Times New Roman" w:hint="eastAsia"/>
          <w:sz w:val="24"/>
        </w:rPr>
        <w:t>状态下进行的，也就是对应的要发送</w:t>
      </w:r>
      <w:r w:rsidR="000E3D52">
        <w:rPr>
          <w:rFonts w:ascii="Times New Roman" w:eastAsia="宋体" w:hAnsi="Times New Roman" w:cs="Times New Roman" w:hint="eastAsia"/>
          <w:sz w:val="24"/>
        </w:rPr>
        <w:t>Completion</w:t>
      </w:r>
      <w:r w:rsidR="000E3D52">
        <w:rPr>
          <w:rFonts w:ascii="Times New Roman" w:eastAsia="宋体" w:hAnsi="Times New Roman" w:cs="Times New Roman" w:hint="eastAsia"/>
          <w:sz w:val="24"/>
        </w:rPr>
        <w:t>报文。</w:t>
      </w:r>
      <w:r w:rsidR="00CD5E16">
        <w:rPr>
          <w:rFonts w:ascii="Times New Roman" w:eastAsia="宋体" w:hAnsi="Times New Roman" w:cs="Times New Roman" w:hint="eastAsia"/>
          <w:sz w:val="24"/>
        </w:rPr>
        <w:t>产生的</w:t>
      </w:r>
      <w:r w:rsidR="00CD5E16">
        <w:rPr>
          <w:rFonts w:ascii="Times New Roman" w:eastAsia="宋体" w:hAnsi="Times New Roman" w:cs="Times New Roman" w:hint="eastAsia"/>
          <w:sz w:val="24"/>
        </w:rPr>
        <w:t>Completion</w:t>
      </w:r>
      <w:r w:rsidR="00CD5E16">
        <w:rPr>
          <w:rFonts w:ascii="Times New Roman" w:eastAsia="宋体" w:hAnsi="Times New Roman" w:cs="Times New Roman" w:hint="eastAsia"/>
          <w:sz w:val="24"/>
        </w:rPr>
        <w:t>报文会发送到</w:t>
      </w:r>
      <w:r w:rsidR="00CD5E16">
        <w:rPr>
          <w:rFonts w:ascii="Times New Roman" w:eastAsia="宋体" w:hAnsi="Times New Roman" w:cs="Times New Roman" w:hint="eastAsia"/>
          <w:sz w:val="24"/>
        </w:rPr>
        <w:t>txtl</w:t>
      </w:r>
      <w:r w:rsidR="00CD5E16">
        <w:rPr>
          <w:rFonts w:ascii="Times New Roman" w:eastAsia="宋体" w:hAnsi="Times New Roman" w:cs="Times New Roman" w:hint="eastAsia"/>
          <w:sz w:val="24"/>
        </w:rPr>
        <w:t>模块中并发送出去。</w:t>
      </w:r>
    </w:p>
    <w:p w14:paraId="0D14EC47" w14:textId="77777777" w:rsidR="007C7B80" w:rsidRPr="00BE22A6" w:rsidRDefault="007C7B80" w:rsidP="000E3D5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58FF76B1" w14:textId="1655762A" w:rsidR="007D5E6A" w:rsidRDefault="007C7B80" w:rsidP="007C7B80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67A2D8E9" wp14:editId="28651C84">
            <wp:extent cx="5274310" cy="1598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6156" w14:textId="30631D83" w:rsidR="007C7B80" w:rsidRDefault="00BE22A6" w:rsidP="00EC70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该字段除了在以上模块中所使用到，其他模块都没有使用到。</w:t>
      </w:r>
    </w:p>
    <w:p w14:paraId="60B2380F" w14:textId="301D80F3" w:rsidR="007C7B80" w:rsidRDefault="007C7B80" w:rsidP="00EC70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404AA28E" w14:textId="77777777" w:rsidR="0054278F" w:rsidRDefault="0054278F">
      <w:pPr>
        <w:spacing w:line="360" w:lineRule="auto"/>
        <w:ind w:firstLineChars="200" w:firstLine="480"/>
        <w:rPr>
          <w:ins w:id="3" w:author="shaoping niu (牛少平)-人工智能研究院" w:date="2024-07-19T16:26:00Z"/>
          <w:rFonts w:ascii="Times New Roman" w:eastAsia="宋体" w:hAnsi="Times New Roman" w:cs="Times New Roman"/>
          <w:sz w:val="24"/>
          <w:highlight w:val="yellow"/>
        </w:rPr>
        <w:pPrChange w:id="4" w:author="shaoping niu (牛少平)-人工智能研究院" w:date="2024-07-19T16:25:00Z">
          <w:pPr>
            <w:pStyle w:val="a7"/>
            <w:ind w:left="720" w:firstLineChars="0" w:firstLine="0"/>
          </w:pPr>
        </w:pPrChange>
      </w:pPr>
      <w:ins w:id="5" w:author="shaoping niu (牛少平)-人工智能研究院" w:date="2024-07-19T16:25:00Z"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6" w:author="shaoping niu (牛少平)-人工智能研究院" w:date="2024-07-19T16:25:00Z">
              <w:rPr>
                <w:rFonts w:hint="eastAsia"/>
              </w:rPr>
            </w:rPrChange>
          </w:rPr>
          <w:t>少平添加：</w:t>
        </w:r>
      </w:ins>
    </w:p>
    <w:p w14:paraId="7A2C0FCD" w14:textId="77777777" w:rsidR="0054278F" w:rsidRDefault="0054278F">
      <w:pPr>
        <w:spacing w:line="360" w:lineRule="auto"/>
        <w:ind w:firstLineChars="200" w:firstLine="480"/>
        <w:rPr>
          <w:ins w:id="7" w:author="shaoping niu (牛少平)-人工智能研究院" w:date="2024-07-19T16:26:00Z"/>
          <w:rFonts w:ascii="Times New Roman" w:eastAsia="宋体" w:hAnsi="Times New Roman" w:cs="Times New Roman"/>
          <w:sz w:val="24"/>
          <w:highlight w:val="yellow"/>
        </w:rPr>
        <w:pPrChange w:id="8" w:author="shaoping niu (牛少平)-人工智能研究院" w:date="2024-07-19T16:25:00Z">
          <w:pPr>
            <w:pStyle w:val="a7"/>
            <w:ind w:left="720" w:firstLineChars="0" w:firstLine="0"/>
          </w:pPr>
        </w:pPrChange>
      </w:pPr>
      <w:ins w:id="9" w:author="shaoping niu (牛少平)-人工智能研究院" w:date="2024-07-19T16:25:00Z"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10" w:author="shaoping niu (牛少平)-人工智能研究院" w:date="2024-07-19T16:25:00Z">
              <w:rPr>
                <w:rFonts w:hint="eastAsia"/>
              </w:rPr>
            </w:rPrChange>
          </w:rPr>
          <w:t>在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11" w:author="shaoping niu (牛少平)-人工智能研究院" w:date="2024-07-19T16:25:00Z">
              <w:rPr/>
            </w:rPrChange>
          </w:rPr>
          <w:t>USP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12" w:author="shaoping niu (牛少平)-人工智能研究院" w:date="2024-07-19T16:25:00Z">
              <w:rPr>
                <w:rFonts w:hint="eastAsia"/>
              </w:rPr>
            </w:rPrChange>
          </w:rPr>
          <w:t>中，当协议配置为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13" w:author="shaoping niu (牛少平)-人工智能研究院" w:date="2024-07-19T16:25:00Z">
              <w:rPr/>
            </w:rPrChange>
          </w:rPr>
          <w:t>PCIe4.0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14" w:author="shaoping niu (牛少平)-人工智能研究院" w:date="2024-07-19T16:25:00Z">
              <w:rPr>
                <w:rFonts w:hint="eastAsia"/>
              </w:rPr>
            </w:rPrChange>
          </w:rPr>
          <w:t>时，且配置链路速度大于等于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15" w:author="shaoping niu (牛少平)-人工智能研究院" w:date="2024-07-19T16:25:00Z">
              <w:rPr/>
            </w:rPrChange>
          </w:rPr>
          <w:t>16G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16" w:author="shaoping niu (牛少平)-人工智能研究院" w:date="2024-07-19T16:25:00Z">
              <w:rPr>
                <w:rFonts w:hint="eastAsia"/>
              </w:rPr>
            </w:rPrChange>
          </w:rPr>
          <w:t>时，这两位的值为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17" w:author="shaoping niu (牛少平)-人工智能研究院" w:date="2024-07-19T16:25:00Z">
              <w:rPr/>
            </w:rPrChange>
          </w:rPr>
          <w:t>1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18" w:author="shaoping niu (牛少平)-人工智能研究院" w:date="2024-07-19T16:25:00Z">
              <w:rPr>
                <w:rFonts w:hint="eastAsia"/>
              </w:rPr>
            </w:rPrChange>
          </w:rPr>
          <w:t>；当协议配置为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19" w:author="shaoping niu (牛少平)-人工智能研究院" w:date="2024-07-19T16:25:00Z">
              <w:rPr/>
            </w:rPrChange>
          </w:rPr>
          <w:t>PCIe3.0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20" w:author="shaoping niu (牛少平)-人工智能研究院" w:date="2024-07-19T16:25:00Z">
              <w:rPr>
                <w:rFonts w:hint="eastAsia"/>
              </w:rPr>
            </w:rPrChange>
          </w:rPr>
          <w:t>时、或者配置链路速度小于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21" w:author="shaoping niu (牛少平)-人工智能研究院" w:date="2024-07-19T16:25:00Z">
              <w:rPr/>
            </w:rPrChange>
          </w:rPr>
          <w:t>16G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22" w:author="shaoping niu (牛少平)-人工智能研究院" w:date="2024-07-19T16:25:00Z">
              <w:rPr>
                <w:rFonts w:hint="eastAsia"/>
              </w:rPr>
            </w:rPrChange>
          </w:rPr>
          <w:t>时，这两位值为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23" w:author="shaoping niu (牛少平)-人工智能研究院" w:date="2024-07-19T16:25:00Z">
              <w:rPr/>
            </w:rPrChange>
          </w:rPr>
          <w:t>0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24" w:author="shaoping niu (牛少平)-人工智能研究院" w:date="2024-07-19T16:25:00Z">
              <w:rPr>
                <w:rFonts w:hint="eastAsia"/>
              </w:rPr>
            </w:rPrChange>
          </w:rPr>
          <w:t>。当前设计中协议配置为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25" w:author="shaoping niu (牛少平)-人工智能研究院" w:date="2024-07-19T16:25:00Z">
              <w:rPr/>
            </w:rPrChange>
          </w:rPr>
          <w:t>PCIe4.0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26" w:author="shaoping niu (牛少平)-人工智能研究院" w:date="2024-07-19T16:25:00Z">
              <w:rPr>
                <w:rFonts w:hint="eastAsia"/>
              </w:rPr>
            </w:rPrChange>
          </w:rPr>
          <w:t>，配置速度为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27" w:author="shaoping niu (牛少平)-人工智能研究院" w:date="2024-07-19T16:25:00Z">
              <w:rPr/>
            </w:rPrChange>
          </w:rPr>
          <w:t>16G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28" w:author="shaoping niu (牛少平)-人工智能研究院" w:date="2024-07-19T16:25:00Z">
              <w:rPr>
                <w:rFonts w:hint="eastAsia"/>
              </w:rPr>
            </w:rPrChange>
          </w:rPr>
          <w:t>，也就是说这两位值为常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29" w:author="shaoping niu (牛少平)-人工智能研究院" w:date="2024-07-19T16:25:00Z">
              <w:rPr/>
            </w:rPrChange>
          </w:rPr>
          <w:t>1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30" w:author="shaoping niu (牛少平)-人工智能研究院" w:date="2024-07-19T16:25:00Z">
              <w:rPr>
                <w:rFonts w:hint="eastAsia"/>
              </w:rPr>
            </w:rPrChange>
          </w:rPr>
          <w:t>。</w:t>
        </w:r>
      </w:ins>
    </w:p>
    <w:p w14:paraId="3C90435E" w14:textId="2870EB31" w:rsidR="0054278F" w:rsidRPr="0054278F" w:rsidRDefault="0054278F">
      <w:pPr>
        <w:spacing w:line="360" w:lineRule="auto"/>
        <w:ind w:firstLineChars="200" w:firstLine="480"/>
        <w:rPr>
          <w:ins w:id="31" w:author="shaoping niu (牛少平)-人工智能研究院" w:date="2024-07-19T16:25:00Z"/>
          <w:rFonts w:ascii="Times New Roman" w:eastAsia="宋体" w:hAnsi="Times New Roman" w:cs="Times New Roman"/>
          <w:sz w:val="24"/>
          <w:highlight w:val="yellow"/>
          <w:rPrChange w:id="32" w:author="shaoping niu (牛少平)-人工智能研究院" w:date="2024-07-19T16:25:00Z">
            <w:rPr>
              <w:ins w:id="33" w:author="shaoping niu (牛少平)-人工智能研究院" w:date="2024-07-19T16:25:00Z"/>
            </w:rPr>
          </w:rPrChange>
        </w:rPr>
        <w:pPrChange w:id="34" w:author="shaoping niu (牛少平)-人工智能研究院" w:date="2024-07-19T16:25:00Z">
          <w:pPr>
            <w:pStyle w:val="a7"/>
            <w:ind w:left="720" w:firstLineChars="0" w:firstLine="0"/>
          </w:pPr>
        </w:pPrChange>
      </w:pPr>
      <w:ins w:id="35" w:author="shaoping niu (牛少平)-人工智能研究院" w:date="2024-07-19T16:25:00Z">
        <w:r w:rsidRPr="0054278F">
          <w:rPr>
            <w:rFonts w:ascii="Times New Roman" w:eastAsia="宋体" w:hAnsi="Times New Roman" w:cs="Times New Roman"/>
            <w:sz w:val="24"/>
            <w:highlight w:val="yellow"/>
            <w:rPrChange w:id="36" w:author="shaoping niu (牛少平)-人工智能研究院" w:date="2024-07-19T16:25:00Z">
              <w:rPr>
                <w:rFonts w:ascii="Times New Roman" w:eastAsia="宋体" w:hAnsi="Times New Roman" w:cs="Times New Roman"/>
                <w:sz w:val="24"/>
              </w:rPr>
            </w:rPrChange>
          </w:rPr>
          <w:t>10-Bit Tag Completer Supported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37" w:author="shaoping niu (牛少平)-人工智能研究院" w:date="2024-07-19T16:25:00Z">
              <w:rPr>
                <w:rFonts w:ascii="Times New Roman" w:eastAsia="宋体" w:hAnsi="Times New Roman" w:cs="Times New Roman" w:hint="eastAsia"/>
                <w:sz w:val="24"/>
              </w:rPr>
            </w:rPrChange>
          </w:rPr>
          <w:t>的功能实现在代码中可找到</w:t>
        </w:r>
      </w:ins>
      <w:ins w:id="38" w:author="shaoping niu (牛少平)-人工智能研究院" w:date="2024-07-20T10:48:00Z">
        <w:r w:rsidR="00C35554">
          <w:rPr>
            <w:rFonts w:ascii="Times New Roman" w:eastAsia="宋体" w:hAnsi="Times New Roman" w:cs="Times New Roman" w:hint="eastAsia"/>
            <w:sz w:val="24"/>
            <w:highlight w:val="yellow"/>
          </w:rPr>
          <w:t>，和上文相同，此处不再赘述。</w:t>
        </w:r>
      </w:ins>
    </w:p>
    <w:p w14:paraId="76E8BA86" w14:textId="5948951F" w:rsidR="007C7B80" w:rsidRDefault="007C7B80" w:rsidP="00EC70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49786DEF" w14:textId="2C1E575F" w:rsidR="00AC0A8E" w:rsidRDefault="00AC0A8E" w:rsidP="00EC70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3874D642" w14:textId="2048B77E" w:rsidR="00C52A67" w:rsidRPr="00176977" w:rsidRDefault="00C52A67" w:rsidP="00C52A67">
      <w:pPr>
        <w:pStyle w:val="3"/>
        <w:numPr>
          <w:ilvl w:val="2"/>
          <w:numId w:val="1"/>
        </w:numPr>
      </w:pPr>
      <w:r>
        <w:lastRenderedPageBreak/>
        <w:t>10-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Requester</w:t>
      </w:r>
      <w:r>
        <w:t xml:space="preserve"> </w:t>
      </w:r>
      <w:r>
        <w:rPr>
          <w:rFonts w:hint="eastAsia"/>
        </w:rPr>
        <w:t>Supported</w:t>
      </w:r>
      <w:r>
        <w:rPr>
          <w:rFonts w:hint="eastAsia"/>
        </w:rPr>
        <w:t>（</w:t>
      </w:r>
      <w:r w:rsidR="00431CF1">
        <w:rPr>
          <w:rFonts w:hint="eastAsia"/>
        </w:rPr>
        <w:t>已配置未使用</w:t>
      </w:r>
      <w:r>
        <w:rPr>
          <w:rFonts w:hint="eastAsia"/>
        </w:rPr>
        <w:t>）</w:t>
      </w:r>
    </w:p>
    <w:p w14:paraId="754C6F73" w14:textId="77777777" w:rsidR="00C52A67" w:rsidRDefault="00C52A67" w:rsidP="00C52A6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If this bit is Set, the Function supports 1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0-Bit Tag Requester capability;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otherwise, the Function does not.</w:t>
      </w:r>
    </w:p>
    <w:p w14:paraId="105C87F1" w14:textId="77777777" w:rsidR="00C52A67" w:rsidRDefault="00C52A67" w:rsidP="00C52A6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This bit must not be Set if the 10-Bit Tag Completer Supported bit is Clear.</w:t>
      </w:r>
    </w:p>
    <w:p w14:paraId="48D7D116" w14:textId="77777777" w:rsidR="00C52A67" w:rsidRDefault="00C52A67" w:rsidP="00C52A6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If the Function is an RCiEP, this bit must be Clear if the RC does n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ot support 10-Bit Tag Completer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capability for Requests coming from this RCiEP</w:t>
      </w:r>
    </w:p>
    <w:p w14:paraId="1A7D1D19" w14:textId="77777777" w:rsidR="00C52A67" w:rsidRDefault="00C52A67" w:rsidP="00C52A6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 xml:space="preserve">Note that 10-Bit Tag field generation must be enabled by the 10-Bit 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 xml:space="preserve">Tag Requester Enable bit in the 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Device Control 2 Register of the Requester Function before 10-Bit Tags can be generated by the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Re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quester. See Section 2.2.6.2 .</w:t>
      </w:r>
    </w:p>
    <w:p w14:paraId="4CD21555" w14:textId="77777777" w:rsidR="00C52A67" w:rsidRPr="00556515" w:rsidRDefault="00C52A67" w:rsidP="00C52A6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</w:p>
    <w:p w14:paraId="32894222" w14:textId="0045233C" w:rsidR="00C52A67" w:rsidRDefault="00C52A67" w:rsidP="00C52A6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1828A6">
        <w:rPr>
          <w:rFonts w:ascii="Times New Roman" w:eastAsia="宋体" w:hAnsi="Times New Roman" w:cs="Times New Roman" w:hint="eastAsia"/>
          <w:color w:val="5B9BD5" w:themeColor="accent1"/>
          <w:sz w:val="24"/>
        </w:rPr>
        <w:t>如果该位被设置，则该功能支持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1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0-Bit Tag Requester capability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；否则，</w:t>
      </w:r>
      <w:r w:rsidR="000C1550" w:rsidRPr="001828A6">
        <w:rPr>
          <w:rFonts w:ascii="Times New Roman" w:eastAsia="宋体" w:hAnsi="Times New Roman" w:cs="Times New Roman" w:hint="eastAsia"/>
          <w:color w:val="5B9BD5" w:themeColor="accent1"/>
          <w:sz w:val="24"/>
        </w:rPr>
        <w:t>功能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不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支持该能力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。</w:t>
      </w:r>
    </w:p>
    <w:p w14:paraId="56BAED8A" w14:textId="77777777" w:rsidR="00C52A67" w:rsidRDefault="00C52A67" w:rsidP="00C52A6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1828A6">
        <w:rPr>
          <w:rFonts w:ascii="Times New Roman" w:eastAsia="宋体" w:hAnsi="Times New Roman" w:cs="Times New Roman" w:hint="eastAsia"/>
          <w:color w:val="5B9BD5" w:themeColor="accent1"/>
          <w:sz w:val="24"/>
        </w:rPr>
        <w:t>如果支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10-Bit Tag Completer Supported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位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被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清除，则不得设置此位。</w:t>
      </w:r>
    </w:p>
    <w:p w14:paraId="5C37A325" w14:textId="77777777" w:rsidR="00C52A67" w:rsidRDefault="00C52A67" w:rsidP="00C52A6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如果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Function</w:t>
      </w:r>
      <w:r w:rsidRPr="001828A6">
        <w:rPr>
          <w:rFonts w:ascii="Times New Roman" w:eastAsia="宋体" w:hAnsi="Times New Roman" w:cs="Times New Roman" w:hint="eastAsia"/>
          <w:color w:val="5B9BD5" w:themeColor="accent1"/>
          <w:sz w:val="24"/>
        </w:rPr>
        <w:t>是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RCiEP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，如果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RC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不支持来自该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RCiEP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请求的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10-Bit Tag Completer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capability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，则该位必须为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Clear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。</w:t>
      </w:r>
    </w:p>
    <w:p w14:paraId="5D7A9E60" w14:textId="77777777" w:rsidR="00C52A67" w:rsidRPr="001828A6" w:rsidRDefault="00C52A67" w:rsidP="00C52A6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请注意，在请求方</w:t>
      </w:r>
      <w:r w:rsidRPr="001828A6">
        <w:rPr>
          <w:rFonts w:ascii="Times New Roman" w:eastAsia="宋体" w:hAnsi="Times New Roman" w:cs="Times New Roman" w:hint="eastAsia"/>
          <w:color w:val="5B9BD5" w:themeColor="accent1"/>
          <w:sz w:val="24"/>
        </w:rPr>
        <w:t>可以生成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10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bti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Tag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之前，必须通过请求器功能的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Device Control 2 Register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中的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 xml:space="preserve">10-Bit 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Tag Requester Enable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位来启用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10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bit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Tag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字段生成。参见第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2.2.6.2</w:t>
      </w:r>
      <w:r w:rsidRPr="001828A6">
        <w:rPr>
          <w:rFonts w:ascii="Times New Roman" w:eastAsia="宋体" w:hAnsi="Times New Roman" w:cs="Times New Roman"/>
          <w:color w:val="5B9BD5" w:themeColor="accent1"/>
          <w:sz w:val="24"/>
        </w:rPr>
        <w:t>节。</w:t>
      </w:r>
    </w:p>
    <w:p w14:paraId="441AC435" w14:textId="377D1008" w:rsidR="00C52A67" w:rsidRDefault="00C52A67" w:rsidP="00C52A6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23507C">
        <w:rPr>
          <w:rFonts w:ascii="Times New Roman" w:eastAsia="宋体" w:hAnsi="Times New Roman" w:cs="Times New Roman" w:hint="eastAsia"/>
          <w:sz w:val="24"/>
          <w:highlight w:val="yellow"/>
        </w:rPr>
        <w:t>2</w:t>
      </w:r>
      <w:r w:rsidRPr="0023507C">
        <w:rPr>
          <w:rFonts w:ascii="Times New Roman" w:eastAsia="宋体" w:hAnsi="Times New Roman" w:cs="Times New Roman"/>
          <w:sz w:val="24"/>
          <w:highlight w:val="yellow"/>
        </w:rPr>
        <w:t>25</w:t>
      </w:r>
      <w:r w:rsidR="0023507C" w:rsidRPr="0023507C">
        <w:rPr>
          <w:rFonts w:ascii="Times New Roman" w:eastAsia="宋体" w:hAnsi="Times New Roman" w:cs="Times New Roman" w:hint="eastAsia"/>
          <w:sz w:val="24"/>
          <w:highlight w:val="yellow"/>
        </w:rPr>
        <w:t>已</w:t>
      </w:r>
      <w:r w:rsidR="00431CF1">
        <w:rPr>
          <w:rFonts w:ascii="Times New Roman" w:eastAsia="宋体" w:hAnsi="Times New Roman" w:cs="Times New Roman" w:hint="eastAsia"/>
          <w:sz w:val="24"/>
          <w:highlight w:val="yellow"/>
        </w:rPr>
        <w:t>配置但未使用</w:t>
      </w:r>
      <w:r>
        <w:rPr>
          <w:rFonts w:ascii="Times New Roman" w:eastAsia="宋体" w:hAnsi="Times New Roman" w:cs="Times New Roman" w:hint="eastAsia"/>
          <w:sz w:val="24"/>
        </w:rPr>
        <w:t>，该</w:t>
      </w:r>
      <w:r w:rsidR="00DB28EC" w:rsidRPr="00DB28EC">
        <w:rPr>
          <w:rFonts w:ascii="Times New Roman" w:eastAsia="宋体" w:hAnsi="Times New Roman" w:cs="Times New Roman"/>
          <w:sz w:val="24"/>
        </w:rPr>
        <w:t>10-Bit Tag Requester Supported</w:t>
      </w:r>
      <w:r>
        <w:rPr>
          <w:rFonts w:ascii="Times New Roman" w:eastAsia="宋体" w:hAnsi="Times New Roman" w:cs="Times New Roman" w:hint="eastAsia"/>
          <w:sz w:val="24"/>
        </w:rPr>
        <w:t>字段表示是否支持</w:t>
      </w:r>
      <w:r w:rsidR="00376708">
        <w:rPr>
          <w:rFonts w:ascii="Times New Roman" w:eastAsia="宋体" w:hAnsi="Times New Roman" w:cs="Times New Roman" w:hint="eastAsia"/>
          <w:sz w:val="24"/>
        </w:rPr>
        <w:t>发起</w:t>
      </w:r>
      <w:r w:rsidR="00376708">
        <w:rPr>
          <w:rFonts w:ascii="Times New Roman" w:eastAsia="宋体" w:hAnsi="Times New Roman" w:cs="Times New Roman" w:hint="eastAsia"/>
          <w:sz w:val="24"/>
        </w:rPr>
        <w:t>1</w:t>
      </w:r>
      <w:r w:rsidR="00376708">
        <w:rPr>
          <w:rFonts w:ascii="Times New Roman" w:eastAsia="宋体" w:hAnsi="Times New Roman" w:cs="Times New Roman"/>
          <w:sz w:val="24"/>
        </w:rPr>
        <w:t>0</w:t>
      </w:r>
      <w:r w:rsidR="00376708">
        <w:rPr>
          <w:rFonts w:ascii="Times New Roman" w:eastAsia="宋体" w:hAnsi="Times New Roman" w:cs="Times New Roman" w:hint="eastAsia"/>
          <w:sz w:val="24"/>
        </w:rPr>
        <w:t>bit</w:t>
      </w:r>
      <w:r w:rsidR="00376708">
        <w:rPr>
          <w:rFonts w:ascii="Times New Roman" w:eastAsia="宋体" w:hAnsi="Times New Roman" w:cs="Times New Roman"/>
          <w:sz w:val="24"/>
        </w:rPr>
        <w:t xml:space="preserve"> </w:t>
      </w:r>
      <w:r w:rsidR="00376708">
        <w:rPr>
          <w:rFonts w:ascii="Times New Roman" w:eastAsia="宋体" w:hAnsi="Times New Roman" w:cs="Times New Roman" w:hint="eastAsia"/>
          <w:sz w:val="24"/>
        </w:rPr>
        <w:t>Tag</w:t>
      </w:r>
      <w:r w:rsidR="00376708">
        <w:rPr>
          <w:rFonts w:ascii="Times New Roman" w:eastAsia="宋体" w:hAnsi="Times New Roman" w:cs="Times New Roman" w:hint="eastAsia"/>
          <w:sz w:val="24"/>
        </w:rPr>
        <w:t>请求的</w:t>
      </w:r>
      <w:r>
        <w:rPr>
          <w:rFonts w:ascii="Times New Roman" w:eastAsia="宋体" w:hAnsi="Times New Roman" w:cs="Times New Roman" w:hint="eastAsia"/>
          <w:sz w:val="24"/>
        </w:rPr>
        <w:t>能力，</w:t>
      </w:r>
      <w:r w:rsidR="00376708">
        <w:rPr>
          <w:rFonts w:ascii="Times New Roman" w:eastAsia="宋体" w:hAnsi="Times New Roman" w:cs="Times New Roman" w:hint="eastAsia"/>
          <w:sz w:val="24"/>
        </w:rPr>
        <w:t>该字段对应</w:t>
      </w:r>
      <w:r w:rsidR="00376708">
        <w:rPr>
          <w:rFonts w:ascii="Times New Roman" w:eastAsia="宋体" w:hAnsi="Times New Roman" w:cs="Times New Roman" w:hint="eastAsia"/>
          <w:sz w:val="24"/>
        </w:rPr>
        <w:t>pcie</w:t>
      </w:r>
      <w:r w:rsidR="00376708">
        <w:rPr>
          <w:rFonts w:ascii="Times New Roman" w:eastAsia="宋体" w:hAnsi="Times New Roman" w:cs="Times New Roman"/>
          <w:sz w:val="24"/>
        </w:rPr>
        <w:t>5</w:t>
      </w:r>
      <w:r w:rsidR="00376708">
        <w:rPr>
          <w:rFonts w:ascii="Times New Roman" w:eastAsia="宋体" w:hAnsi="Times New Roman" w:cs="Times New Roman" w:hint="eastAsia"/>
          <w:sz w:val="24"/>
        </w:rPr>
        <w:t>_pexreg</w:t>
      </w:r>
      <w:r w:rsidR="00376708">
        <w:rPr>
          <w:rFonts w:ascii="Times New Roman" w:eastAsia="宋体" w:hAnsi="Times New Roman" w:cs="Times New Roman" w:hint="eastAsia"/>
          <w:sz w:val="24"/>
        </w:rPr>
        <w:t>模块的</w:t>
      </w:r>
      <w:r w:rsidR="00376708">
        <w:rPr>
          <w:rFonts w:ascii="Times New Roman" w:eastAsia="宋体" w:hAnsi="Times New Roman" w:cs="Times New Roman"/>
          <w:sz w:val="24"/>
        </w:rPr>
        <w:t>k_pexconf</w:t>
      </w:r>
      <w:r w:rsidR="00376708">
        <w:rPr>
          <w:rFonts w:ascii="Times New Roman" w:eastAsia="宋体" w:hAnsi="Times New Roman" w:cs="Times New Roman" w:hint="eastAsia"/>
          <w:sz w:val="24"/>
        </w:rPr>
        <w:t>信号的第</w:t>
      </w:r>
      <w:r w:rsidR="00376708">
        <w:rPr>
          <w:rFonts w:ascii="Times New Roman" w:eastAsia="宋体" w:hAnsi="Times New Roman" w:cs="Times New Roman" w:hint="eastAsia"/>
          <w:sz w:val="24"/>
        </w:rPr>
        <w:t>4</w:t>
      </w:r>
      <w:r w:rsidR="00376708">
        <w:rPr>
          <w:rFonts w:ascii="Times New Roman" w:eastAsia="宋体" w:hAnsi="Times New Roman" w:cs="Times New Roman"/>
          <w:sz w:val="24"/>
        </w:rPr>
        <w:t>9</w:t>
      </w:r>
      <w:r w:rsidR="00376708">
        <w:rPr>
          <w:rFonts w:ascii="Times New Roman" w:eastAsia="宋体" w:hAnsi="Times New Roman" w:cs="Times New Roman" w:hint="eastAsia"/>
          <w:sz w:val="24"/>
        </w:rPr>
        <w:t>bit</w:t>
      </w:r>
      <w:r w:rsidR="00376708">
        <w:rPr>
          <w:rFonts w:ascii="Times New Roman" w:eastAsia="宋体" w:hAnsi="Times New Roman" w:cs="Times New Roman" w:hint="eastAsia"/>
          <w:sz w:val="24"/>
        </w:rPr>
        <w:t>，这个字段的配置情况在前面的</w:t>
      </w:r>
      <w:r w:rsidR="00376708">
        <w:rPr>
          <w:rFonts w:ascii="Times New Roman" w:eastAsia="宋体" w:hAnsi="Times New Roman" w:cs="Times New Roman"/>
          <w:sz w:val="24"/>
        </w:rPr>
        <w:t>10-</w:t>
      </w:r>
      <w:r w:rsidR="00376708">
        <w:rPr>
          <w:rFonts w:ascii="Times New Roman" w:eastAsia="宋体" w:hAnsi="Times New Roman" w:cs="Times New Roman" w:hint="eastAsia"/>
          <w:sz w:val="24"/>
        </w:rPr>
        <w:t>Bit</w:t>
      </w:r>
      <w:r w:rsidR="00376708">
        <w:rPr>
          <w:rFonts w:ascii="Times New Roman" w:eastAsia="宋体" w:hAnsi="Times New Roman" w:cs="Times New Roman"/>
          <w:sz w:val="24"/>
        </w:rPr>
        <w:t xml:space="preserve"> </w:t>
      </w:r>
      <w:r w:rsidR="00376708">
        <w:rPr>
          <w:rFonts w:ascii="Times New Roman" w:eastAsia="宋体" w:hAnsi="Times New Roman" w:cs="Times New Roman" w:hint="eastAsia"/>
          <w:sz w:val="24"/>
        </w:rPr>
        <w:t>Tag</w:t>
      </w:r>
      <w:r w:rsidR="00376708">
        <w:rPr>
          <w:rFonts w:ascii="Times New Roman" w:eastAsia="宋体" w:hAnsi="Times New Roman" w:cs="Times New Roman"/>
          <w:sz w:val="24"/>
        </w:rPr>
        <w:t xml:space="preserve"> </w:t>
      </w:r>
      <w:r w:rsidR="00376708">
        <w:rPr>
          <w:rFonts w:ascii="Times New Roman" w:eastAsia="宋体" w:hAnsi="Times New Roman" w:cs="Times New Roman" w:hint="eastAsia"/>
          <w:sz w:val="24"/>
        </w:rPr>
        <w:t>Completer</w:t>
      </w:r>
      <w:r w:rsidR="00376708">
        <w:rPr>
          <w:rFonts w:ascii="Times New Roman" w:eastAsia="宋体" w:hAnsi="Times New Roman" w:cs="Times New Roman"/>
          <w:sz w:val="24"/>
        </w:rPr>
        <w:t xml:space="preserve"> </w:t>
      </w:r>
      <w:r w:rsidR="00376708">
        <w:rPr>
          <w:rFonts w:ascii="Times New Roman" w:eastAsia="宋体" w:hAnsi="Times New Roman" w:cs="Times New Roman" w:hint="eastAsia"/>
          <w:sz w:val="24"/>
        </w:rPr>
        <w:t>Supported</w:t>
      </w:r>
      <w:r w:rsidR="00376708">
        <w:rPr>
          <w:rFonts w:ascii="Times New Roman" w:eastAsia="宋体" w:hAnsi="Times New Roman" w:cs="Times New Roman" w:hint="eastAsia"/>
          <w:sz w:val="24"/>
        </w:rPr>
        <w:t>字段已经描述，这里不再赘述。该字段通过拼接后赋值给</w:t>
      </w:r>
      <w:r w:rsidR="00376708">
        <w:rPr>
          <w:rFonts w:ascii="Times New Roman" w:eastAsia="宋体" w:hAnsi="Times New Roman" w:cs="Times New Roman" w:hint="eastAsia"/>
          <w:sz w:val="24"/>
        </w:rPr>
        <w:t>pex</w:t>
      </w:r>
      <w:r w:rsidR="00376708">
        <w:rPr>
          <w:rFonts w:ascii="Times New Roman" w:eastAsia="宋体" w:hAnsi="Times New Roman" w:cs="Times New Roman"/>
          <w:sz w:val="24"/>
        </w:rPr>
        <w:t>24</w:t>
      </w:r>
      <w:r w:rsidR="00376708">
        <w:rPr>
          <w:rFonts w:ascii="Times New Roman" w:eastAsia="宋体" w:hAnsi="Times New Roman" w:cs="Times New Roman" w:hint="eastAsia"/>
          <w:sz w:val="24"/>
        </w:rPr>
        <w:t>信号并输出之后并没有在其他模块中所使用，只在</w:t>
      </w:r>
      <w:r w:rsidR="00376708">
        <w:rPr>
          <w:rFonts w:ascii="Times New Roman" w:eastAsia="宋体" w:hAnsi="Times New Roman" w:cs="Times New Roman" w:hint="eastAsia"/>
          <w:sz w:val="24"/>
        </w:rPr>
        <w:t>pcie</w:t>
      </w:r>
      <w:r w:rsidR="00376708">
        <w:rPr>
          <w:rFonts w:ascii="Times New Roman" w:eastAsia="宋体" w:hAnsi="Times New Roman" w:cs="Times New Roman"/>
          <w:sz w:val="24"/>
        </w:rPr>
        <w:t>5</w:t>
      </w:r>
      <w:r w:rsidR="00376708">
        <w:rPr>
          <w:rFonts w:ascii="Times New Roman" w:eastAsia="宋体" w:hAnsi="Times New Roman" w:cs="Times New Roman" w:hint="eastAsia"/>
          <w:sz w:val="24"/>
        </w:rPr>
        <w:t>_pexreg</w:t>
      </w:r>
      <w:r w:rsidR="00376708">
        <w:rPr>
          <w:rFonts w:ascii="Times New Roman" w:eastAsia="宋体" w:hAnsi="Times New Roman" w:cs="Times New Roman" w:hint="eastAsia"/>
          <w:sz w:val="24"/>
        </w:rPr>
        <w:t>模块内部用</w:t>
      </w:r>
      <w:r w:rsidR="00376708" w:rsidRPr="00376708">
        <w:rPr>
          <w:rFonts w:ascii="Times New Roman" w:eastAsia="宋体" w:hAnsi="Times New Roman" w:cs="Times New Roman" w:hint="eastAsia"/>
          <w:sz w:val="24"/>
        </w:rPr>
        <w:t>作</w:t>
      </w:r>
      <w:r w:rsidR="00376708" w:rsidRPr="00376708">
        <w:rPr>
          <w:rFonts w:ascii="Times New Roman" w:eastAsia="宋体" w:hAnsi="Times New Roman" w:cs="Times New Roman"/>
          <w:sz w:val="24"/>
        </w:rPr>
        <w:t>Device Control 2 Register</w:t>
      </w:r>
      <w:r w:rsidR="00376708">
        <w:rPr>
          <w:rFonts w:ascii="Times New Roman" w:eastAsia="宋体" w:hAnsi="Times New Roman" w:cs="Times New Roman" w:hint="eastAsia"/>
          <w:sz w:val="24"/>
        </w:rPr>
        <w:t>中</w:t>
      </w:r>
      <w:r w:rsidR="00376708" w:rsidRPr="00376708">
        <w:rPr>
          <w:rFonts w:ascii="Times New Roman" w:eastAsia="宋体" w:hAnsi="Times New Roman" w:cs="Times New Roman"/>
          <w:sz w:val="24"/>
        </w:rPr>
        <w:t>10-Bit Tag Requester Enable</w:t>
      </w:r>
      <w:r w:rsidR="00376708">
        <w:rPr>
          <w:rFonts w:ascii="Times New Roman" w:eastAsia="宋体" w:hAnsi="Times New Roman" w:cs="Times New Roman" w:hint="eastAsia"/>
          <w:sz w:val="24"/>
        </w:rPr>
        <w:t>字段的判断条件，具体细节在下面小节中进行介绍。</w:t>
      </w:r>
    </w:p>
    <w:p w14:paraId="028B297C" w14:textId="2FC32548" w:rsidR="00DB28EC" w:rsidRDefault="00DB28EC" w:rsidP="00C52A6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6C7A0D94" w14:textId="77777777" w:rsidR="00DB28EC" w:rsidRDefault="00DB28EC" w:rsidP="00C52A6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77AC2DEE" w14:textId="1B02180E" w:rsidR="00AC0A8E" w:rsidRDefault="00AA402E" w:rsidP="00AC0A8E">
      <w:pPr>
        <w:pStyle w:val="2"/>
        <w:numPr>
          <w:ilvl w:val="1"/>
          <w:numId w:val="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Device</w:t>
      </w:r>
      <w:r w:rsidR="00AC0A8E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Control</w:t>
      </w:r>
      <w:r w:rsidR="00AC0A8E">
        <w:rPr>
          <w:rFonts w:asciiTheme="minorHAnsi" w:eastAsiaTheme="minorHAnsi" w:hAnsiTheme="minorHAnsi"/>
        </w:rPr>
        <w:t xml:space="preserve"> 2 </w:t>
      </w:r>
      <w:r w:rsidR="00AC0A8E">
        <w:rPr>
          <w:rFonts w:asciiTheme="minorHAnsi" w:eastAsiaTheme="minorHAnsi" w:hAnsiTheme="minorHAnsi" w:hint="eastAsia"/>
        </w:rPr>
        <w:t>Register</w:t>
      </w:r>
      <w:r w:rsidR="00AC0A8E">
        <w:rPr>
          <w:rFonts w:asciiTheme="minorHAnsi" w:eastAsiaTheme="minorHAnsi" w:hAnsiTheme="minorHAnsi"/>
        </w:rPr>
        <w:t xml:space="preserve"> </w:t>
      </w:r>
      <w:r w:rsidR="00AC0A8E" w:rsidRPr="00E37900">
        <w:rPr>
          <w:rFonts w:asciiTheme="minorHAnsi" w:eastAsiaTheme="minorHAnsi" w:hAnsiTheme="minorHAnsi"/>
        </w:rPr>
        <w:t xml:space="preserve">(Offset </w:t>
      </w:r>
      <w:r>
        <w:rPr>
          <w:rFonts w:asciiTheme="minorHAnsi" w:eastAsiaTheme="minorHAnsi" w:hAnsiTheme="minorHAnsi"/>
        </w:rPr>
        <w:t>28</w:t>
      </w:r>
      <w:r w:rsidR="00AC0A8E" w:rsidRPr="00E37900">
        <w:rPr>
          <w:rFonts w:asciiTheme="minorHAnsi" w:eastAsiaTheme="minorHAnsi" w:hAnsiTheme="minorHAnsi"/>
        </w:rPr>
        <w:t>h)</w:t>
      </w:r>
    </w:p>
    <w:p w14:paraId="1C034909" w14:textId="3E010C98" w:rsidR="00D435C4" w:rsidRPr="00D435C4" w:rsidRDefault="00AA402E" w:rsidP="00D435C4">
      <w:pPr>
        <w:jc w:val="center"/>
      </w:pPr>
      <w:r>
        <w:rPr>
          <w:noProof/>
        </w:rPr>
        <w:drawing>
          <wp:inline distT="0" distB="0" distL="0" distR="0" wp14:anchorId="494CFD95" wp14:editId="013A89D5">
            <wp:extent cx="3162300" cy="21194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6291" cy="214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6066" w14:textId="7E2BCAE4" w:rsidR="00DB0444" w:rsidRDefault="00C0315E" w:rsidP="00DB0444">
      <w:pPr>
        <w:pStyle w:val="3"/>
        <w:numPr>
          <w:ilvl w:val="2"/>
          <w:numId w:val="1"/>
        </w:numPr>
        <w:rPr>
          <w:ins w:id="39" w:author="shaoping niu (牛少平)-人工智能研究院" w:date="2024-07-19T14:33:00Z"/>
        </w:rPr>
      </w:pPr>
      <w:r>
        <w:t>10-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Requester</w:t>
      </w:r>
      <w:r>
        <w:t xml:space="preserve"> </w:t>
      </w:r>
      <w:r>
        <w:rPr>
          <w:rFonts w:hint="eastAsia"/>
        </w:rPr>
        <w:t>Enable</w:t>
      </w:r>
      <w:r w:rsidR="00A06832">
        <w:rPr>
          <w:rFonts w:hint="eastAsia"/>
        </w:rPr>
        <w:t>（</w:t>
      </w:r>
      <w:r w:rsidR="00207078">
        <w:rPr>
          <w:rFonts w:hint="eastAsia"/>
        </w:rPr>
        <w:t>已配置未使用</w:t>
      </w:r>
      <w:r w:rsidR="00DB0444">
        <w:rPr>
          <w:rFonts w:hint="eastAsia"/>
        </w:rPr>
        <w:t>）</w:t>
      </w:r>
    </w:p>
    <w:p w14:paraId="711399EA" w14:textId="4F73C5C7" w:rsidR="00D34AE4" w:rsidRPr="00D34AE4" w:rsidDel="00950365" w:rsidRDefault="00D34AE4">
      <w:pPr>
        <w:rPr>
          <w:del w:id="40" w:author="shaoping niu (牛少平)-人工智能研究院" w:date="2024-07-30T10:31:00Z"/>
        </w:rPr>
        <w:pPrChange w:id="41" w:author="shaoping niu (牛少平)-人工智能研究院" w:date="2024-07-19T14:33:00Z">
          <w:pPr>
            <w:pStyle w:val="3"/>
            <w:numPr>
              <w:ilvl w:val="2"/>
              <w:numId w:val="1"/>
            </w:numPr>
            <w:ind w:left="1080" w:hanging="1080"/>
          </w:pPr>
        </w:pPrChange>
      </w:pPr>
    </w:p>
    <w:p w14:paraId="5B48B1C8" w14:textId="0AE09591" w:rsidR="00203487" w:rsidRDefault="00203487" w:rsidP="0020348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bookmarkStart w:id="42" w:name="_GoBack"/>
      <w:bookmarkEnd w:id="42"/>
      <w:r w:rsidRPr="00203487">
        <w:rPr>
          <w:rFonts w:ascii="Times New Roman" w:eastAsia="宋体" w:hAnsi="Times New Roman" w:cs="Times New Roman"/>
          <w:color w:val="5B9BD5" w:themeColor="accent1"/>
          <w:sz w:val="24"/>
        </w:rPr>
        <w:t>This bit, in combination with the Exten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 xml:space="preserve">ded Tag Field Enable bit in the </w:t>
      </w:r>
      <w:r w:rsidRPr="00203487">
        <w:rPr>
          <w:rFonts w:ascii="Times New Roman" w:eastAsia="宋体" w:hAnsi="Times New Roman" w:cs="Times New Roman"/>
          <w:color w:val="5B9BD5" w:themeColor="accent1"/>
          <w:sz w:val="24"/>
        </w:rPr>
        <w:t>Device Control Register, determines how many Tag field bits a Requester is permitted to use. When the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 xml:space="preserve"> </w:t>
      </w:r>
      <w:r w:rsidRPr="00203487">
        <w:rPr>
          <w:rFonts w:ascii="Times New Roman" w:eastAsia="宋体" w:hAnsi="Times New Roman" w:cs="Times New Roman"/>
          <w:color w:val="5B9BD5" w:themeColor="accent1"/>
          <w:sz w:val="24"/>
        </w:rPr>
        <w:t>10-Bit Tag Requester Enable bit is Set, the Requester is permitted to use 10-Bit Tags. See Section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203487">
        <w:rPr>
          <w:rFonts w:ascii="Times New Roman" w:eastAsia="宋体" w:hAnsi="Times New Roman" w:cs="Times New Roman"/>
          <w:color w:val="5B9BD5" w:themeColor="accent1"/>
          <w:sz w:val="24"/>
        </w:rPr>
        <w:t>2.2.6.2 for complete details.</w:t>
      </w:r>
    </w:p>
    <w:p w14:paraId="64D689FB" w14:textId="58904610" w:rsidR="000345D7" w:rsidRDefault="000345D7" w:rsidP="000345D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345D7">
        <w:rPr>
          <w:rFonts w:ascii="Times New Roman" w:eastAsia="宋体" w:hAnsi="Times New Roman" w:cs="Times New Roman"/>
          <w:color w:val="5B9BD5" w:themeColor="accent1"/>
          <w:sz w:val="24"/>
        </w:rPr>
        <w:t>If software changes the value of this bit while the Function has outstanding Non-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Posted Requests, the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0345D7">
        <w:rPr>
          <w:rFonts w:ascii="Times New Roman" w:eastAsia="宋体" w:hAnsi="Times New Roman" w:cs="Times New Roman"/>
          <w:color w:val="5B9BD5" w:themeColor="accent1"/>
          <w:sz w:val="24"/>
        </w:rPr>
        <w:t>result is undefined.</w:t>
      </w:r>
    </w:p>
    <w:p w14:paraId="1A40500D" w14:textId="77777777" w:rsidR="000345D7" w:rsidRDefault="000345D7" w:rsidP="005D63A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345D7">
        <w:rPr>
          <w:rFonts w:ascii="Times New Roman" w:eastAsia="宋体" w:hAnsi="Times New Roman" w:cs="Times New Roman"/>
          <w:color w:val="5B9BD5" w:themeColor="accent1"/>
          <w:sz w:val="24"/>
        </w:rPr>
        <w:t>Functions that do not implement 10-Bit Tag Requester capability are pe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rmitted to hardwire this bit to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0b.</w:t>
      </w:r>
    </w:p>
    <w:p w14:paraId="61CD5CD7" w14:textId="248EEDAA" w:rsidR="00E86E9D" w:rsidRDefault="00AC0A8E" w:rsidP="005D63A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AC0A8E">
        <w:rPr>
          <w:rFonts w:ascii="Times New Roman" w:eastAsia="宋体" w:hAnsi="Times New Roman" w:cs="Times New Roman"/>
          <w:color w:val="5B9BD5" w:themeColor="accent1"/>
          <w:sz w:val="24"/>
        </w:rPr>
        <w:t>D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efault value of this bit is 0b.</w:t>
      </w:r>
    </w:p>
    <w:p w14:paraId="57E56C3E" w14:textId="5089162A" w:rsidR="00712821" w:rsidRDefault="00CB6DCE" w:rsidP="00AC0A8E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CB6DCE">
        <w:rPr>
          <w:rFonts w:ascii="Times New Roman" w:eastAsia="宋体" w:hAnsi="Times New Roman" w:cs="Times New Roman" w:hint="eastAsia"/>
          <w:color w:val="5B9BD5" w:themeColor="accent1"/>
          <w:sz w:val="24"/>
        </w:rPr>
        <w:t>该位与</w:t>
      </w:r>
      <w:r w:rsidRPr="00203487">
        <w:rPr>
          <w:rFonts w:ascii="Times New Roman" w:eastAsia="宋体" w:hAnsi="Times New Roman" w:cs="Times New Roman"/>
          <w:color w:val="5B9BD5" w:themeColor="accent1"/>
          <w:sz w:val="24"/>
        </w:rPr>
        <w:t>Device Control Register</w:t>
      </w:r>
      <w:r w:rsidRPr="00CB6DCE">
        <w:rPr>
          <w:rFonts w:ascii="Times New Roman" w:eastAsia="宋体" w:hAnsi="Times New Roman" w:cs="Times New Roman" w:hint="eastAsia"/>
          <w:color w:val="5B9BD5" w:themeColor="accent1"/>
          <w:sz w:val="24"/>
        </w:rPr>
        <w:t>中的扩展标记字段</w:t>
      </w:r>
      <w:r w:rsidRPr="00203487">
        <w:rPr>
          <w:rFonts w:ascii="Times New Roman" w:eastAsia="宋体" w:hAnsi="Times New Roman" w:cs="Times New Roman"/>
          <w:color w:val="5B9BD5" w:themeColor="accent1"/>
          <w:sz w:val="24"/>
        </w:rPr>
        <w:t>Exten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ded Tag Field Enable</w:t>
      </w:r>
      <w:r w:rsidR="00041965">
        <w:rPr>
          <w:rFonts w:ascii="Times New Roman" w:eastAsia="宋体" w:hAnsi="Times New Roman" w:cs="Times New Roman" w:hint="eastAsia"/>
          <w:color w:val="5B9BD5" w:themeColor="accent1"/>
          <w:sz w:val="24"/>
        </w:rPr>
        <w:t>启用位相结合，确定请求者被允许使用多少</w:t>
      </w:r>
      <w:r w:rsidR="00041965">
        <w:rPr>
          <w:rFonts w:ascii="Times New Roman" w:eastAsia="宋体" w:hAnsi="Times New Roman" w:cs="Times New Roman" w:hint="eastAsia"/>
          <w:color w:val="5B9BD5" w:themeColor="accent1"/>
          <w:sz w:val="24"/>
        </w:rPr>
        <w:t>bit</w:t>
      </w:r>
      <w:r w:rsidR="00041965">
        <w:rPr>
          <w:rFonts w:ascii="Times New Roman" w:eastAsia="宋体" w:hAnsi="Times New Roman" w:cs="Times New Roman" w:hint="eastAsia"/>
          <w:color w:val="5B9BD5" w:themeColor="accent1"/>
          <w:sz w:val="24"/>
        </w:rPr>
        <w:t>的</w:t>
      </w:r>
      <w:r w:rsidR="00041965">
        <w:rPr>
          <w:rFonts w:ascii="Times New Roman" w:eastAsia="宋体" w:hAnsi="Times New Roman" w:cs="Times New Roman" w:hint="eastAsia"/>
          <w:color w:val="5B9BD5" w:themeColor="accent1"/>
          <w:sz w:val="24"/>
        </w:rPr>
        <w:t>Tag</w:t>
      </w:r>
      <w:r w:rsidR="00041965">
        <w:rPr>
          <w:rFonts w:ascii="Times New Roman" w:eastAsia="宋体" w:hAnsi="Times New Roman" w:cs="Times New Roman" w:hint="eastAsia"/>
          <w:color w:val="5B9BD5" w:themeColor="accent1"/>
          <w:sz w:val="24"/>
        </w:rPr>
        <w:t>字段</w:t>
      </w:r>
      <w:r w:rsidRPr="00CB6DCE">
        <w:rPr>
          <w:rFonts w:ascii="Times New Roman" w:eastAsia="宋体" w:hAnsi="Times New Roman" w:cs="Times New Roman" w:hint="eastAsia"/>
          <w:color w:val="5B9BD5" w:themeColor="accent1"/>
          <w:sz w:val="24"/>
        </w:rPr>
        <w:t>。当</w:t>
      </w:r>
      <w:r w:rsidR="00B81D8C" w:rsidRPr="00203487">
        <w:rPr>
          <w:rFonts w:ascii="Times New Roman" w:eastAsia="宋体" w:hAnsi="Times New Roman" w:cs="Times New Roman"/>
          <w:color w:val="5B9BD5" w:themeColor="accent1"/>
          <w:sz w:val="24"/>
        </w:rPr>
        <w:t>10-Bit Tag Requester Enable</w:t>
      </w:r>
      <w:r w:rsidR="00B81D8C">
        <w:rPr>
          <w:rFonts w:ascii="Times New Roman" w:eastAsia="宋体" w:hAnsi="Times New Roman" w:cs="Times New Roman"/>
          <w:color w:val="5B9BD5" w:themeColor="accent1"/>
          <w:sz w:val="24"/>
        </w:rPr>
        <w:t>位被设置时，请求</w:t>
      </w:r>
      <w:r w:rsidR="00B81D8C">
        <w:rPr>
          <w:rFonts w:ascii="Times New Roman" w:eastAsia="宋体" w:hAnsi="Times New Roman" w:cs="Times New Roman" w:hint="eastAsia"/>
          <w:color w:val="5B9BD5" w:themeColor="accent1"/>
          <w:sz w:val="24"/>
        </w:rPr>
        <w:t>者</w:t>
      </w:r>
      <w:r w:rsidRPr="00CB6DCE">
        <w:rPr>
          <w:rFonts w:ascii="Times New Roman" w:eastAsia="宋体" w:hAnsi="Times New Roman" w:cs="Times New Roman"/>
          <w:color w:val="5B9BD5" w:themeColor="accent1"/>
          <w:sz w:val="24"/>
        </w:rPr>
        <w:t>被允许使用</w:t>
      </w:r>
      <w:r w:rsidR="00B81D8C">
        <w:rPr>
          <w:rFonts w:ascii="Times New Roman" w:eastAsia="宋体" w:hAnsi="Times New Roman" w:cs="Times New Roman"/>
          <w:color w:val="5B9BD5" w:themeColor="accent1"/>
          <w:sz w:val="24"/>
        </w:rPr>
        <w:t>10</w:t>
      </w:r>
      <w:r w:rsidR="00B81D8C">
        <w:rPr>
          <w:rFonts w:ascii="Times New Roman" w:eastAsia="宋体" w:hAnsi="Times New Roman" w:cs="Times New Roman" w:hint="eastAsia"/>
          <w:color w:val="5B9BD5" w:themeColor="accent1"/>
          <w:sz w:val="24"/>
        </w:rPr>
        <w:t>bit</w:t>
      </w:r>
      <w:r w:rsidR="00B81D8C">
        <w:rPr>
          <w:rFonts w:ascii="Times New Roman" w:eastAsia="宋体" w:hAnsi="Times New Roman" w:cs="Times New Roman"/>
          <w:color w:val="5B9BD5" w:themeColor="accent1"/>
          <w:sz w:val="24"/>
        </w:rPr>
        <w:t xml:space="preserve"> </w:t>
      </w:r>
      <w:r w:rsidR="00B81D8C">
        <w:rPr>
          <w:rFonts w:ascii="Times New Roman" w:eastAsia="宋体" w:hAnsi="Times New Roman" w:cs="Times New Roman" w:hint="eastAsia"/>
          <w:color w:val="5B9BD5" w:themeColor="accent1"/>
          <w:sz w:val="24"/>
        </w:rPr>
        <w:t>Tag</w:t>
      </w:r>
      <w:r w:rsidRPr="00CB6DCE">
        <w:rPr>
          <w:rFonts w:ascii="Times New Roman" w:eastAsia="宋体" w:hAnsi="Times New Roman" w:cs="Times New Roman"/>
          <w:color w:val="5B9BD5" w:themeColor="accent1"/>
          <w:sz w:val="24"/>
        </w:rPr>
        <w:t>。完整细节见第</w:t>
      </w:r>
      <w:r w:rsidRPr="00CB6DCE">
        <w:rPr>
          <w:rFonts w:ascii="Times New Roman" w:eastAsia="宋体" w:hAnsi="Times New Roman" w:cs="Times New Roman"/>
          <w:color w:val="5B9BD5" w:themeColor="accent1"/>
          <w:sz w:val="24"/>
        </w:rPr>
        <w:t>2.2.6.2</w:t>
      </w:r>
      <w:r w:rsidRPr="00CB6DCE">
        <w:rPr>
          <w:rFonts w:ascii="Times New Roman" w:eastAsia="宋体" w:hAnsi="Times New Roman" w:cs="Times New Roman"/>
          <w:color w:val="5B9BD5" w:themeColor="accent1"/>
          <w:sz w:val="24"/>
        </w:rPr>
        <w:t>节。</w:t>
      </w:r>
    </w:p>
    <w:p w14:paraId="46E6857C" w14:textId="7F616ED2" w:rsidR="00712821" w:rsidRDefault="00712821" w:rsidP="00AC0A8E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如果软件在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Function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有未完成的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Non-Posted</w:t>
      </w:r>
      <w:r w:rsidRPr="00712821">
        <w:rPr>
          <w:rFonts w:ascii="Times New Roman" w:eastAsia="宋体" w:hAnsi="Times New Roman" w:cs="Times New Roman" w:hint="eastAsia"/>
          <w:color w:val="5B9BD5" w:themeColor="accent1"/>
          <w:sz w:val="24"/>
        </w:rPr>
        <w:t>请求时更改了该位的值，则结果未定义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。</w:t>
      </w:r>
    </w:p>
    <w:p w14:paraId="73CE8555" w14:textId="2BB12BB5" w:rsidR="000345D7" w:rsidRPr="00AC0A8E" w:rsidRDefault="000345D7" w:rsidP="00AC0A8E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345D7">
        <w:rPr>
          <w:rFonts w:ascii="Times New Roman" w:eastAsia="宋体" w:hAnsi="Times New Roman" w:cs="Times New Roman" w:hint="eastAsia"/>
          <w:color w:val="5B9BD5" w:themeColor="accent1"/>
          <w:sz w:val="24"/>
        </w:rPr>
        <w:t>不实现</w:t>
      </w:r>
      <w:r w:rsidRPr="000345D7">
        <w:rPr>
          <w:rFonts w:ascii="Times New Roman" w:eastAsia="宋体" w:hAnsi="Times New Roman" w:cs="Times New Roman"/>
          <w:color w:val="5B9BD5" w:themeColor="accent1"/>
          <w:sz w:val="24"/>
        </w:rPr>
        <w:t>10-Bit Tag Requester capability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的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Function</w:t>
      </w:r>
      <w:r w:rsidRPr="000345D7">
        <w:rPr>
          <w:rFonts w:ascii="Times New Roman" w:eastAsia="宋体" w:hAnsi="Times New Roman" w:cs="Times New Roman"/>
          <w:color w:val="5B9BD5" w:themeColor="accent1"/>
          <w:sz w:val="24"/>
        </w:rPr>
        <w:t>可以将该位硬接线至</w:t>
      </w:r>
      <w:r w:rsidRPr="000345D7">
        <w:rPr>
          <w:rFonts w:ascii="Times New Roman" w:eastAsia="宋体" w:hAnsi="Times New Roman" w:cs="Times New Roman"/>
          <w:color w:val="5B9BD5" w:themeColor="accent1"/>
          <w:sz w:val="24"/>
        </w:rPr>
        <w:t>0b</w:t>
      </w:r>
      <w:r w:rsidRPr="000345D7">
        <w:rPr>
          <w:rFonts w:ascii="Times New Roman" w:eastAsia="宋体" w:hAnsi="Times New Roman" w:cs="Times New Roman"/>
          <w:color w:val="5B9BD5" w:themeColor="accent1"/>
          <w:sz w:val="24"/>
        </w:rPr>
        <w:t>。</w:t>
      </w:r>
    </w:p>
    <w:p w14:paraId="25BDA9BB" w14:textId="304BCC87" w:rsidR="00AC0A8E" w:rsidRPr="00BC1D9A" w:rsidRDefault="00BC1D9A" w:rsidP="00E86E9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BC1D9A">
        <w:rPr>
          <w:rFonts w:ascii="Times New Roman" w:eastAsia="宋体" w:hAnsi="Times New Roman" w:cs="Times New Roman" w:hint="eastAsia"/>
          <w:color w:val="5B9BD5" w:themeColor="accent1"/>
          <w:sz w:val="24"/>
        </w:rPr>
        <w:t>此位的默认值为</w:t>
      </w:r>
      <w:r w:rsidRPr="00BC1D9A">
        <w:rPr>
          <w:rFonts w:ascii="Times New Roman" w:eastAsia="宋体" w:hAnsi="Times New Roman" w:cs="Times New Roman"/>
          <w:color w:val="5B9BD5" w:themeColor="accent1"/>
          <w:sz w:val="24"/>
        </w:rPr>
        <w:t>0b</w:t>
      </w:r>
    </w:p>
    <w:p w14:paraId="3B8F4547" w14:textId="7A27E548" w:rsidR="00DB28EC" w:rsidRPr="00E6438B" w:rsidRDefault="00431CF1" w:rsidP="00DB28E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23507C">
        <w:rPr>
          <w:rFonts w:ascii="Times New Roman" w:eastAsia="宋体" w:hAnsi="Times New Roman" w:cs="Times New Roman" w:hint="eastAsia"/>
          <w:sz w:val="24"/>
          <w:highlight w:val="yellow"/>
        </w:rPr>
        <w:t>2</w:t>
      </w:r>
      <w:r w:rsidRPr="0023507C">
        <w:rPr>
          <w:rFonts w:ascii="Times New Roman" w:eastAsia="宋体" w:hAnsi="Times New Roman" w:cs="Times New Roman"/>
          <w:sz w:val="24"/>
          <w:highlight w:val="yellow"/>
        </w:rPr>
        <w:t>25</w:t>
      </w:r>
      <w:r w:rsidRPr="0023507C">
        <w:rPr>
          <w:rFonts w:ascii="Times New Roman" w:eastAsia="宋体" w:hAnsi="Times New Roman" w:cs="Times New Roman" w:hint="eastAsia"/>
          <w:sz w:val="24"/>
          <w:highlight w:val="yellow"/>
        </w:rPr>
        <w:t>已</w:t>
      </w:r>
      <w:r>
        <w:rPr>
          <w:rFonts w:ascii="Times New Roman" w:eastAsia="宋体" w:hAnsi="Times New Roman" w:cs="Times New Roman" w:hint="eastAsia"/>
          <w:sz w:val="24"/>
          <w:highlight w:val="yellow"/>
        </w:rPr>
        <w:t>配置但未使用</w:t>
      </w:r>
      <w:r w:rsidR="0093170E">
        <w:rPr>
          <w:rFonts w:ascii="Times New Roman" w:eastAsia="宋体" w:hAnsi="Times New Roman" w:cs="Times New Roman" w:hint="eastAsia"/>
          <w:sz w:val="24"/>
        </w:rPr>
        <w:t>，</w:t>
      </w:r>
      <w:r w:rsidR="005739B4">
        <w:rPr>
          <w:rFonts w:ascii="Times New Roman" w:eastAsia="宋体" w:hAnsi="Times New Roman" w:cs="Times New Roman" w:hint="eastAsia"/>
          <w:sz w:val="24"/>
        </w:rPr>
        <w:t>该</w:t>
      </w:r>
      <w:r w:rsidR="00A66240" w:rsidRPr="00DB28EC">
        <w:rPr>
          <w:rFonts w:ascii="Times New Roman" w:eastAsia="宋体" w:hAnsi="Times New Roman" w:cs="Times New Roman"/>
          <w:sz w:val="24"/>
        </w:rPr>
        <w:t>10-Bit Tag Requester</w:t>
      </w:r>
      <w:r w:rsidR="00A66240">
        <w:rPr>
          <w:rFonts w:ascii="Times New Roman" w:eastAsia="宋体" w:hAnsi="Times New Roman" w:cs="Times New Roman"/>
          <w:sz w:val="24"/>
        </w:rPr>
        <w:t xml:space="preserve"> </w:t>
      </w:r>
      <w:r w:rsidR="00A66240">
        <w:rPr>
          <w:rFonts w:ascii="Times New Roman" w:eastAsia="宋体" w:hAnsi="Times New Roman" w:cs="Times New Roman" w:hint="eastAsia"/>
          <w:sz w:val="24"/>
        </w:rPr>
        <w:t>Enable</w:t>
      </w:r>
      <w:r w:rsidR="005739B4">
        <w:rPr>
          <w:rFonts w:ascii="Times New Roman" w:eastAsia="宋体" w:hAnsi="Times New Roman" w:cs="Times New Roman" w:hint="eastAsia"/>
          <w:sz w:val="24"/>
        </w:rPr>
        <w:t>字段</w:t>
      </w:r>
      <w:r w:rsidR="003008DF">
        <w:rPr>
          <w:rFonts w:ascii="Times New Roman" w:eastAsia="宋体" w:hAnsi="Times New Roman" w:cs="Times New Roman" w:hint="eastAsia"/>
          <w:sz w:val="24"/>
        </w:rPr>
        <w:t>表示</w:t>
      </w:r>
      <w:r w:rsidR="00A66240">
        <w:rPr>
          <w:rFonts w:ascii="Times New Roman" w:eastAsia="宋体" w:hAnsi="Times New Roman" w:cs="Times New Roman" w:hint="eastAsia"/>
          <w:sz w:val="24"/>
        </w:rPr>
        <w:t>是否启用</w:t>
      </w:r>
      <w:r w:rsidR="00A66240">
        <w:rPr>
          <w:rFonts w:ascii="Times New Roman" w:eastAsia="宋体" w:hAnsi="Times New Roman" w:cs="Times New Roman" w:hint="eastAsia"/>
          <w:sz w:val="24"/>
        </w:rPr>
        <w:t>1</w:t>
      </w:r>
      <w:r w:rsidR="00A66240">
        <w:rPr>
          <w:rFonts w:ascii="Times New Roman" w:eastAsia="宋体" w:hAnsi="Times New Roman" w:cs="Times New Roman"/>
          <w:sz w:val="24"/>
        </w:rPr>
        <w:t>0</w:t>
      </w:r>
      <w:r w:rsidR="00A66240">
        <w:rPr>
          <w:rFonts w:ascii="Times New Roman" w:eastAsia="宋体" w:hAnsi="Times New Roman" w:cs="Times New Roman" w:hint="eastAsia"/>
          <w:sz w:val="24"/>
        </w:rPr>
        <w:t>bit</w:t>
      </w:r>
      <w:r w:rsidR="00A66240">
        <w:rPr>
          <w:rFonts w:ascii="Times New Roman" w:eastAsia="宋体" w:hAnsi="Times New Roman" w:cs="Times New Roman"/>
          <w:sz w:val="24"/>
        </w:rPr>
        <w:t xml:space="preserve"> </w:t>
      </w:r>
      <w:r w:rsidR="00A66240">
        <w:rPr>
          <w:rFonts w:ascii="Times New Roman" w:eastAsia="宋体" w:hAnsi="Times New Roman" w:cs="Times New Roman" w:hint="eastAsia"/>
          <w:sz w:val="24"/>
        </w:rPr>
        <w:t>Tag</w:t>
      </w:r>
      <w:r w:rsidR="00A66240">
        <w:rPr>
          <w:rFonts w:ascii="Times New Roman" w:eastAsia="宋体" w:hAnsi="Times New Roman" w:cs="Times New Roman"/>
          <w:sz w:val="24"/>
        </w:rPr>
        <w:t xml:space="preserve"> </w:t>
      </w:r>
      <w:r w:rsidR="00A66240">
        <w:rPr>
          <w:rFonts w:ascii="Times New Roman" w:eastAsia="宋体" w:hAnsi="Times New Roman" w:cs="Times New Roman" w:hint="eastAsia"/>
          <w:sz w:val="24"/>
        </w:rPr>
        <w:t>Requester</w:t>
      </w:r>
      <w:r w:rsidR="00A66240">
        <w:rPr>
          <w:rFonts w:ascii="Times New Roman" w:eastAsia="宋体" w:hAnsi="Times New Roman" w:cs="Times New Roman" w:hint="eastAsia"/>
          <w:sz w:val="24"/>
        </w:rPr>
        <w:t>能力</w:t>
      </w:r>
      <w:r w:rsidR="00D457D0">
        <w:rPr>
          <w:rFonts w:ascii="Times New Roman" w:eastAsia="宋体" w:hAnsi="Times New Roman" w:cs="Times New Roman" w:hint="eastAsia"/>
          <w:sz w:val="24"/>
        </w:rPr>
        <w:t>，在</w:t>
      </w:r>
      <w:r w:rsidR="00D457D0">
        <w:rPr>
          <w:rFonts w:ascii="Times New Roman" w:eastAsia="宋体" w:hAnsi="Times New Roman" w:cs="Times New Roman" w:hint="eastAsia"/>
          <w:sz w:val="24"/>
        </w:rPr>
        <w:t>pcie</w:t>
      </w:r>
      <w:r w:rsidR="00D457D0">
        <w:rPr>
          <w:rFonts w:ascii="Times New Roman" w:eastAsia="宋体" w:hAnsi="Times New Roman" w:cs="Times New Roman"/>
          <w:sz w:val="24"/>
        </w:rPr>
        <w:t>5_</w:t>
      </w:r>
      <w:r w:rsidR="00D457D0">
        <w:rPr>
          <w:rFonts w:ascii="Times New Roman" w:eastAsia="宋体" w:hAnsi="Times New Roman" w:cs="Times New Roman" w:hint="eastAsia"/>
          <w:sz w:val="24"/>
        </w:rPr>
        <w:t>pexreg</w:t>
      </w:r>
      <w:r w:rsidR="00D457D0">
        <w:rPr>
          <w:rFonts w:ascii="Times New Roman" w:eastAsia="宋体" w:hAnsi="Times New Roman" w:cs="Times New Roman" w:hint="eastAsia"/>
          <w:sz w:val="24"/>
        </w:rPr>
        <w:t>模块中</w:t>
      </w:r>
      <w:r w:rsidR="00DB28EC">
        <w:rPr>
          <w:rFonts w:ascii="Times New Roman" w:eastAsia="宋体" w:hAnsi="Times New Roman" w:cs="Times New Roman" w:hint="eastAsia"/>
          <w:sz w:val="24"/>
        </w:rPr>
        <w:t>第</w:t>
      </w:r>
      <w:r w:rsidR="00DB28EC">
        <w:rPr>
          <w:rFonts w:ascii="Times New Roman" w:eastAsia="宋体" w:hAnsi="Times New Roman" w:cs="Times New Roman" w:hint="eastAsia"/>
          <w:sz w:val="24"/>
        </w:rPr>
        <w:t>1</w:t>
      </w:r>
      <w:r w:rsidR="00DB28EC">
        <w:rPr>
          <w:rFonts w:ascii="Times New Roman" w:eastAsia="宋体" w:hAnsi="Times New Roman" w:cs="Times New Roman"/>
          <w:sz w:val="24"/>
        </w:rPr>
        <w:t>297</w:t>
      </w:r>
      <w:r w:rsidR="00DB28EC">
        <w:rPr>
          <w:rFonts w:ascii="Times New Roman" w:eastAsia="宋体" w:hAnsi="Times New Roman" w:cs="Times New Roman" w:hint="eastAsia"/>
          <w:sz w:val="24"/>
        </w:rPr>
        <w:t>行，该字段对应</w:t>
      </w:r>
      <w:r w:rsidR="00DB28EC">
        <w:rPr>
          <w:rFonts w:ascii="Times New Roman" w:eastAsia="宋体" w:hAnsi="Times New Roman" w:cs="Times New Roman" w:hint="eastAsia"/>
          <w:sz w:val="24"/>
        </w:rPr>
        <w:t>tag_10bit_</w:t>
      </w:r>
      <w:r w:rsidR="00A66240">
        <w:rPr>
          <w:rFonts w:ascii="Times New Roman" w:eastAsia="宋体" w:hAnsi="Times New Roman" w:cs="Times New Roman"/>
          <w:sz w:val="24"/>
        </w:rPr>
        <w:t xml:space="preserve"> </w:t>
      </w:r>
      <w:r w:rsidR="00DB28EC">
        <w:rPr>
          <w:rFonts w:ascii="Times New Roman" w:eastAsia="宋体" w:hAnsi="Times New Roman" w:cs="Times New Roman"/>
          <w:sz w:val="24"/>
        </w:rPr>
        <w:lastRenderedPageBreak/>
        <w:t>requester_en</w:t>
      </w:r>
      <w:r w:rsidR="00DB28EC">
        <w:rPr>
          <w:rFonts w:ascii="Times New Roman" w:eastAsia="宋体" w:hAnsi="Times New Roman" w:cs="Times New Roman" w:hint="eastAsia"/>
          <w:sz w:val="24"/>
        </w:rPr>
        <w:t>信号，如果当前版本是基于</w:t>
      </w:r>
      <w:r w:rsidR="00DB28EC">
        <w:rPr>
          <w:rFonts w:ascii="Times New Roman" w:eastAsia="宋体" w:hAnsi="Times New Roman" w:cs="Times New Roman" w:hint="eastAsia"/>
          <w:sz w:val="24"/>
        </w:rPr>
        <w:t>PCIe3</w:t>
      </w:r>
      <w:r w:rsidR="00DB28EC">
        <w:rPr>
          <w:rFonts w:ascii="Times New Roman" w:eastAsia="宋体" w:hAnsi="Times New Roman" w:cs="Times New Roman"/>
          <w:sz w:val="24"/>
        </w:rPr>
        <w:t>.0</w:t>
      </w:r>
      <w:r w:rsidR="00DB28EC">
        <w:rPr>
          <w:rFonts w:ascii="Times New Roman" w:eastAsia="宋体" w:hAnsi="Times New Roman" w:cs="Times New Roman" w:hint="eastAsia"/>
          <w:sz w:val="24"/>
        </w:rPr>
        <w:t>或者</w:t>
      </w:r>
      <w:r w:rsidR="00DB28EC" w:rsidRPr="00DB28EC">
        <w:rPr>
          <w:rFonts w:ascii="Times New Roman" w:eastAsia="宋体" w:hAnsi="Times New Roman" w:cs="Times New Roman"/>
          <w:sz w:val="24"/>
        </w:rPr>
        <w:t>10-Bit Tag Requester Supported</w:t>
      </w:r>
      <w:r w:rsidR="00DB28EC">
        <w:rPr>
          <w:rFonts w:ascii="Times New Roman" w:eastAsia="宋体" w:hAnsi="Times New Roman" w:cs="Times New Roman" w:hint="eastAsia"/>
          <w:sz w:val="24"/>
        </w:rPr>
        <w:t>置</w:t>
      </w:r>
      <w:r w:rsidR="00DB28EC">
        <w:rPr>
          <w:rFonts w:ascii="Times New Roman" w:eastAsia="宋体" w:hAnsi="Times New Roman" w:cs="Times New Roman" w:hint="eastAsia"/>
          <w:sz w:val="24"/>
        </w:rPr>
        <w:t>0</w:t>
      </w:r>
      <w:r w:rsidR="00DB28EC">
        <w:rPr>
          <w:rFonts w:ascii="Times New Roman" w:eastAsia="宋体" w:hAnsi="Times New Roman" w:cs="Times New Roman" w:hint="eastAsia"/>
          <w:sz w:val="24"/>
        </w:rPr>
        <w:t>（即不支持</w:t>
      </w:r>
      <w:r w:rsidR="00DB28EC" w:rsidRPr="00DB28EC">
        <w:rPr>
          <w:rFonts w:ascii="Times New Roman" w:eastAsia="宋体" w:hAnsi="Times New Roman" w:cs="Times New Roman"/>
          <w:sz w:val="24"/>
        </w:rPr>
        <w:t>10-Bit Tag Requester</w:t>
      </w:r>
      <w:r w:rsidR="00DB28EC">
        <w:rPr>
          <w:rFonts w:ascii="Times New Roman" w:eastAsia="宋体" w:hAnsi="Times New Roman" w:cs="Times New Roman" w:hint="eastAsia"/>
          <w:sz w:val="24"/>
        </w:rPr>
        <w:t>能力）时，那么该字段对应的信号将清零，否则在</w:t>
      </w:r>
      <w:r w:rsidR="00DB28EC">
        <w:rPr>
          <w:rFonts w:ascii="Times New Roman" w:eastAsia="宋体" w:hAnsi="Times New Roman" w:cs="Times New Roman" w:hint="eastAsia"/>
          <w:sz w:val="24"/>
        </w:rPr>
        <w:t>APB</w:t>
      </w:r>
      <w:r w:rsidR="00DB28EC">
        <w:rPr>
          <w:rFonts w:ascii="Times New Roman" w:eastAsia="宋体" w:hAnsi="Times New Roman" w:cs="Times New Roman" w:hint="eastAsia"/>
          <w:sz w:val="24"/>
        </w:rPr>
        <w:t>的配置地址信号</w:t>
      </w:r>
      <w:r w:rsidR="00DB28EC">
        <w:rPr>
          <w:rFonts w:ascii="Times New Roman" w:eastAsia="宋体" w:hAnsi="Times New Roman" w:cs="Times New Roman" w:hint="eastAsia"/>
          <w:sz w:val="24"/>
        </w:rPr>
        <w:t>cfg_addr</w:t>
      </w:r>
      <w:r w:rsidR="00DB28EC">
        <w:rPr>
          <w:rFonts w:ascii="Times New Roman" w:eastAsia="宋体" w:hAnsi="Times New Roman" w:cs="Times New Roman"/>
          <w:sz w:val="24"/>
        </w:rPr>
        <w:t xml:space="preserve"> == 12’h0A8</w:t>
      </w:r>
      <w:r w:rsidR="00DB28EC">
        <w:rPr>
          <w:rFonts w:ascii="Times New Roman" w:eastAsia="宋体" w:hAnsi="Times New Roman" w:cs="Times New Roman" w:hint="eastAsia"/>
          <w:sz w:val="24"/>
        </w:rPr>
        <w:t>时，将</w:t>
      </w:r>
      <w:r w:rsidR="00DB28EC">
        <w:rPr>
          <w:rFonts w:ascii="Times New Roman" w:eastAsia="宋体" w:hAnsi="Times New Roman" w:cs="Times New Roman" w:hint="eastAsia"/>
          <w:sz w:val="24"/>
        </w:rPr>
        <w:t>cfg_wdata[12]</w:t>
      </w:r>
      <w:r w:rsidR="00DB28EC">
        <w:rPr>
          <w:rFonts w:ascii="Times New Roman" w:eastAsia="宋体" w:hAnsi="Times New Roman" w:cs="Times New Roman" w:hint="eastAsia"/>
          <w:sz w:val="24"/>
        </w:rPr>
        <w:t>赋值给</w:t>
      </w:r>
      <w:r w:rsidR="00807EF2">
        <w:rPr>
          <w:rFonts w:ascii="Times New Roman" w:eastAsia="宋体" w:hAnsi="Times New Roman" w:cs="Times New Roman" w:hint="eastAsia"/>
          <w:sz w:val="24"/>
        </w:rPr>
        <w:t>tag_10bit_</w:t>
      </w:r>
      <w:r w:rsidR="00807EF2">
        <w:rPr>
          <w:rFonts w:ascii="Times New Roman" w:eastAsia="宋体" w:hAnsi="Times New Roman" w:cs="Times New Roman"/>
          <w:sz w:val="24"/>
        </w:rPr>
        <w:t>requester_en</w:t>
      </w:r>
      <w:r w:rsidR="00807EF2">
        <w:rPr>
          <w:rFonts w:ascii="Times New Roman" w:eastAsia="宋体" w:hAnsi="Times New Roman" w:cs="Times New Roman" w:hint="eastAsia"/>
          <w:sz w:val="24"/>
        </w:rPr>
        <w:t>信号，该信号会和其他信号拼接之后赋值给</w:t>
      </w:r>
      <w:r w:rsidR="00807EF2">
        <w:rPr>
          <w:rFonts w:ascii="Times New Roman" w:eastAsia="宋体" w:hAnsi="Times New Roman" w:cs="Times New Roman" w:hint="eastAsia"/>
          <w:sz w:val="24"/>
        </w:rPr>
        <w:t>pex</w:t>
      </w:r>
      <w:r w:rsidR="00807EF2">
        <w:rPr>
          <w:rFonts w:ascii="Times New Roman" w:eastAsia="宋体" w:hAnsi="Times New Roman" w:cs="Times New Roman"/>
          <w:sz w:val="24"/>
        </w:rPr>
        <w:t>28</w:t>
      </w:r>
      <w:r w:rsidR="00807EF2">
        <w:rPr>
          <w:rFonts w:ascii="Times New Roman" w:eastAsia="宋体" w:hAnsi="Times New Roman" w:cs="Times New Roman" w:hint="eastAsia"/>
          <w:sz w:val="24"/>
        </w:rPr>
        <w:t>信号并输出出去，但是该字段输出出去之后并没有被其他模块所使用。</w:t>
      </w:r>
    </w:p>
    <w:p w14:paraId="772AB038" w14:textId="5A7580D2" w:rsidR="00DB0444" w:rsidRDefault="0054278F" w:rsidP="00DB0444">
      <w:pPr>
        <w:spacing w:line="360" w:lineRule="auto"/>
        <w:ind w:firstLineChars="200" w:firstLine="480"/>
        <w:rPr>
          <w:ins w:id="43" w:author="shaoping niu (牛少平)-人工智能研究院" w:date="2024-07-19T16:26:00Z"/>
          <w:rFonts w:ascii="Times New Roman" w:eastAsia="宋体" w:hAnsi="Times New Roman" w:cs="Times New Roman"/>
          <w:sz w:val="24"/>
        </w:rPr>
      </w:pPr>
      <w:ins w:id="44" w:author="shaoping niu (牛少平)-人工智能研究院" w:date="2024-07-19T16:26:00Z"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45" w:author="shaoping niu (牛少平)-人工智能研究院" w:date="2024-07-19T16:27:00Z">
              <w:rPr>
                <w:rFonts w:ascii="Times New Roman" w:eastAsia="宋体" w:hAnsi="Times New Roman" w:cs="Times New Roman" w:hint="eastAsia"/>
                <w:sz w:val="24"/>
              </w:rPr>
            </w:rPrChange>
          </w:rPr>
          <w:t>少平添加：</w:t>
        </w:r>
      </w:ins>
    </w:p>
    <w:p w14:paraId="58B0B8C4" w14:textId="77777777" w:rsidR="0054278F" w:rsidRPr="0054278F" w:rsidRDefault="0054278F">
      <w:pPr>
        <w:spacing w:line="360" w:lineRule="auto"/>
        <w:ind w:firstLineChars="200" w:firstLine="480"/>
        <w:rPr>
          <w:ins w:id="46" w:author="shaoping niu (牛少平)-人工智能研究院" w:date="2024-07-19T16:26:00Z"/>
          <w:rFonts w:ascii="Times New Roman" w:eastAsia="宋体" w:hAnsi="Times New Roman" w:cs="Times New Roman"/>
          <w:sz w:val="24"/>
          <w:highlight w:val="yellow"/>
          <w:rPrChange w:id="47" w:author="shaoping niu (牛少平)-人工智能研究院" w:date="2024-07-19T16:27:00Z">
            <w:rPr>
              <w:ins w:id="48" w:author="shaoping niu (牛少平)-人工智能研究院" w:date="2024-07-19T16:26:00Z"/>
            </w:rPr>
          </w:rPrChange>
        </w:rPr>
        <w:pPrChange w:id="49" w:author="shaoping niu (牛少平)-人工智能研究院" w:date="2024-07-19T16:27:00Z">
          <w:pPr>
            <w:pStyle w:val="a7"/>
            <w:ind w:left="720" w:firstLineChars="0" w:firstLine="0"/>
          </w:pPr>
        </w:pPrChange>
      </w:pPr>
      <w:ins w:id="50" w:author="shaoping niu (牛少平)-人工智能研究院" w:date="2024-07-19T16:26:00Z"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51" w:author="shaoping niu (牛少平)-人工智能研究院" w:date="2024-07-19T16:27:00Z">
              <w:rPr>
                <w:rFonts w:hint="eastAsia"/>
              </w:rPr>
            </w:rPrChange>
          </w:rPr>
          <w:t>在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52" w:author="shaoping niu (牛少平)-人工智能研究院" w:date="2024-07-19T16:27:00Z">
              <w:rPr/>
            </w:rPrChange>
          </w:rPr>
          <w:t>USP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53" w:author="shaoping niu (牛少平)-人工智能研究院" w:date="2024-07-19T16:27:00Z">
              <w:rPr>
                <w:rFonts w:hint="eastAsia"/>
              </w:rPr>
            </w:rPrChange>
          </w:rPr>
          <w:t>中，该位复位值为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54" w:author="shaoping niu (牛少平)-人工智能研究院" w:date="2024-07-19T16:27:00Z">
              <w:rPr/>
            </w:rPrChange>
          </w:rPr>
          <w:t>0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55" w:author="shaoping niu (牛少平)-人工智能研究院" w:date="2024-07-19T16:27:00Z">
              <w:rPr>
                <w:rFonts w:hint="eastAsia"/>
              </w:rPr>
            </w:rPrChange>
          </w:rPr>
          <w:t>。</w:t>
        </w:r>
      </w:ins>
    </w:p>
    <w:p w14:paraId="0EAD1312" w14:textId="77777777" w:rsidR="0054278F" w:rsidRPr="0054278F" w:rsidRDefault="0054278F">
      <w:pPr>
        <w:spacing w:line="360" w:lineRule="auto"/>
        <w:ind w:firstLineChars="200" w:firstLine="480"/>
        <w:rPr>
          <w:ins w:id="56" w:author="shaoping niu (牛少平)-人工智能研究院" w:date="2024-07-19T16:26:00Z"/>
          <w:rFonts w:ascii="Times New Roman" w:eastAsia="宋体" w:hAnsi="Times New Roman" w:cs="Times New Roman"/>
          <w:sz w:val="24"/>
          <w:highlight w:val="yellow"/>
          <w:rPrChange w:id="57" w:author="shaoping niu (牛少平)-人工智能研究院" w:date="2024-07-19T16:27:00Z">
            <w:rPr>
              <w:ins w:id="58" w:author="shaoping niu (牛少平)-人工智能研究院" w:date="2024-07-19T16:26:00Z"/>
            </w:rPr>
          </w:rPrChange>
        </w:rPr>
        <w:pPrChange w:id="59" w:author="shaoping niu (牛少平)-人工智能研究院" w:date="2024-07-19T16:27:00Z">
          <w:pPr>
            <w:pStyle w:val="a7"/>
            <w:ind w:left="720" w:firstLineChars="0" w:firstLine="0"/>
          </w:pPr>
        </w:pPrChange>
      </w:pPr>
      <w:ins w:id="60" w:author="shaoping niu (牛少平)-人工智能研究院" w:date="2024-07-19T16:26:00Z"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61" w:author="shaoping niu (牛少平)-人工智能研究院" w:date="2024-07-19T16:27:00Z">
              <w:rPr>
                <w:rFonts w:hint="eastAsia"/>
              </w:rPr>
            </w:rPrChange>
          </w:rPr>
          <w:t>在协议为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62" w:author="shaoping niu (牛少平)-人工智能研究院" w:date="2024-07-19T16:27:00Z">
              <w:rPr>
                <w:rFonts w:ascii="Times New Roman" w:eastAsia="宋体" w:hAnsi="Times New Roman" w:cs="Times New Roman"/>
                <w:sz w:val="24"/>
              </w:rPr>
            </w:rPrChange>
          </w:rPr>
          <w:t>PCIe3.0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63" w:author="shaoping niu (牛少平)-人工智能研究院" w:date="2024-07-19T16:27:00Z">
              <w:rPr>
                <w:rFonts w:ascii="Times New Roman" w:eastAsia="宋体" w:hAnsi="Times New Roman" w:cs="Times New Roman" w:hint="eastAsia"/>
                <w:sz w:val="24"/>
              </w:rPr>
            </w:rPrChange>
          </w:rPr>
          <w:t>或者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64" w:author="shaoping niu (牛少平)-人工智能研究院" w:date="2024-07-19T16:27:00Z">
              <w:rPr>
                <w:rFonts w:ascii="Times New Roman" w:eastAsia="宋体" w:hAnsi="Times New Roman" w:cs="Times New Roman"/>
                <w:sz w:val="24"/>
              </w:rPr>
            </w:rPrChange>
          </w:rPr>
          <w:t>10-Bit Tag Requester Supported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65" w:author="shaoping niu (牛少平)-人工智能研究院" w:date="2024-07-19T16:27:00Z">
              <w:rPr>
                <w:rFonts w:ascii="Times New Roman" w:eastAsia="宋体" w:hAnsi="Times New Roman" w:cs="Times New Roman" w:hint="eastAsia"/>
                <w:sz w:val="24"/>
              </w:rPr>
            </w:rPrChange>
          </w:rPr>
          <w:t>置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66" w:author="shaoping niu (牛少平)-人工智能研究院" w:date="2024-07-19T16:27:00Z">
              <w:rPr>
                <w:rFonts w:ascii="Times New Roman" w:eastAsia="宋体" w:hAnsi="Times New Roman" w:cs="Times New Roman"/>
                <w:sz w:val="24"/>
              </w:rPr>
            </w:rPrChange>
          </w:rPr>
          <w:t>0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67" w:author="shaoping niu (牛少平)-人工智能研究院" w:date="2024-07-19T16:27:00Z">
              <w:rPr>
                <w:rFonts w:ascii="Times New Roman" w:eastAsia="宋体" w:hAnsi="Times New Roman" w:cs="Times New Roman" w:hint="eastAsia"/>
                <w:sz w:val="24"/>
              </w:rPr>
            </w:rPrChange>
          </w:rPr>
          <w:t>（位于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68" w:author="shaoping niu (牛少平)-人工智能研究院" w:date="2024-07-19T16:27:00Z">
              <w:rPr>
                <w:rFonts w:ascii="Times New Roman" w:eastAsia="宋体" w:hAnsi="Times New Roman" w:cs="Times New Roman"/>
                <w:sz w:val="24"/>
              </w:rPr>
            </w:rPrChange>
          </w:rPr>
          <w:t>Device Capabilities2 Register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69" w:author="shaoping niu (牛少平)-人工智能研究院" w:date="2024-07-19T16:27:00Z">
              <w:rPr>
                <w:rFonts w:ascii="Times New Roman" w:eastAsia="宋体" w:hAnsi="Times New Roman" w:cs="Times New Roman" w:hint="eastAsia"/>
                <w:sz w:val="24"/>
              </w:rPr>
            </w:rPrChange>
          </w:rPr>
          <w:t>中，见前文）时，该值保持为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70" w:author="shaoping niu (牛少平)-人工智能研究院" w:date="2024-07-19T16:27:00Z">
              <w:rPr>
                <w:rFonts w:ascii="Times New Roman" w:eastAsia="宋体" w:hAnsi="Times New Roman" w:cs="Times New Roman"/>
                <w:sz w:val="24"/>
              </w:rPr>
            </w:rPrChange>
          </w:rPr>
          <w:t>0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71" w:author="shaoping niu (牛少平)-人工智能研究院" w:date="2024-07-19T16:27:00Z">
              <w:rPr>
                <w:rFonts w:ascii="Times New Roman" w:eastAsia="宋体" w:hAnsi="Times New Roman" w:cs="Times New Roman" w:hint="eastAsia"/>
                <w:sz w:val="24"/>
              </w:rPr>
            </w:rPrChange>
          </w:rPr>
          <w:t>；否则，该位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72" w:author="shaoping niu (牛少平)-人工智能研究院" w:date="2024-07-19T16:27:00Z">
              <w:rPr>
                <w:rFonts w:hint="eastAsia"/>
              </w:rPr>
            </w:rPrChange>
          </w:rPr>
          <w:t>可以被配置写入。</w:t>
        </w:r>
      </w:ins>
    </w:p>
    <w:p w14:paraId="20C1412E" w14:textId="77777777" w:rsidR="0054278F" w:rsidRPr="0054278F" w:rsidRDefault="0054278F">
      <w:pPr>
        <w:spacing w:line="360" w:lineRule="auto"/>
        <w:ind w:firstLineChars="200" w:firstLine="480"/>
        <w:rPr>
          <w:ins w:id="73" w:author="shaoping niu (牛少平)-人工智能研究院" w:date="2024-07-19T16:26:00Z"/>
          <w:rFonts w:ascii="Times New Roman" w:eastAsia="宋体" w:hAnsi="Times New Roman" w:cs="Times New Roman"/>
          <w:sz w:val="24"/>
          <w:highlight w:val="yellow"/>
          <w:rPrChange w:id="74" w:author="shaoping niu (牛少平)-人工智能研究院" w:date="2024-07-19T16:27:00Z">
            <w:rPr>
              <w:ins w:id="75" w:author="shaoping niu (牛少平)-人工智能研究院" w:date="2024-07-19T16:26:00Z"/>
            </w:rPr>
          </w:rPrChange>
        </w:rPr>
        <w:pPrChange w:id="76" w:author="shaoping niu (牛少平)-人工智能研究院" w:date="2024-07-19T16:27:00Z">
          <w:pPr>
            <w:pStyle w:val="a7"/>
            <w:ind w:left="720" w:firstLineChars="0" w:firstLine="0"/>
          </w:pPr>
        </w:pPrChange>
      </w:pPr>
      <w:ins w:id="77" w:author="shaoping niu (牛少平)-人工智能研究院" w:date="2024-07-19T16:26:00Z"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78" w:author="shaoping niu (牛少平)-人工智能研究院" w:date="2024-07-19T16:27:00Z">
              <w:rPr>
                <w:rFonts w:hint="eastAsia"/>
              </w:rPr>
            </w:rPrChange>
          </w:rPr>
          <w:t>该值除了被配置读出外没有被其它模块实际使用。</w:t>
        </w:r>
      </w:ins>
    </w:p>
    <w:p w14:paraId="30EE388F" w14:textId="77777777" w:rsidR="0054278F" w:rsidRPr="0054278F" w:rsidRDefault="0054278F">
      <w:pPr>
        <w:spacing w:line="360" w:lineRule="auto"/>
        <w:ind w:firstLineChars="200" w:firstLine="480"/>
        <w:rPr>
          <w:ins w:id="79" w:author="shaoping niu (牛少平)-人工智能研究院" w:date="2024-07-19T16:26:00Z"/>
          <w:rFonts w:ascii="Times New Roman" w:eastAsia="宋体" w:hAnsi="Times New Roman" w:cs="Times New Roman"/>
          <w:sz w:val="24"/>
          <w:highlight w:val="yellow"/>
          <w:rPrChange w:id="80" w:author="shaoping niu (牛少平)-人工智能研究院" w:date="2024-07-19T16:27:00Z">
            <w:rPr>
              <w:ins w:id="81" w:author="shaoping niu (牛少平)-人工智能研究院" w:date="2024-07-19T16:26:00Z"/>
            </w:rPr>
          </w:rPrChange>
        </w:rPr>
        <w:pPrChange w:id="82" w:author="shaoping niu (牛少平)-人工智能研究院" w:date="2024-07-19T16:27:00Z">
          <w:pPr>
            <w:pStyle w:val="a7"/>
            <w:ind w:left="720" w:firstLineChars="0" w:firstLine="0"/>
          </w:pPr>
        </w:pPrChange>
      </w:pPr>
      <w:ins w:id="83" w:author="shaoping niu (牛少平)-人工智能研究院" w:date="2024-07-19T16:26:00Z"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84" w:author="shaoping niu (牛少平)-人工智能研究院" w:date="2024-07-19T16:27:00Z">
              <w:rPr>
                <w:rFonts w:hint="eastAsia"/>
              </w:rPr>
            </w:rPrChange>
          </w:rPr>
          <w:t>也就是说，该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85" w:author="shaoping niu (牛少平)-人工智能研究院" w:date="2024-07-19T16:27:00Z">
              <w:rPr/>
            </w:rPrChange>
          </w:rPr>
          <w:t>IP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86" w:author="shaoping niu (牛少平)-人工智能研究院" w:date="2024-07-19T16:27:00Z">
              <w:rPr>
                <w:rFonts w:hint="eastAsia"/>
              </w:rPr>
            </w:rPrChange>
          </w:rPr>
          <w:t>在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87" w:author="shaoping niu (牛少平)-人工智能研究院" w:date="2024-07-19T16:27:00Z">
              <w:rPr>
                <w:rFonts w:ascii="Times New Roman" w:eastAsia="宋体" w:hAnsi="Times New Roman" w:cs="Times New Roman"/>
                <w:sz w:val="24"/>
              </w:rPr>
            </w:rPrChange>
          </w:rPr>
          <w:t>Device Capabilities2 Register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88" w:author="shaoping niu (牛少平)-人工智能研究院" w:date="2024-07-19T16:27:00Z">
              <w:rPr>
                <w:rFonts w:hint="eastAsia"/>
              </w:rPr>
            </w:rPrChange>
          </w:rPr>
          <w:t>中的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89" w:author="shaoping niu (牛少平)-人工智能研究院" w:date="2024-07-19T16:27:00Z">
              <w:rPr>
                <w:rFonts w:ascii="Times New Roman" w:eastAsia="宋体" w:hAnsi="Times New Roman" w:cs="Times New Roman"/>
                <w:sz w:val="24"/>
              </w:rPr>
            </w:rPrChange>
          </w:rPr>
          <w:t>10-Bit Tag Requester Supported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90" w:author="shaoping niu (牛少平)-人工智能研究院" w:date="2024-07-19T16:27:00Z">
              <w:rPr>
                <w:rFonts w:ascii="Times New Roman" w:eastAsia="宋体" w:hAnsi="Times New Roman" w:cs="Times New Roman" w:hint="eastAsia"/>
                <w:sz w:val="24"/>
              </w:rPr>
            </w:rPrChange>
          </w:rPr>
          <w:t>为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91" w:author="shaoping niu (牛少平)-人工智能研究院" w:date="2024-07-19T16:27:00Z">
              <w:rPr>
                <w:rFonts w:ascii="Times New Roman" w:eastAsia="宋体" w:hAnsi="Times New Roman" w:cs="Times New Roman"/>
                <w:sz w:val="24"/>
              </w:rPr>
            </w:rPrChange>
          </w:rPr>
          <w:t>1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92" w:author="shaoping niu (牛少平)-人工智能研究院" w:date="2024-07-19T16:27:00Z">
              <w:rPr>
                <w:rFonts w:ascii="Times New Roman" w:eastAsia="宋体" w:hAnsi="Times New Roman" w:cs="Times New Roman" w:hint="eastAsia"/>
                <w:sz w:val="24"/>
              </w:rPr>
            </w:rPrChange>
          </w:rPr>
          <w:t>，但当对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93" w:author="shaoping niu (牛少平)-人工智能研究院" w:date="2024-07-19T16:27:00Z">
              <w:rPr>
                <w:rFonts w:eastAsiaTheme="minorHAnsi"/>
              </w:rPr>
            </w:rPrChange>
          </w:rPr>
          <w:t>Device Control 2 Register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94" w:author="shaoping niu (牛少平)-人工智能研究院" w:date="2024-07-19T16:27:00Z">
              <w:rPr>
                <w:rFonts w:eastAsiaTheme="minorHAnsi" w:hint="eastAsia"/>
              </w:rPr>
            </w:rPrChange>
          </w:rPr>
          <w:t>中的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95" w:author="shaoping niu (牛少平)-人工智能研究院" w:date="2024-07-19T16:27:00Z">
              <w:rPr/>
            </w:rPrChange>
          </w:rPr>
          <w:t>10-Bit Tag Requester Enable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96" w:author="shaoping niu (牛少平)-人工智能研究院" w:date="2024-07-19T16:27:00Z">
              <w:rPr>
                <w:rFonts w:hint="eastAsia"/>
              </w:rPr>
            </w:rPrChange>
          </w:rPr>
          <w:t>配置为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97" w:author="shaoping niu (牛少平)-人工智能研究院" w:date="2024-07-19T16:27:00Z">
              <w:rPr/>
            </w:rPrChange>
          </w:rPr>
          <w:t>1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98" w:author="shaoping niu (牛少平)-人工智能研究院" w:date="2024-07-19T16:27:00Z">
              <w:rPr>
                <w:rFonts w:hint="eastAsia"/>
              </w:rPr>
            </w:rPrChange>
          </w:rPr>
          <w:t>时，却没有对应发送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99" w:author="shaoping niu (牛少平)-人工智能研究院" w:date="2024-07-19T16:27:00Z">
              <w:rPr/>
            </w:rPrChange>
          </w:rPr>
          <w:t>10bit tag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100" w:author="shaoping niu (牛少平)-人工智能研究院" w:date="2024-07-19T16:27:00Z">
              <w:rPr>
                <w:rFonts w:hint="eastAsia"/>
              </w:rPr>
            </w:rPrChange>
          </w:rPr>
          <w:t>请求的功能实现。</w:t>
        </w:r>
      </w:ins>
    </w:p>
    <w:p w14:paraId="68DBF0C6" w14:textId="77777777" w:rsidR="0054278F" w:rsidRPr="0054278F" w:rsidRDefault="0054278F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4F6A0D06" w14:textId="328277F9" w:rsidR="00D435C4" w:rsidRDefault="00D435C4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5241484C" w14:textId="3F0C6C4C" w:rsidR="00D435C4" w:rsidRDefault="00D435C4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4E83C247" w14:textId="550EB035" w:rsidR="00C0315E" w:rsidRDefault="00C0315E" w:rsidP="00C0315E">
      <w:pPr>
        <w:pStyle w:val="2"/>
        <w:numPr>
          <w:ilvl w:val="1"/>
          <w:numId w:val="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Device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Capabilities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Register</w:t>
      </w:r>
      <w:r>
        <w:rPr>
          <w:rFonts w:asciiTheme="minorHAnsi" w:eastAsiaTheme="minorHAnsi" w:hAnsiTheme="minorHAnsi"/>
        </w:rPr>
        <w:t xml:space="preserve"> </w:t>
      </w:r>
      <w:r w:rsidRPr="00E37900">
        <w:rPr>
          <w:rFonts w:asciiTheme="minorHAnsi" w:eastAsiaTheme="minorHAnsi" w:hAnsiTheme="minorHAnsi"/>
        </w:rPr>
        <w:t xml:space="preserve">(Offset </w:t>
      </w:r>
      <w:r>
        <w:rPr>
          <w:rFonts w:asciiTheme="minorHAnsi" w:eastAsiaTheme="minorHAnsi" w:hAnsiTheme="minorHAnsi"/>
        </w:rPr>
        <w:t>04</w:t>
      </w:r>
      <w:r w:rsidRPr="00E37900">
        <w:rPr>
          <w:rFonts w:asciiTheme="minorHAnsi" w:eastAsiaTheme="minorHAnsi" w:hAnsiTheme="minorHAnsi"/>
        </w:rPr>
        <w:t>h)</w:t>
      </w:r>
    </w:p>
    <w:p w14:paraId="5AA37780" w14:textId="12CA5527" w:rsidR="00C0315E" w:rsidRPr="00C0315E" w:rsidRDefault="00C0315E" w:rsidP="00C0315E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31685F" wp14:editId="24321802">
            <wp:extent cx="3695700" cy="173038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793" cy="174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46FD" w14:textId="07CC2554" w:rsidR="00150032" w:rsidRDefault="00150032" w:rsidP="00150032">
      <w:pPr>
        <w:pStyle w:val="3"/>
        <w:numPr>
          <w:ilvl w:val="2"/>
          <w:numId w:val="1"/>
        </w:numPr>
        <w:rPr>
          <w:ins w:id="101" w:author="shaoping niu (牛少平)-人工智能研究院" w:date="2024-07-19T14:32:00Z"/>
        </w:rPr>
      </w:pPr>
      <w:r>
        <w:rPr>
          <w:rFonts w:hint="eastAsia"/>
        </w:rPr>
        <w:t>Extended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Supported</w:t>
      </w:r>
      <w:r w:rsidR="00AE0FF4">
        <w:rPr>
          <w:rFonts w:hint="eastAsia"/>
        </w:rPr>
        <w:t>（</w:t>
      </w:r>
      <w:r w:rsidR="00207078">
        <w:rPr>
          <w:rFonts w:hint="eastAsia"/>
        </w:rPr>
        <w:t>已配置未使用</w:t>
      </w:r>
      <w:r>
        <w:rPr>
          <w:rFonts w:hint="eastAsia"/>
        </w:rPr>
        <w:t>）</w:t>
      </w:r>
    </w:p>
    <w:p w14:paraId="3DC0B7B2" w14:textId="797C5CC2" w:rsidR="00D34AE4" w:rsidRPr="00D34AE4" w:rsidDel="0054278F" w:rsidRDefault="00D34AE4">
      <w:pPr>
        <w:rPr>
          <w:del w:id="102" w:author="shaoping niu (牛少平)-人工智能研究院" w:date="2024-07-19T16:27:00Z"/>
        </w:rPr>
        <w:pPrChange w:id="103" w:author="shaoping niu (牛少平)-人工智能研究院" w:date="2024-07-19T14:32:00Z">
          <w:pPr>
            <w:pStyle w:val="3"/>
            <w:numPr>
              <w:ilvl w:val="2"/>
              <w:numId w:val="1"/>
            </w:numPr>
            <w:ind w:left="1080" w:hanging="1080"/>
          </w:pPr>
        </w:pPrChange>
      </w:pPr>
    </w:p>
    <w:p w14:paraId="597F0E02" w14:textId="397F5958" w:rsidR="00C0315E" w:rsidRPr="000C66F6" w:rsidRDefault="007C26E1" w:rsidP="007C26E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This bit, in combination with the 10-Bit Tag Requester Supported bit in the Device Capabilities 2 Register, indicates the maximum supported size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 xml:space="preserve">of the Tag field as a 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lastRenderedPageBreak/>
        <w:t>Requester. This bit must be Set if the 10-Bit Tag Requester Supported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bit is Set.</w:t>
      </w:r>
    </w:p>
    <w:p w14:paraId="6931DAFD" w14:textId="1E605601" w:rsidR="00C0315E" w:rsidRPr="000C66F6" w:rsidRDefault="0077612B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Defined encodings are:</w:t>
      </w:r>
    </w:p>
    <w:p w14:paraId="151DB055" w14:textId="2D9EB8A4" w:rsidR="00C0315E" w:rsidRPr="000C66F6" w:rsidRDefault="0077612B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0b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：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5-bit Tag field supported</w:t>
      </w:r>
    </w:p>
    <w:p w14:paraId="3D1E3921" w14:textId="24345068" w:rsidR="0077612B" w:rsidRPr="000C66F6" w:rsidRDefault="0077612B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1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b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：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8-bit Tag field supported</w:t>
      </w:r>
    </w:p>
    <w:p w14:paraId="05FD6746" w14:textId="3DEF2294" w:rsidR="0077612B" w:rsidRPr="000C66F6" w:rsidRDefault="0077612B" w:rsidP="0077612B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Note that 8-bit Tag field generation must be enabled by the Extended Tag Field Enable bit in the Device Control Register of the Requester Function before 8-bit Tags can be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generated by the Requester. See Section 2.2.6.2 for interactions with enabling the use of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10-Bit Tags</w:t>
      </w:r>
    </w:p>
    <w:p w14:paraId="0D2B2736" w14:textId="10F81ED4" w:rsidR="00C0315E" w:rsidRPr="000C66F6" w:rsidRDefault="00252B86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该位</w:t>
      </w:r>
      <w:r w:rsidR="0077612B"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与</w:t>
      </w:r>
      <w:r w:rsidR="000C15C3" w:rsidRPr="000C66F6">
        <w:rPr>
          <w:rFonts w:ascii="Times New Roman" w:eastAsia="宋体" w:hAnsi="Times New Roman" w:cs="Times New Roman"/>
          <w:color w:val="5B9BD5" w:themeColor="accent1"/>
          <w:sz w:val="24"/>
        </w:rPr>
        <w:t>Device Capabilities 2 Register</w:t>
      </w:r>
      <w:r w:rsidR="0077612B" w:rsidRPr="000C66F6">
        <w:rPr>
          <w:rFonts w:ascii="Times New Roman" w:eastAsia="宋体" w:hAnsi="Times New Roman" w:cs="Times New Roman"/>
          <w:color w:val="5B9BD5" w:themeColor="accent1"/>
          <w:sz w:val="24"/>
        </w:rPr>
        <w:t>中的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10-Bit Tag Requester Supported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位</w:t>
      </w:r>
      <w:r w:rsidR="0077612B" w:rsidRPr="000C66F6">
        <w:rPr>
          <w:rFonts w:ascii="Times New Roman" w:eastAsia="宋体" w:hAnsi="Times New Roman" w:cs="Times New Roman"/>
          <w:color w:val="5B9BD5" w:themeColor="accent1"/>
          <w:sz w:val="24"/>
        </w:rPr>
        <w:t>相结合，指示作为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请求者的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Tag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字段的最大支持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数量</w:t>
      </w:r>
      <w:r w:rsidR="0077612B" w:rsidRPr="000C66F6">
        <w:rPr>
          <w:rFonts w:ascii="Times New Roman" w:eastAsia="宋体" w:hAnsi="Times New Roman" w:cs="Times New Roman"/>
          <w:color w:val="5B9BD5" w:themeColor="accent1"/>
          <w:sz w:val="24"/>
        </w:rPr>
        <w:t>。如果设置了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10-Bit Tag Requester Supported</w:t>
      </w:r>
      <w:r w:rsidR="0077612B" w:rsidRPr="000C66F6">
        <w:rPr>
          <w:rFonts w:ascii="Times New Roman" w:eastAsia="宋体" w:hAnsi="Times New Roman" w:cs="Times New Roman"/>
          <w:color w:val="5B9BD5" w:themeColor="accent1"/>
          <w:sz w:val="24"/>
        </w:rPr>
        <w:t>位，则必须设置该位</w:t>
      </w:r>
    </w:p>
    <w:p w14:paraId="7AB59FC8" w14:textId="407815EB" w:rsidR="0077612B" w:rsidRPr="000C66F6" w:rsidRDefault="0077612B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编码定义如下：</w:t>
      </w:r>
    </w:p>
    <w:p w14:paraId="59EDA2B3" w14:textId="41EF9A07" w:rsidR="0077612B" w:rsidRPr="000C66F6" w:rsidRDefault="0077612B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0b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：支持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5bit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 xml:space="preserve"> 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Tag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字段</w:t>
      </w:r>
    </w:p>
    <w:p w14:paraId="1FF4E4D3" w14:textId="0E6E37A7" w:rsidR="0077612B" w:rsidRPr="000C66F6" w:rsidRDefault="0077612B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1b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：支持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8bit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 xml:space="preserve"> 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Tag</w:t>
      </w: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字段</w:t>
      </w:r>
    </w:p>
    <w:p w14:paraId="546F7CC0" w14:textId="6879134B" w:rsidR="00C0315E" w:rsidRPr="000C66F6" w:rsidRDefault="0077612B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请注意，在请求方生成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8</w:t>
      </w:r>
      <w:r w:rsidR="0006228B"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bit</w:t>
      </w:r>
      <w:r w:rsidR="0006228B" w:rsidRPr="000C66F6">
        <w:rPr>
          <w:rFonts w:ascii="Times New Roman" w:eastAsia="宋体" w:hAnsi="Times New Roman" w:cs="Times New Roman"/>
          <w:color w:val="5B9BD5" w:themeColor="accent1"/>
          <w:sz w:val="24"/>
        </w:rPr>
        <w:t xml:space="preserve"> </w:t>
      </w:r>
      <w:r w:rsidR="0006228B" w:rsidRP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Tag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之前，必须通过请求方功能的</w:t>
      </w:r>
      <w:r w:rsidR="00E35A31" w:rsidRPr="000C66F6">
        <w:rPr>
          <w:rFonts w:ascii="Times New Roman" w:eastAsia="宋体" w:hAnsi="Times New Roman" w:cs="Times New Roman"/>
          <w:color w:val="5B9BD5" w:themeColor="accent1"/>
          <w:sz w:val="24"/>
        </w:rPr>
        <w:t>Device Control Register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中的</w:t>
      </w:r>
      <w:r w:rsidR="00E35A31" w:rsidRPr="000C66F6">
        <w:rPr>
          <w:rFonts w:ascii="Times New Roman" w:eastAsia="宋体" w:hAnsi="Times New Roman" w:cs="Times New Roman"/>
          <w:color w:val="5B9BD5" w:themeColor="accent1"/>
          <w:sz w:val="24"/>
        </w:rPr>
        <w:t>Extended Tag Field Enable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位启用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8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位标签字段生成。有关启用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10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位标签的交互，请参见第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2.2.6.2</w:t>
      </w:r>
      <w:r w:rsidRPr="000C66F6">
        <w:rPr>
          <w:rFonts w:ascii="Times New Roman" w:eastAsia="宋体" w:hAnsi="Times New Roman" w:cs="Times New Roman"/>
          <w:color w:val="5B9BD5" w:themeColor="accent1"/>
          <w:sz w:val="24"/>
        </w:rPr>
        <w:t>节</w:t>
      </w:r>
      <w:r w:rsidR="000C66F6">
        <w:rPr>
          <w:rFonts w:ascii="Times New Roman" w:eastAsia="宋体" w:hAnsi="Times New Roman" w:cs="Times New Roman" w:hint="eastAsia"/>
          <w:color w:val="5B9BD5" w:themeColor="accent1"/>
          <w:sz w:val="24"/>
        </w:rPr>
        <w:t>。</w:t>
      </w:r>
    </w:p>
    <w:p w14:paraId="24073751" w14:textId="31869C89" w:rsidR="00EF47A5" w:rsidRDefault="00431CF1" w:rsidP="000C66F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23507C">
        <w:rPr>
          <w:rFonts w:ascii="Times New Roman" w:eastAsia="宋体" w:hAnsi="Times New Roman" w:cs="Times New Roman" w:hint="eastAsia"/>
          <w:sz w:val="24"/>
          <w:highlight w:val="yellow"/>
        </w:rPr>
        <w:t>2</w:t>
      </w:r>
      <w:r w:rsidRPr="0023507C">
        <w:rPr>
          <w:rFonts w:ascii="Times New Roman" w:eastAsia="宋体" w:hAnsi="Times New Roman" w:cs="Times New Roman"/>
          <w:sz w:val="24"/>
          <w:highlight w:val="yellow"/>
        </w:rPr>
        <w:t>25</w:t>
      </w:r>
      <w:r w:rsidRPr="0023507C">
        <w:rPr>
          <w:rFonts w:ascii="Times New Roman" w:eastAsia="宋体" w:hAnsi="Times New Roman" w:cs="Times New Roman" w:hint="eastAsia"/>
          <w:sz w:val="24"/>
          <w:highlight w:val="yellow"/>
        </w:rPr>
        <w:t>已</w:t>
      </w:r>
      <w:r>
        <w:rPr>
          <w:rFonts w:ascii="Times New Roman" w:eastAsia="宋体" w:hAnsi="Times New Roman" w:cs="Times New Roman" w:hint="eastAsia"/>
          <w:sz w:val="24"/>
          <w:highlight w:val="yellow"/>
        </w:rPr>
        <w:t>配置但未使用</w:t>
      </w:r>
      <w:r w:rsidR="000C66F6" w:rsidRPr="004C7641">
        <w:rPr>
          <w:rFonts w:ascii="Times New Roman" w:eastAsia="宋体" w:hAnsi="Times New Roman" w:cs="Times New Roman" w:hint="eastAsia"/>
          <w:sz w:val="24"/>
          <w:highlight w:val="yellow"/>
        </w:rPr>
        <w:t>，</w:t>
      </w:r>
      <w:r w:rsidR="000C66F6">
        <w:rPr>
          <w:rFonts w:ascii="Times New Roman" w:eastAsia="宋体" w:hAnsi="Times New Roman" w:cs="Times New Roman" w:hint="eastAsia"/>
          <w:sz w:val="24"/>
        </w:rPr>
        <w:t>该</w:t>
      </w:r>
      <w:r w:rsidR="00C16D1F" w:rsidRPr="00C16D1F">
        <w:rPr>
          <w:rFonts w:ascii="Times New Roman" w:eastAsia="宋体" w:hAnsi="Times New Roman" w:cs="Times New Roman" w:hint="eastAsia"/>
          <w:sz w:val="24"/>
        </w:rPr>
        <w:t>Extended</w:t>
      </w:r>
      <w:r w:rsidR="00C16D1F" w:rsidRPr="00C16D1F">
        <w:rPr>
          <w:rFonts w:ascii="Times New Roman" w:eastAsia="宋体" w:hAnsi="Times New Roman" w:cs="Times New Roman"/>
          <w:sz w:val="24"/>
        </w:rPr>
        <w:t xml:space="preserve"> </w:t>
      </w:r>
      <w:r w:rsidR="00C16D1F" w:rsidRPr="00C16D1F">
        <w:rPr>
          <w:rFonts w:ascii="Times New Roman" w:eastAsia="宋体" w:hAnsi="Times New Roman" w:cs="Times New Roman" w:hint="eastAsia"/>
          <w:sz w:val="24"/>
        </w:rPr>
        <w:t>Tag</w:t>
      </w:r>
      <w:r w:rsidR="00C16D1F" w:rsidRPr="00C16D1F">
        <w:rPr>
          <w:rFonts w:ascii="Times New Roman" w:eastAsia="宋体" w:hAnsi="Times New Roman" w:cs="Times New Roman"/>
          <w:sz w:val="24"/>
        </w:rPr>
        <w:t xml:space="preserve"> </w:t>
      </w:r>
      <w:r w:rsidR="00C16D1F" w:rsidRPr="00C16D1F">
        <w:rPr>
          <w:rFonts w:ascii="Times New Roman" w:eastAsia="宋体" w:hAnsi="Times New Roman" w:cs="Times New Roman" w:hint="eastAsia"/>
          <w:sz w:val="24"/>
        </w:rPr>
        <w:t>Field</w:t>
      </w:r>
      <w:r w:rsidR="00C16D1F" w:rsidRPr="00C16D1F">
        <w:rPr>
          <w:rFonts w:ascii="Times New Roman" w:eastAsia="宋体" w:hAnsi="Times New Roman" w:cs="Times New Roman"/>
          <w:sz w:val="24"/>
        </w:rPr>
        <w:t xml:space="preserve"> </w:t>
      </w:r>
      <w:r w:rsidR="00C16D1F" w:rsidRPr="00C16D1F">
        <w:rPr>
          <w:rFonts w:ascii="Times New Roman" w:eastAsia="宋体" w:hAnsi="Times New Roman" w:cs="Times New Roman" w:hint="eastAsia"/>
          <w:sz w:val="24"/>
        </w:rPr>
        <w:t>Supported</w:t>
      </w:r>
      <w:r w:rsidR="000C66F6">
        <w:rPr>
          <w:rFonts w:ascii="Times New Roman" w:eastAsia="宋体" w:hAnsi="Times New Roman" w:cs="Times New Roman" w:hint="eastAsia"/>
          <w:sz w:val="24"/>
        </w:rPr>
        <w:t>字段表示</w:t>
      </w:r>
      <w:r w:rsidR="00EF47A5">
        <w:rPr>
          <w:rFonts w:ascii="Times New Roman" w:eastAsia="宋体" w:hAnsi="Times New Roman" w:cs="Times New Roman" w:hint="eastAsia"/>
          <w:sz w:val="24"/>
        </w:rPr>
        <w:t>是否支持使用扩展</w:t>
      </w:r>
      <w:r w:rsidR="00EF47A5">
        <w:rPr>
          <w:rFonts w:ascii="Times New Roman" w:eastAsia="宋体" w:hAnsi="Times New Roman" w:cs="Times New Roman" w:hint="eastAsia"/>
          <w:sz w:val="24"/>
        </w:rPr>
        <w:t>Tag</w:t>
      </w:r>
      <w:r w:rsidR="00EF47A5">
        <w:rPr>
          <w:rFonts w:ascii="Times New Roman" w:eastAsia="宋体" w:hAnsi="Times New Roman" w:cs="Times New Roman" w:hint="eastAsia"/>
          <w:sz w:val="24"/>
        </w:rPr>
        <w:t>字段。如果支持，那么请求方可以生成</w:t>
      </w:r>
      <w:r w:rsidR="00EF47A5">
        <w:rPr>
          <w:rFonts w:ascii="Times New Roman" w:eastAsia="宋体" w:hAnsi="Times New Roman" w:cs="Times New Roman" w:hint="eastAsia"/>
          <w:sz w:val="24"/>
        </w:rPr>
        <w:t>8bit</w:t>
      </w:r>
      <w:r w:rsidR="00EF47A5">
        <w:rPr>
          <w:rFonts w:ascii="Times New Roman" w:eastAsia="宋体" w:hAnsi="Times New Roman" w:cs="Times New Roman" w:hint="eastAsia"/>
          <w:sz w:val="24"/>
        </w:rPr>
        <w:t>的</w:t>
      </w:r>
      <w:r w:rsidR="00EF47A5">
        <w:rPr>
          <w:rFonts w:ascii="Times New Roman" w:eastAsia="宋体" w:hAnsi="Times New Roman" w:cs="Times New Roman" w:hint="eastAsia"/>
          <w:sz w:val="24"/>
        </w:rPr>
        <w:t>Tag</w:t>
      </w:r>
      <w:r w:rsidR="00EF47A5">
        <w:rPr>
          <w:rFonts w:ascii="Times New Roman" w:eastAsia="宋体" w:hAnsi="Times New Roman" w:cs="Times New Roman" w:hint="eastAsia"/>
          <w:sz w:val="24"/>
        </w:rPr>
        <w:t>字段；如果不支持，那么请求方只可以生成</w:t>
      </w:r>
      <w:r w:rsidR="00EF47A5">
        <w:rPr>
          <w:rFonts w:ascii="Times New Roman" w:eastAsia="宋体" w:hAnsi="Times New Roman" w:cs="Times New Roman" w:hint="eastAsia"/>
          <w:sz w:val="24"/>
        </w:rPr>
        <w:t>5bit</w:t>
      </w:r>
      <w:r w:rsidR="00EF47A5">
        <w:rPr>
          <w:rFonts w:ascii="Times New Roman" w:eastAsia="宋体" w:hAnsi="Times New Roman" w:cs="Times New Roman" w:hint="eastAsia"/>
          <w:sz w:val="24"/>
        </w:rPr>
        <w:t>的</w:t>
      </w:r>
      <w:r w:rsidR="00EF47A5">
        <w:rPr>
          <w:rFonts w:ascii="Times New Roman" w:eastAsia="宋体" w:hAnsi="Times New Roman" w:cs="Times New Roman" w:hint="eastAsia"/>
          <w:sz w:val="24"/>
        </w:rPr>
        <w:t>Tag</w:t>
      </w:r>
      <w:r w:rsidR="00EF47A5">
        <w:rPr>
          <w:rFonts w:ascii="Times New Roman" w:eastAsia="宋体" w:hAnsi="Times New Roman" w:cs="Times New Roman" w:hint="eastAsia"/>
          <w:sz w:val="24"/>
        </w:rPr>
        <w:t>字段。而如果当前支持</w:t>
      </w:r>
      <w:r w:rsidR="00EF47A5">
        <w:rPr>
          <w:rFonts w:ascii="Times New Roman" w:eastAsia="宋体" w:hAnsi="Times New Roman" w:cs="Times New Roman" w:hint="eastAsia"/>
          <w:sz w:val="24"/>
        </w:rPr>
        <w:t>1</w:t>
      </w:r>
      <w:r w:rsidR="00EF47A5">
        <w:rPr>
          <w:rFonts w:ascii="Times New Roman" w:eastAsia="宋体" w:hAnsi="Times New Roman" w:cs="Times New Roman"/>
          <w:sz w:val="24"/>
        </w:rPr>
        <w:t>0</w:t>
      </w:r>
      <w:r w:rsidR="00EF47A5">
        <w:rPr>
          <w:rFonts w:ascii="Times New Roman" w:eastAsia="宋体" w:hAnsi="Times New Roman" w:cs="Times New Roman" w:hint="eastAsia"/>
          <w:sz w:val="24"/>
        </w:rPr>
        <w:t>bit</w:t>
      </w:r>
      <w:r w:rsidR="00EF47A5">
        <w:rPr>
          <w:rFonts w:ascii="Times New Roman" w:eastAsia="宋体" w:hAnsi="Times New Roman" w:cs="Times New Roman"/>
          <w:sz w:val="24"/>
        </w:rPr>
        <w:t xml:space="preserve"> </w:t>
      </w:r>
      <w:r w:rsidR="00EF47A5" w:rsidRPr="00EF47A5">
        <w:rPr>
          <w:rFonts w:ascii="Times New Roman" w:eastAsia="宋体" w:hAnsi="Times New Roman" w:cs="Times New Roman"/>
          <w:sz w:val="24"/>
        </w:rPr>
        <w:t>Tag Requester</w:t>
      </w:r>
      <w:r w:rsidR="00EF47A5">
        <w:rPr>
          <w:rFonts w:ascii="Times New Roman" w:eastAsia="宋体" w:hAnsi="Times New Roman" w:cs="Times New Roman" w:hint="eastAsia"/>
          <w:sz w:val="24"/>
        </w:rPr>
        <w:t>能力，那么该字段必须设置。</w:t>
      </w:r>
    </w:p>
    <w:p w14:paraId="3AB0CB4B" w14:textId="13F4BDA7" w:rsidR="000C66F6" w:rsidRPr="00E6438B" w:rsidRDefault="000C66F6" w:rsidP="000C66F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</w:t>
      </w:r>
      <w:r>
        <w:rPr>
          <w:rFonts w:ascii="Times New Roman" w:eastAsia="宋体" w:hAnsi="Times New Roman" w:cs="Times New Roman" w:hint="eastAsia"/>
          <w:sz w:val="24"/>
        </w:rPr>
        <w:t>pcie</w:t>
      </w:r>
      <w:r>
        <w:rPr>
          <w:rFonts w:ascii="Times New Roman" w:eastAsia="宋体" w:hAnsi="Times New Roman" w:cs="Times New Roman"/>
          <w:sz w:val="24"/>
        </w:rPr>
        <w:t>5_</w:t>
      </w:r>
      <w:r>
        <w:rPr>
          <w:rFonts w:ascii="Times New Roman" w:eastAsia="宋体" w:hAnsi="Times New Roman" w:cs="Times New Roman" w:hint="eastAsia"/>
          <w:sz w:val="24"/>
        </w:rPr>
        <w:t>pexreg</w:t>
      </w:r>
      <w:r>
        <w:rPr>
          <w:rFonts w:ascii="Times New Roman" w:eastAsia="宋体" w:hAnsi="Times New Roman" w:cs="Times New Roman" w:hint="eastAsia"/>
          <w:sz w:val="24"/>
        </w:rPr>
        <w:t>模块中</w:t>
      </w:r>
      <w:r w:rsidR="00EF47A5">
        <w:rPr>
          <w:rFonts w:ascii="Times New Roman" w:eastAsia="宋体" w:hAnsi="Times New Roman" w:cs="Times New Roman" w:hint="eastAsia"/>
          <w:sz w:val="24"/>
        </w:rPr>
        <w:t>第</w:t>
      </w:r>
      <w:r w:rsidR="00EF47A5">
        <w:rPr>
          <w:rFonts w:ascii="Times New Roman" w:eastAsia="宋体" w:hAnsi="Times New Roman" w:cs="Times New Roman" w:hint="eastAsia"/>
          <w:sz w:val="24"/>
        </w:rPr>
        <w:t>3</w:t>
      </w:r>
      <w:r w:rsidR="00EF47A5">
        <w:rPr>
          <w:rFonts w:ascii="Times New Roman" w:eastAsia="宋体" w:hAnsi="Times New Roman" w:cs="Times New Roman"/>
          <w:sz w:val="24"/>
        </w:rPr>
        <w:t>31</w:t>
      </w:r>
      <w:r w:rsidR="00EF47A5">
        <w:rPr>
          <w:rFonts w:ascii="Times New Roman" w:eastAsia="宋体" w:hAnsi="Times New Roman" w:cs="Times New Roman" w:hint="eastAsia"/>
          <w:sz w:val="24"/>
        </w:rPr>
        <w:t>行，该字段被固定</w:t>
      </w:r>
      <w:r w:rsidR="00EF47A5">
        <w:rPr>
          <w:rFonts w:ascii="Times New Roman" w:eastAsia="宋体" w:hAnsi="Times New Roman" w:cs="Times New Roman" w:hint="eastAsia"/>
          <w:sz w:val="24"/>
        </w:rPr>
        <w:t>tie</w:t>
      </w:r>
      <w:r w:rsidR="00EF47A5">
        <w:rPr>
          <w:rFonts w:ascii="Times New Roman" w:eastAsia="宋体" w:hAnsi="Times New Roman" w:cs="Times New Roman" w:hint="eastAsia"/>
          <w:sz w:val="24"/>
        </w:rPr>
        <w:t>值为</w:t>
      </w:r>
      <w:r w:rsidR="00EF47A5">
        <w:rPr>
          <w:rFonts w:ascii="Times New Roman" w:eastAsia="宋体" w:hAnsi="Times New Roman" w:cs="Times New Roman" w:hint="eastAsia"/>
          <w:sz w:val="24"/>
        </w:rPr>
        <w:t>1</w:t>
      </w:r>
      <w:r w:rsidR="00EF47A5">
        <w:rPr>
          <w:rFonts w:ascii="Times New Roman" w:eastAsia="宋体" w:hAnsi="Times New Roman" w:cs="Times New Roman" w:hint="eastAsia"/>
          <w:sz w:val="24"/>
        </w:rPr>
        <w:t>，表示支持使用扩展的</w:t>
      </w:r>
      <w:r w:rsidR="00EF47A5">
        <w:rPr>
          <w:rFonts w:ascii="Times New Roman" w:eastAsia="宋体" w:hAnsi="Times New Roman" w:cs="Times New Roman" w:hint="eastAsia"/>
          <w:sz w:val="24"/>
        </w:rPr>
        <w:t>Tag</w:t>
      </w:r>
      <w:r w:rsidR="00EF47A5">
        <w:rPr>
          <w:rFonts w:ascii="Times New Roman" w:eastAsia="宋体" w:hAnsi="Times New Roman" w:cs="Times New Roman" w:hint="eastAsia"/>
          <w:sz w:val="24"/>
        </w:rPr>
        <w:t>字段，但是该字段与其他字段拼接赋值给</w:t>
      </w:r>
      <w:r w:rsidR="00EF47A5">
        <w:rPr>
          <w:rFonts w:ascii="Times New Roman" w:eastAsia="宋体" w:hAnsi="Times New Roman" w:cs="Times New Roman" w:hint="eastAsia"/>
          <w:sz w:val="24"/>
        </w:rPr>
        <w:t>pex</w:t>
      </w:r>
      <w:r w:rsidR="00EF47A5">
        <w:rPr>
          <w:rFonts w:ascii="Times New Roman" w:eastAsia="宋体" w:hAnsi="Times New Roman" w:cs="Times New Roman"/>
          <w:sz w:val="24"/>
        </w:rPr>
        <w:t>04</w:t>
      </w:r>
      <w:r w:rsidR="00EF47A5">
        <w:rPr>
          <w:rFonts w:ascii="Times New Roman" w:eastAsia="宋体" w:hAnsi="Times New Roman" w:cs="Times New Roman" w:hint="eastAsia"/>
          <w:sz w:val="24"/>
        </w:rPr>
        <w:t>信号并输出出去之后，在其他模块中没有使用到该字段。</w:t>
      </w:r>
    </w:p>
    <w:p w14:paraId="46C7FC51" w14:textId="6522ADB5" w:rsidR="00C0315E" w:rsidRPr="0054278F" w:rsidRDefault="0054278F" w:rsidP="00DB0444">
      <w:pPr>
        <w:spacing w:line="360" w:lineRule="auto"/>
        <w:ind w:firstLineChars="200" w:firstLine="480"/>
        <w:rPr>
          <w:ins w:id="104" w:author="shaoping niu (牛少平)-人工智能研究院" w:date="2024-07-19T16:27:00Z"/>
          <w:rFonts w:ascii="Times New Roman" w:eastAsia="宋体" w:hAnsi="Times New Roman" w:cs="Times New Roman"/>
          <w:sz w:val="24"/>
          <w:highlight w:val="yellow"/>
          <w:rPrChange w:id="105" w:author="shaoping niu (牛少平)-人工智能研究院" w:date="2024-07-19T16:28:00Z">
            <w:rPr>
              <w:ins w:id="106" w:author="shaoping niu (牛少平)-人工智能研究院" w:date="2024-07-19T16:27:00Z"/>
              <w:rFonts w:ascii="Times New Roman" w:eastAsia="宋体" w:hAnsi="Times New Roman" w:cs="Times New Roman"/>
              <w:sz w:val="24"/>
            </w:rPr>
          </w:rPrChange>
        </w:rPr>
      </w:pPr>
      <w:ins w:id="107" w:author="shaoping niu (牛少平)-人工智能研究院" w:date="2024-07-19T16:27:00Z"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108" w:author="shaoping niu (牛少平)-人工智能研究院" w:date="2024-07-19T16:28:00Z">
              <w:rPr>
                <w:rFonts w:ascii="Times New Roman" w:eastAsia="宋体" w:hAnsi="Times New Roman" w:cs="Times New Roman" w:hint="eastAsia"/>
                <w:sz w:val="24"/>
              </w:rPr>
            </w:rPrChange>
          </w:rPr>
          <w:t>少平添加：</w:t>
        </w:r>
      </w:ins>
    </w:p>
    <w:p w14:paraId="0088953E" w14:textId="77777777" w:rsidR="0054278F" w:rsidRPr="0054278F" w:rsidRDefault="0054278F">
      <w:pPr>
        <w:spacing w:line="360" w:lineRule="auto"/>
        <w:ind w:firstLineChars="200" w:firstLine="480"/>
        <w:rPr>
          <w:ins w:id="109" w:author="shaoping niu (牛少平)-人工智能研究院" w:date="2024-07-19T16:27:00Z"/>
          <w:rFonts w:ascii="Times New Roman" w:eastAsia="宋体" w:hAnsi="Times New Roman" w:cs="Times New Roman"/>
          <w:sz w:val="24"/>
          <w:rPrChange w:id="110" w:author="shaoping niu (牛少平)-人工智能研究院" w:date="2024-07-19T16:28:00Z">
            <w:rPr>
              <w:ins w:id="111" w:author="shaoping niu (牛少平)-人工智能研究院" w:date="2024-07-19T16:27:00Z"/>
            </w:rPr>
          </w:rPrChange>
        </w:rPr>
        <w:pPrChange w:id="112" w:author="shaoping niu (牛少平)-人工智能研究院" w:date="2024-07-19T16:28:00Z">
          <w:pPr>
            <w:pStyle w:val="a7"/>
            <w:ind w:left="720" w:firstLineChars="0" w:firstLine="0"/>
          </w:pPr>
        </w:pPrChange>
      </w:pPr>
      <w:ins w:id="113" w:author="shaoping niu (牛少平)-人工智能研究院" w:date="2024-07-19T16:27:00Z"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114" w:author="shaoping niu (牛少平)-人工智能研究院" w:date="2024-07-19T16:28:00Z">
              <w:rPr>
                <w:rFonts w:hint="eastAsia"/>
              </w:rPr>
            </w:rPrChange>
          </w:rPr>
          <w:t>在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115" w:author="shaoping niu (牛少平)-人工智能研究院" w:date="2024-07-19T16:28:00Z">
              <w:rPr/>
            </w:rPrChange>
          </w:rPr>
          <w:t>USP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116" w:author="shaoping niu (牛少平)-人工智能研究院" w:date="2024-07-19T16:28:00Z">
              <w:rPr>
                <w:rFonts w:hint="eastAsia"/>
              </w:rPr>
            </w:rPrChange>
          </w:rPr>
          <w:t>中，该位被赋常置为</w:t>
        </w:r>
        <w:r w:rsidRPr="0054278F">
          <w:rPr>
            <w:rFonts w:ascii="Times New Roman" w:eastAsia="宋体" w:hAnsi="Times New Roman" w:cs="Times New Roman"/>
            <w:sz w:val="24"/>
            <w:highlight w:val="yellow"/>
            <w:rPrChange w:id="117" w:author="shaoping niu (牛少平)-人工智能研究院" w:date="2024-07-19T16:28:00Z">
              <w:rPr/>
            </w:rPrChange>
          </w:rPr>
          <w:t>1</w:t>
        </w:r>
        <w:r w:rsidRPr="0054278F">
          <w:rPr>
            <w:rFonts w:ascii="Times New Roman" w:eastAsia="宋体" w:hAnsi="Times New Roman" w:cs="Times New Roman" w:hint="eastAsia"/>
            <w:sz w:val="24"/>
            <w:highlight w:val="yellow"/>
            <w:rPrChange w:id="118" w:author="shaoping niu (牛少平)-人工智能研究院" w:date="2024-07-19T16:28:00Z">
              <w:rPr>
                <w:rFonts w:hint="eastAsia"/>
              </w:rPr>
            </w:rPrChange>
          </w:rPr>
          <w:t>。该值除了被配置读出外没有被其它模块实际使用。</w:t>
        </w:r>
      </w:ins>
    </w:p>
    <w:p w14:paraId="7E6EED0A" w14:textId="77777777" w:rsidR="0054278F" w:rsidRPr="0054278F" w:rsidRDefault="0054278F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2BF6EA74" w14:textId="3A8D3C42" w:rsidR="00C0315E" w:rsidRDefault="00C0315E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11A31B48" w14:textId="729A3007" w:rsidR="00853854" w:rsidRDefault="00150032" w:rsidP="00853854">
      <w:pPr>
        <w:pStyle w:val="2"/>
        <w:numPr>
          <w:ilvl w:val="1"/>
          <w:numId w:val="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Device</w:t>
      </w:r>
      <w:r w:rsidR="00853854">
        <w:rPr>
          <w:rFonts w:asciiTheme="minorHAnsi" w:eastAsiaTheme="minorHAnsi" w:hAnsiTheme="minorHAnsi"/>
        </w:rPr>
        <w:t xml:space="preserve"> </w:t>
      </w:r>
      <w:r w:rsidR="00B92DD4">
        <w:rPr>
          <w:rFonts w:asciiTheme="minorHAnsi" w:eastAsiaTheme="minorHAnsi" w:hAnsiTheme="minorHAnsi" w:hint="eastAsia"/>
        </w:rPr>
        <w:t>Control</w:t>
      </w:r>
      <w:r w:rsidR="00853854">
        <w:rPr>
          <w:rFonts w:asciiTheme="minorHAnsi" w:eastAsiaTheme="minorHAnsi" w:hAnsiTheme="minorHAnsi"/>
        </w:rPr>
        <w:t xml:space="preserve"> </w:t>
      </w:r>
      <w:r w:rsidR="00853854">
        <w:rPr>
          <w:rFonts w:asciiTheme="minorHAnsi" w:eastAsiaTheme="minorHAnsi" w:hAnsiTheme="minorHAnsi" w:hint="eastAsia"/>
        </w:rPr>
        <w:t>Register</w:t>
      </w:r>
      <w:r w:rsidR="00853854">
        <w:rPr>
          <w:rFonts w:asciiTheme="minorHAnsi" w:eastAsiaTheme="minorHAnsi" w:hAnsiTheme="minorHAnsi"/>
        </w:rPr>
        <w:t xml:space="preserve"> </w:t>
      </w:r>
      <w:r w:rsidR="00853854" w:rsidRPr="00E37900">
        <w:rPr>
          <w:rFonts w:asciiTheme="minorHAnsi" w:eastAsiaTheme="minorHAnsi" w:hAnsiTheme="minorHAnsi"/>
        </w:rPr>
        <w:t xml:space="preserve">(Offset </w:t>
      </w:r>
      <w:r>
        <w:rPr>
          <w:rFonts w:asciiTheme="minorHAnsi" w:eastAsiaTheme="minorHAnsi" w:hAnsiTheme="minorHAnsi"/>
        </w:rPr>
        <w:t>08</w:t>
      </w:r>
      <w:r w:rsidR="00853854" w:rsidRPr="00E37900">
        <w:rPr>
          <w:rFonts w:asciiTheme="minorHAnsi" w:eastAsiaTheme="minorHAnsi" w:hAnsiTheme="minorHAnsi"/>
        </w:rPr>
        <w:t>h)</w:t>
      </w:r>
    </w:p>
    <w:p w14:paraId="01D401F3" w14:textId="2F3895DD" w:rsidR="00D435C4" w:rsidRPr="00853854" w:rsidRDefault="00150032" w:rsidP="00853854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DA1694" wp14:editId="7E853D60">
            <wp:extent cx="4064000" cy="210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814" cy="21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8D0C" w14:textId="198D3BCA" w:rsidR="00853854" w:rsidRDefault="00150032" w:rsidP="00853854">
      <w:pPr>
        <w:pStyle w:val="3"/>
        <w:numPr>
          <w:ilvl w:val="2"/>
          <w:numId w:val="1"/>
        </w:numPr>
        <w:rPr>
          <w:ins w:id="119" w:author="shaoping niu (牛少平)-人工智能研究院" w:date="2024-07-19T14:29:00Z"/>
        </w:rPr>
      </w:pPr>
      <w:r>
        <w:rPr>
          <w:rFonts w:hint="eastAsia"/>
        </w:rPr>
        <w:t>Extended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Enable</w:t>
      </w:r>
      <w:r w:rsidR="00081660">
        <w:rPr>
          <w:rFonts w:hint="eastAsia"/>
        </w:rPr>
        <w:t>（</w:t>
      </w:r>
      <w:r w:rsidR="00207078">
        <w:rPr>
          <w:rFonts w:hint="eastAsia"/>
        </w:rPr>
        <w:t>已配置未使用</w:t>
      </w:r>
      <w:r w:rsidR="00853854">
        <w:rPr>
          <w:rFonts w:hint="eastAsia"/>
        </w:rPr>
        <w:t>）</w:t>
      </w:r>
    </w:p>
    <w:p w14:paraId="5A3B6B9B" w14:textId="1FF279CD" w:rsidR="00D34AE4" w:rsidRPr="00D34AE4" w:rsidDel="0054278F" w:rsidRDefault="00D34AE4">
      <w:pPr>
        <w:rPr>
          <w:del w:id="120" w:author="shaoping niu (牛少平)-人工智能研究院" w:date="2024-07-19T16:28:00Z"/>
        </w:rPr>
        <w:pPrChange w:id="121" w:author="shaoping niu (牛少平)-人工智能研究院" w:date="2024-07-19T14:29:00Z">
          <w:pPr>
            <w:pStyle w:val="3"/>
            <w:numPr>
              <w:ilvl w:val="2"/>
              <w:numId w:val="1"/>
            </w:numPr>
            <w:ind w:left="1080" w:hanging="1080"/>
          </w:pPr>
        </w:pPrChange>
      </w:pPr>
    </w:p>
    <w:p w14:paraId="2617D7DD" w14:textId="77777777" w:rsidR="00081660" w:rsidRDefault="00081660" w:rsidP="00081660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81660">
        <w:rPr>
          <w:rFonts w:ascii="Times New Roman" w:eastAsia="宋体" w:hAnsi="Times New Roman" w:cs="Times New Roman"/>
          <w:color w:val="5B9BD5" w:themeColor="accent1"/>
          <w:sz w:val="24"/>
        </w:rPr>
        <w:t xml:space="preserve">This bit, in combination with the 10-Bit 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 xml:space="preserve">Tag Requester Enable bit in the </w:t>
      </w:r>
      <w:r w:rsidRPr="00081660">
        <w:rPr>
          <w:rFonts w:ascii="Times New Roman" w:eastAsia="宋体" w:hAnsi="Times New Roman" w:cs="Times New Roman"/>
          <w:color w:val="5B9BD5" w:themeColor="accent1"/>
          <w:sz w:val="24"/>
        </w:rPr>
        <w:t>Device Control 2 Register, determines how many Tag field bits a Requester is permitted to use.</w:t>
      </w:r>
    </w:p>
    <w:p w14:paraId="35C5E9CD" w14:textId="05B53B71" w:rsidR="00081660" w:rsidRDefault="009D4811" w:rsidP="009D481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The following applies when the 10-Bit Tag Requester Enable bit is Clear. I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 xml:space="preserve">f the Extended Tag Field Enable 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bit is Set, the Function is permitted to use an 8-bit Tag field as a Requester. If the bit is Clear, the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Function is restricted to a 5-bit Tag field.</w:t>
      </w:r>
    </w:p>
    <w:p w14:paraId="14B60A90" w14:textId="1DFA28BE" w:rsidR="009D4811" w:rsidRDefault="009D4811" w:rsidP="009D481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See Section 2.2.6.2 for required behavior when the 10-Bit Tag Requester Enable bit is Set.</w:t>
      </w:r>
    </w:p>
    <w:p w14:paraId="20F9CC7B" w14:textId="67259C12" w:rsidR="009D4811" w:rsidRDefault="009D4811" w:rsidP="009D481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If software changes the value of the Extended Tag Field Enable bit whi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le the Function has outstanding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Non-Posted Requests, the result is undefined.</w:t>
      </w:r>
    </w:p>
    <w:p w14:paraId="28E159A6" w14:textId="4948A79A" w:rsidR="009D4811" w:rsidRPr="00081660" w:rsidRDefault="009D4811" w:rsidP="009D481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Functions that do not implement this capa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bility hardwire this bit to 0b.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 xml:space="preserve"> 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 xml:space="preserve">Default value of this </w:t>
      </w:r>
      <w:r>
        <w:rPr>
          <w:rFonts w:ascii="Times New Roman" w:eastAsia="宋体" w:hAnsi="Times New Roman" w:cs="Times New Roman"/>
          <w:color w:val="5B9BD5" w:themeColor="accent1"/>
          <w:sz w:val="24"/>
        </w:rPr>
        <w:t>bit is implementation specific.</w:t>
      </w:r>
    </w:p>
    <w:p w14:paraId="2ADD830A" w14:textId="6FA89229" w:rsidR="009D4811" w:rsidRDefault="00081660" w:rsidP="00081660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081660">
        <w:rPr>
          <w:rFonts w:ascii="Times New Roman" w:eastAsia="宋体" w:hAnsi="Times New Roman" w:cs="Times New Roman" w:hint="eastAsia"/>
          <w:color w:val="5B9BD5" w:themeColor="accent1"/>
          <w:sz w:val="24"/>
        </w:rPr>
        <w:t>该位与</w:t>
      </w:r>
      <w:r w:rsidR="009D4811" w:rsidRPr="00081660">
        <w:rPr>
          <w:rFonts w:ascii="Times New Roman" w:eastAsia="宋体" w:hAnsi="Times New Roman" w:cs="Times New Roman"/>
          <w:color w:val="5B9BD5" w:themeColor="accent1"/>
          <w:sz w:val="24"/>
        </w:rPr>
        <w:t>Device Control 2 Register</w:t>
      </w:r>
      <w:r w:rsidRPr="00081660">
        <w:rPr>
          <w:rFonts w:ascii="Times New Roman" w:eastAsia="宋体" w:hAnsi="Times New Roman" w:cs="Times New Roman"/>
          <w:color w:val="5B9BD5" w:themeColor="accent1"/>
          <w:sz w:val="24"/>
        </w:rPr>
        <w:t>中的</w:t>
      </w:r>
      <w:r w:rsidR="009D4811" w:rsidRPr="00081660">
        <w:rPr>
          <w:rFonts w:ascii="Times New Roman" w:eastAsia="宋体" w:hAnsi="Times New Roman" w:cs="Times New Roman"/>
          <w:color w:val="5B9BD5" w:themeColor="accent1"/>
          <w:sz w:val="24"/>
        </w:rPr>
        <w:t xml:space="preserve">10-Bit </w:t>
      </w:r>
      <w:r w:rsidR="009D4811">
        <w:rPr>
          <w:rFonts w:ascii="Times New Roman" w:eastAsia="宋体" w:hAnsi="Times New Roman" w:cs="Times New Roman"/>
          <w:color w:val="5B9BD5" w:themeColor="accent1"/>
          <w:sz w:val="24"/>
        </w:rPr>
        <w:t>Tag Requester Enable</w:t>
      </w:r>
      <w:r w:rsidR="00194826">
        <w:rPr>
          <w:rFonts w:ascii="Times New Roman" w:eastAsia="宋体" w:hAnsi="Times New Roman" w:cs="Times New Roman"/>
          <w:color w:val="5B9BD5" w:themeColor="accent1"/>
          <w:sz w:val="24"/>
        </w:rPr>
        <w:t>位相结合，确定请求</w:t>
      </w:r>
      <w:r w:rsidR="00194826">
        <w:rPr>
          <w:rFonts w:ascii="Times New Roman" w:eastAsia="宋体" w:hAnsi="Times New Roman" w:cs="Times New Roman" w:hint="eastAsia"/>
          <w:color w:val="5B9BD5" w:themeColor="accent1"/>
          <w:sz w:val="24"/>
        </w:rPr>
        <w:t>方</w:t>
      </w:r>
      <w:r w:rsidRPr="00081660">
        <w:rPr>
          <w:rFonts w:ascii="Times New Roman" w:eastAsia="宋体" w:hAnsi="Times New Roman" w:cs="Times New Roman"/>
          <w:color w:val="5B9BD5" w:themeColor="accent1"/>
          <w:sz w:val="24"/>
        </w:rPr>
        <w:t>被允许使用多少个标记字段位。</w:t>
      </w:r>
    </w:p>
    <w:p w14:paraId="7DF7B198" w14:textId="3C80E31A" w:rsidR="009D4811" w:rsidRDefault="009D4811" w:rsidP="00081660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9D4811">
        <w:rPr>
          <w:rFonts w:ascii="Times New Roman" w:eastAsia="宋体" w:hAnsi="Times New Roman" w:cs="Times New Roman" w:hint="eastAsia"/>
          <w:color w:val="5B9BD5" w:themeColor="accent1"/>
          <w:sz w:val="24"/>
        </w:rPr>
        <w:t>当</w:t>
      </w:r>
      <w:r w:rsidR="00194826" w:rsidRPr="00081660">
        <w:rPr>
          <w:rFonts w:ascii="Times New Roman" w:eastAsia="宋体" w:hAnsi="Times New Roman" w:cs="Times New Roman"/>
          <w:color w:val="5B9BD5" w:themeColor="accent1"/>
          <w:sz w:val="24"/>
        </w:rPr>
        <w:t xml:space="preserve">10-Bit </w:t>
      </w:r>
      <w:r w:rsidR="00194826">
        <w:rPr>
          <w:rFonts w:ascii="Times New Roman" w:eastAsia="宋体" w:hAnsi="Times New Roman" w:cs="Times New Roman"/>
          <w:color w:val="5B9BD5" w:themeColor="accent1"/>
          <w:sz w:val="24"/>
        </w:rPr>
        <w:t>Tag Requester Enable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位为清除时，以下内容适用。如果设置了扩展标记字段启用位，则允许</w:t>
      </w:r>
      <w:r w:rsidR="009A7952">
        <w:rPr>
          <w:rFonts w:ascii="Times New Roman" w:eastAsia="宋体" w:hAnsi="Times New Roman" w:cs="Times New Roman"/>
          <w:color w:val="5B9BD5" w:themeColor="accent1"/>
          <w:sz w:val="24"/>
        </w:rPr>
        <w:t>请求</w:t>
      </w:r>
      <w:r w:rsidR="009A7952">
        <w:rPr>
          <w:rFonts w:ascii="Times New Roman" w:eastAsia="宋体" w:hAnsi="Times New Roman" w:cs="Times New Roman" w:hint="eastAsia"/>
          <w:color w:val="5B9BD5" w:themeColor="accent1"/>
          <w:sz w:val="24"/>
        </w:rPr>
        <w:t>方的</w:t>
      </w:r>
      <w:r w:rsidR="009A7952">
        <w:rPr>
          <w:rFonts w:ascii="Times New Roman" w:eastAsia="宋体" w:hAnsi="Times New Roman" w:cs="Times New Roman" w:hint="eastAsia"/>
          <w:color w:val="5B9BD5" w:themeColor="accent1"/>
          <w:sz w:val="24"/>
        </w:rPr>
        <w:t>Function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使用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8</w:t>
      </w:r>
      <w:r w:rsidR="009A7952">
        <w:rPr>
          <w:rFonts w:ascii="Times New Roman" w:eastAsia="宋体" w:hAnsi="Times New Roman" w:cs="Times New Roman"/>
          <w:color w:val="5B9BD5" w:themeColor="accent1"/>
          <w:sz w:val="24"/>
        </w:rPr>
        <w:t>位标记字段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。如果该位为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Clear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（清除），则功能仅限于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5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位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Tag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（标记）字段。</w:t>
      </w:r>
    </w:p>
    <w:p w14:paraId="1871A024" w14:textId="4E508A61" w:rsidR="009D4811" w:rsidRDefault="009D4811" w:rsidP="00081660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9D4811">
        <w:rPr>
          <w:rFonts w:ascii="Times New Roman" w:eastAsia="宋体" w:hAnsi="Times New Roman" w:cs="Times New Roman" w:hint="eastAsia"/>
          <w:color w:val="5B9BD5" w:themeColor="accent1"/>
          <w:sz w:val="24"/>
        </w:rPr>
        <w:t>请参阅第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2.2.6.2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节，了解设置</w:t>
      </w:r>
      <w:r w:rsidR="00194826" w:rsidRPr="00081660">
        <w:rPr>
          <w:rFonts w:ascii="Times New Roman" w:eastAsia="宋体" w:hAnsi="Times New Roman" w:cs="Times New Roman"/>
          <w:color w:val="5B9BD5" w:themeColor="accent1"/>
          <w:sz w:val="24"/>
        </w:rPr>
        <w:t xml:space="preserve">10-Bit </w:t>
      </w:r>
      <w:r w:rsidR="00194826">
        <w:rPr>
          <w:rFonts w:ascii="Times New Roman" w:eastAsia="宋体" w:hAnsi="Times New Roman" w:cs="Times New Roman"/>
          <w:color w:val="5B9BD5" w:themeColor="accent1"/>
          <w:sz w:val="24"/>
        </w:rPr>
        <w:t>Tag Requester Enable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位时所需的行为。</w:t>
      </w:r>
    </w:p>
    <w:p w14:paraId="1209F0B6" w14:textId="6C6C92F5" w:rsidR="009D4811" w:rsidRDefault="009D4811" w:rsidP="00081660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9D4811">
        <w:rPr>
          <w:rFonts w:ascii="Times New Roman" w:eastAsia="宋体" w:hAnsi="Times New Roman" w:cs="Times New Roman" w:hint="eastAsia"/>
          <w:color w:val="5B9BD5" w:themeColor="accent1"/>
          <w:sz w:val="24"/>
        </w:rPr>
        <w:t>如果软件更改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Extended Tag Field Enable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位的值，而功能有未完成的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Non-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lastRenderedPageBreak/>
        <w:t>Posted</w:t>
      </w:r>
      <w:r w:rsidRPr="009D4811">
        <w:rPr>
          <w:rFonts w:ascii="Times New Roman" w:eastAsia="宋体" w:hAnsi="Times New Roman" w:cs="Times New Roman" w:hint="eastAsia"/>
          <w:color w:val="5B9BD5" w:themeColor="accent1"/>
          <w:sz w:val="24"/>
        </w:rPr>
        <w:t>请求，则结果未定义。</w:t>
      </w:r>
    </w:p>
    <w:p w14:paraId="37060DB5" w14:textId="457CFCD2" w:rsidR="009D4811" w:rsidRPr="009D4811" w:rsidRDefault="009D4811" w:rsidP="009D481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未实现此能力的</w:t>
      </w:r>
      <w:r>
        <w:rPr>
          <w:rFonts w:ascii="Times New Roman" w:eastAsia="宋体" w:hAnsi="Times New Roman" w:cs="Times New Roman" w:hint="eastAsia"/>
          <w:color w:val="5B9BD5" w:themeColor="accent1"/>
          <w:sz w:val="24"/>
        </w:rPr>
        <w:t>Function</w:t>
      </w:r>
      <w:r w:rsidRPr="009D4811">
        <w:rPr>
          <w:rFonts w:ascii="Times New Roman" w:eastAsia="宋体" w:hAnsi="Times New Roman" w:cs="Times New Roman" w:hint="eastAsia"/>
          <w:color w:val="5B9BD5" w:themeColor="accent1"/>
          <w:sz w:val="24"/>
        </w:rPr>
        <w:t>将此位硬连接到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0b</w:t>
      </w:r>
      <w:r w:rsidRPr="009D4811">
        <w:rPr>
          <w:rFonts w:ascii="Times New Roman" w:eastAsia="宋体" w:hAnsi="Times New Roman" w:cs="Times New Roman"/>
          <w:color w:val="5B9BD5" w:themeColor="accent1"/>
          <w:sz w:val="24"/>
        </w:rPr>
        <w:t>。</w:t>
      </w:r>
      <w:r w:rsidRPr="009D4811">
        <w:rPr>
          <w:rFonts w:ascii="Times New Roman" w:eastAsia="宋体" w:hAnsi="Times New Roman" w:cs="Times New Roman" w:hint="eastAsia"/>
          <w:color w:val="5B9BD5" w:themeColor="accent1"/>
          <w:sz w:val="24"/>
        </w:rPr>
        <w:t>此位的默认值是特定于实现的。</w:t>
      </w:r>
    </w:p>
    <w:p w14:paraId="0C4C9190" w14:textId="5012A7F6" w:rsidR="009A7952" w:rsidRDefault="00431CF1" w:rsidP="009A7952">
      <w:pPr>
        <w:spacing w:line="360" w:lineRule="auto"/>
        <w:ind w:firstLineChars="200" w:firstLine="480"/>
        <w:rPr>
          <w:ins w:id="122" w:author="shaoping niu (牛少平)-人工智能研究院" w:date="2024-07-19T16:28:00Z"/>
          <w:rFonts w:ascii="Times New Roman" w:eastAsia="宋体" w:hAnsi="Times New Roman" w:cs="Times New Roman"/>
          <w:sz w:val="24"/>
        </w:rPr>
      </w:pPr>
      <w:r w:rsidRPr="0023507C">
        <w:rPr>
          <w:rFonts w:ascii="Times New Roman" w:eastAsia="宋体" w:hAnsi="Times New Roman" w:cs="Times New Roman" w:hint="eastAsia"/>
          <w:sz w:val="24"/>
          <w:highlight w:val="yellow"/>
        </w:rPr>
        <w:t>2</w:t>
      </w:r>
      <w:r w:rsidRPr="0023507C">
        <w:rPr>
          <w:rFonts w:ascii="Times New Roman" w:eastAsia="宋体" w:hAnsi="Times New Roman" w:cs="Times New Roman"/>
          <w:sz w:val="24"/>
          <w:highlight w:val="yellow"/>
        </w:rPr>
        <w:t>25</w:t>
      </w:r>
      <w:r w:rsidRPr="0023507C">
        <w:rPr>
          <w:rFonts w:ascii="Times New Roman" w:eastAsia="宋体" w:hAnsi="Times New Roman" w:cs="Times New Roman" w:hint="eastAsia"/>
          <w:sz w:val="24"/>
          <w:highlight w:val="yellow"/>
        </w:rPr>
        <w:t>已</w:t>
      </w:r>
      <w:r>
        <w:rPr>
          <w:rFonts w:ascii="Times New Roman" w:eastAsia="宋体" w:hAnsi="Times New Roman" w:cs="Times New Roman" w:hint="eastAsia"/>
          <w:sz w:val="24"/>
          <w:highlight w:val="yellow"/>
        </w:rPr>
        <w:t>配置但未使用</w:t>
      </w:r>
      <w:r w:rsidR="004C7641" w:rsidRPr="009A7952">
        <w:rPr>
          <w:rFonts w:ascii="Times New Roman" w:eastAsia="宋体" w:hAnsi="Times New Roman" w:cs="Times New Roman" w:hint="eastAsia"/>
          <w:sz w:val="24"/>
          <w:highlight w:val="yellow"/>
        </w:rPr>
        <w:t>，</w:t>
      </w:r>
      <w:r w:rsidR="004C7641">
        <w:rPr>
          <w:rFonts w:ascii="Times New Roman" w:eastAsia="宋体" w:hAnsi="Times New Roman" w:cs="Times New Roman" w:hint="eastAsia"/>
          <w:sz w:val="24"/>
        </w:rPr>
        <w:t>该</w:t>
      </w:r>
      <w:r w:rsidR="004C7641" w:rsidRPr="004C7641">
        <w:rPr>
          <w:rFonts w:ascii="Times New Roman" w:eastAsia="宋体" w:hAnsi="Times New Roman" w:cs="Times New Roman"/>
          <w:sz w:val="24"/>
        </w:rPr>
        <w:t>Extended Tag Field Enable</w:t>
      </w:r>
      <w:r w:rsidR="004C7641">
        <w:rPr>
          <w:rFonts w:ascii="Times New Roman" w:eastAsia="宋体" w:hAnsi="Times New Roman" w:cs="Times New Roman" w:hint="eastAsia"/>
          <w:sz w:val="24"/>
        </w:rPr>
        <w:t>字段表示是否启用扩展</w:t>
      </w:r>
      <w:r w:rsidR="004C7641">
        <w:rPr>
          <w:rFonts w:ascii="Times New Roman" w:eastAsia="宋体" w:hAnsi="Times New Roman" w:cs="Times New Roman" w:hint="eastAsia"/>
          <w:sz w:val="24"/>
        </w:rPr>
        <w:t>Tag</w:t>
      </w:r>
      <w:r w:rsidR="004C7641">
        <w:rPr>
          <w:rFonts w:ascii="Times New Roman" w:eastAsia="宋体" w:hAnsi="Times New Roman" w:cs="Times New Roman" w:hint="eastAsia"/>
          <w:sz w:val="24"/>
        </w:rPr>
        <w:t>字段的</w:t>
      </w:r>
      <w:r w:rsidR="009A7952">
        <w:rPr>
          <w:rFonts w:ascii="Times New Roman" w:eastAsia="宋体" w:hAnsi="Times New Roman" w:cs="Times New Roman" w:hint="eastAsia"/>
          <w:sz w:val="24"/>
        </w:rPr>
        <w:t>使用。在</w:t>
      </w:r>
      <w:r w:rsidR="009A7952">
        <w:rPr>
          <w:rFonts w:ascii="Times New Roman" w:eastAsia="宋体" w:hAnsi="Times New Roman" w:cs="Times New Roman" w:hint="eastAsia"/>
          <w:sz w:val="24"/>
        </w:rPr>
        <w:t>pcie</w:t>
      </w:r>
      <w:r w:rsidR="009A7952">
        <w:rPr>
          <w:rFonts w:ascii="Times New Roman" w:eastAsia="宋体" w:hAnsi="Times New Roman" w:cs="Times New Roman"/>
          <w:sz w:val="24"/>
        </w:rPr>
        <w:t>5</w:t>
      </w:r>
      <w:r w:rsidR="009A7952">
        <w:rPr>
          <w:rFonts w:ascii="Times New Roman" w:eastAsia="宋体" w:hAnsi="Times New Roman" w:cs="Times New Roman" w:hint="eastAsia"/>
          <w:sz w:val="24"/>
        </w:rPr>
        <w:t>_</w:t>
      </w:r>
      <w:r w:rsidR="009A7952">
        <w:rPr>
          <w:rFonts w:ascii="Times New Roman" w:eastAsia="宋体" w:hAnsi="Times New Roman" w:cs="Times New Roman"/>
          <w:sz w:val="24"/>
        </w:rPr>
        <w:t>pexreg</w:t>
      </w:r>
      <w:r w:rsidR="009A7952">
        <w:rPr>
          <w:rFonts w:ascii="Times New Roman" w:eastAsia="宋体" w:hAnsi="Times New Roman" w:cs="Times New Roman" w:hint="eastAsia"/>
          <w:sz w:val="24"/>
        </w:rPr>
        <w:t>模块中第</w:t>
      </w:r>
      <w:r w:rsidR="009A7952">
        <w:rPr>
          <w:rFonts w:ascii="Times New Roman" w:eastAsia="宋体" w:hAnsi="Times New Roman" w:cs="Times New Roman" w:hint="eastAsia"/>
          <w:sz w:val="24"/>
        </w:rPr>
        <w:t>3</w:t>
      </w:r>
      <w:r w:rsidR="009A7952">
        <w:rPr>
          <w:rFonts w:ascii="Times New Roman" w:eastAsia="宋体" w:hAnsi="Times New Roman" w:cs="Times New Roman"/>
          <w:sz w:val="24"/>
        </w:rPr>
        <w:t>62</w:t>
      </w:r>
      <w:r w:rsidR="009A7952">
        <w:rPr>
          <w:rFonts w:ascii="Times New Roman" w:eastAsia="宋体" w:hAnsi="Times New Roman" w:cs="Times New Roman" w:hint="eastAsia"/>
          <w:sz w:val="24"/>
        </w:rPr>
        <w:t>行中，该字段对应</w:t>
      </w:r>
      <w:r w:rsidR="009A7952">
        <w:rPr>
          <w:rFonts w:ascii="Times New Roman" w:eastAsia="宋体" w:hAnsi="Times New Roman" w:cs="Times New Roman" w:hint="eastAsia"/>
          <w:sz w:val="24"/>
        </w:rPr>
        <w:t>exttag_en</w:t>
      </w:r>
      <w:r w:rsidR="009A7952">
        <w:rPr>
          <w:rFonts w:ascii="Times New Roman" w:eastAsia="宋体" w:hAnsi="Times New Roman" w:cs="Times New Roman" w:hint="eastAsia"/>
          <w:sz w:val="24"/>
        </w:rPr>
        <w:t>信号。该信号在复位后直接是赋值为</w:t>
      </w:r>
      <w:r w:rsidR="009A7952">
        <w:rPr>
          <w:rFonts w:ascii="Times New Roman" w:eastAsia="宋体" w:hAnsi="Times New Roman" w:cs="Times New Roman" w:hint="eastAsia"/>
          <w:sz w:val="24"/>
        </w:rPr>
        <w:t>1</w:t>
      </w:r>
      <w:r w:rsidR="009A7952">
        <w:rPr>
          <w:rFonts w:ascii="Times New Roman" w:eastAsia="宋体" w:hAnsi="Times New Roman" w:cs="Times New Roman" w:hint="eastAsia"/>
          <w:sz w:val="24"/>
        </w:rPr>
        <w:t>的，表示启用扩展</w:t>
      </w:r>
      <w:r w:rsidR="009A7952">
        <w:rPr>
          <w:rFonts w:ascii="Times New Roman" w:eastAsia="宋体" w:hAnsi="Times New Roman" w:cs="Times New Roman" w:hint="eastAsia"/>
          <w:sz w:val="24"/>
        </w:rPr>
        <w:t>Tag</w:t>
      </w:r>
      <w:r w:rsidR="009A7952">
        <w:rPr>
          <w:rFonts w:ascii="Times New Roman" w:eastAsia="宋体" w:hAnsi="Times New Roman" w:cs="Times New Roman" w:hint="eastAsia"/>
          <w:sz w:val="24"/>
        </w:rPr>
        <w:t>字段的使用；在第</w:t>
      </w:r>
      <w:r w:rsidR="009A7952">
        <w:rPr>
          <w:rFonts w:ascii="Times New Roman" w:eastAsia="宋体" w:hAnsi="Times New Roman" w:cs="Times New Roman" w:hint="eastAsia"/>
          <w:sz w:val="24"/>
        </w:rPr>
        <w:t>3</w:t>
      </w:r>
      <w:r w:rsidR="009A7952">
        <w:rPr>
          <w:rFonts w:ascii="Times New Roman" w:eastAsia="宋体" w:hAnsi="Times New Roman" w:cs="Times New Roman"/>
          <w:sz w:val="24"/>
        </w:rPr>
        <w:t>96</w:t>
      </w:r>
      <w:r w:rsidR="009A7952">
        <w:rPr>
          <w:rFonts w:ascii="Times New Roman" w:eastAsia="宋体" w:hAnsi="Times New Roman" w:cs="Times New Roman" w:hint="eastAsia"/>
          <w:sz w:val="24"/>
        </w:rPr>
        <w:t>行中，当</w:t>
      </w:r>
      <w:r w:rsidR="009A7952">
        <w:rPr>
          <w:rFonts w:ascii="Times New Roman" w:eastAsia="宋体" w:hAnsi="Times New Roman" w:cs="Times New Roman" w:hint="eastAsia"/>
          <w:sz w:val="24"/>
        </w:rPr>
        <w:t>APB</w:t>
      </w:r>
      <w:r w:rsidR="009A7952">
        <w:rPr>
          <w:rFonts w:ascii="Times New Roman" w:eastAsia="宋体" w:hAnsi="Times New Roman" w:cs="Times New Roman" w:hint="eastAsia"/>
          <w:sz w:val="24"/>
        </w:rPr>
        <w:t>的配置地址</w:t>
      </w:r>
      <w:r w:rsidR="009A7952">
        <w:rPr>
          <w:rFonts w:ascii="Times New Roman" w:eastAsia="宋体" w:hAnsi="Times New Roman" w:cs="Times New Roman" w:hint="eastAsia"/>
          <w:sz w:val="24"/>
        </w:rPr>
        <w:t>cfg_addr</w:t>
      </w:r>
      <w:r w:rsidR="009A7952">
        <w:rPr>
          <w:rFonts w:ascii="Times New Roman" w:eastAsia="宋体" w:hAnsi="Times New Roman" w:cs="Times New Roman"/>
          <w:sz w:val="24"/>
        </w:rPr>
        <w:t xml:space="preserve"> == 12’h088</w:t>
      </w:r>
      <w:r w:rsidR="009A7952">
        <w:rPr>
          <w:rFonts w:ascii="Times New Roman" w:eastAsia="宋体" w:hAnsi="Times New Roman" w:cs="Times New Roman" w:hint="eastAsia"/>
          <w:sz w:val="24"/>
        </w:rPr>
        <w:t>时，那么将</w:t>
      </w:r>
      <w:r w:rsidR="001557E5">
        <w:rPr>
          <w:rFonts w:ascii="Times New Roman" w:eastAsia="宋体" w:hAnsi="Times New Roman" w:cs="Times New Roman" w:hint="eastAsia"/>
          <w:sz w:val="24"/>
        </w:rPr>
        <w:t>cfg_wdata[8]</w:t>
      </w:r>
      <w:r w:rsidR="001557E5">
        <w:rPr>
          <w:rFonts w:ascii="Times New Roman" w:eastAsia="宋体" w:hAnsi="Times New Roman" w:cs="Times New Roman" w:hint="eastAsia"/>
          <w:sz w:val="24"/>
        </w:rPr>
        <w:t>赋值给</w:t>
      </w:r>
      <w:r w:rsidR="001557E5">
        <w:rPr>
          <w:rFonts w:ascii="Times New Roman" w:eastAsia="宋体" w:hAnsi="Times New Roman" w:cs="Times New Roman" w:hint="eastAsia"/>
          <w:sz w:val="24"/>
        </w:rPr>
        <w:t>exttag_en</w:t>
      </w:r>
      <w:r w:rsidR="001557E5">
        <w:rPr>
          <w:rFonts w:ascii="Times New Roman" w:eastAsia="宋体" w:hAnsi="Times New Roman" w:cs="Times New Roman" w:hint="eastAsia"/>
          <w:sz w:val="24"/>
        </w:rPr>
        <w:t>信号。该字段和其他字段拼接赋值给</w:t>
      </w:r>
      <w:r w:rsidR="001557E5">
        <w:rPr>
          <w:rFonts w:ascii="Times New Roman" w:eastAsia="宋体" w:hAnsi="Times New Roman" w:cs="Times New Roman" w:hint="eastAsia"/>
          <w:sz w:val="24"/>
        </w:rPr>
        <w:t>pex</w:t>
      </w:r>
      <w:r w:rsidR="001557E5">
        <w:rPr>
          <w:rFonts w:ascii="Times New Roman" w:eastAsia="宋体" w:hAnsi="Times New Roman" w:cs="Times New Roman"/>
          <w:sz w:val="24"/>
        </w:rPr>
        <w:t>08</w:t>
      </w:r>
      <w:r w:rsidR="001557E5">
        <w:rPr>
          <w:rFonts w:ascii="Times New Roman" w:eastAsia="宋体" w:hAnsi="Times New Roman" w:cs="Times New Roman" w:hint="eastAsia"/>
          <w:sz w:val="24"/>
        </w:rPr>
        <w:t>信号之后输出出去，但是其他模块并没有使用该字段。</w:t>
      </w:r>
    </w:p>
    <w:p w14:paraId="76C25AB6" w14:textId="2897FA1A" w:rsidR="0054278F" w:rsidRPr="00401749" w:rsidRDefault="0054278F" w:rsidP="009A795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highlight w:val="yellow"/>
          <w:rPrChange w:id="123" w:author="shaoping niu (牛少平)-人工智能研究院" w:date="2024-07-19T16:28:00Z">
            <w:rPr>
              <w:rFonts w:ascii="Times New Roman" w:eastAsia="宋体" w:hAnsi="Times New Roman" w:cs="Times New Roman"/>
              <w:sz w:val="24"/>
            </w:rPr>
          </w:rPrChange>
        </w:rPr>
      </w:pPr>
      <w:ins w:id="124" w:author="shaoping niu (牛少平)-人工智能研究院" w:date="2024-07-19T16:28:00Z">
        <w:r w:rsidRPr="00401749">
          <w:rPr>
            <w:rFonts w:ascii="Times New Roman" w:eastAsia="宋体" w:hAnsi="Times New Roman" w:cs="Times New Roman" w:hint="eastAsia"/>
            <w:sz w:val="24"/>
            <w:highlight w:val="yellow"/>
            <w:rPrChange w:id="125" w:author="shaoping niu (牛少平)-人工智能研究院" w:date="2024-07-19T16:28:00Z">
              <w:rPr>
                <w:rFonts w:ascii="Times New Roman" w:eastAsia="宋体" w:hAnsi="Times New Roman" w:cs="Times New Roman" w:hint="eastAsia"/>
                <w:sz w:val="24"/>
              </w:rPr>
            </w:rPrChange>
          </w:rPr>
          <w:t>少平添加：</w:t>
        </w:r>
      </w:ins>
    </w:p>
    <w:p w14:paraId="34377F12" w14:textId="413EC514" w:rsidR="0054278F" w:rsidRPr="00401749" w:rsidRDefault="0054278F">
      <w:pPr>
        <w:spacing w:line="360" w:lineRule="auto"/>
        <w:ind w:firstLineChars="200" w:firstLine="480"/>
        <w:rPr>
          <w:ins w:id="126" w:author="shaoping niu (牛少平)-人工智能研究院" w:date="2024-07-19T16:28:00Z"/>
          <w:rFonts w:ascii="Times New Roman" w:eastAsia="宋体" w:hAnsi="Times New Roman" w:cs="Times New Roman"/>
          <w:sz w:val="24"/>
          <w:highlight w:val="yellow"/>
          <w:rPrChange w:id="127" w:author="shaoping niu (牛少平)-人工智能研究院" w:date="2024-07-19T16:28:00Z">
            <w:rPr>
              <w:ins w:id="128" w:author="shaoping niu (牛少平)-人工智能研究院" w:date="2024-07-19T16:28:00Z"/>
            </w:rPr>
          </w:rPrChange>
        </w:rPr>
        <w:pPrChange w:id="129" w:author="shaoping niu (牛少平)-人工智能研究院" w:date="2024-07-19T16:28:00Z">
          <w:pPr/>
        </w:pPrChange>
      </w:pPr>
      <w:ins w:id="130" w:author="shaoping niu (牛少平)-人工智能研究院" w:date="2024-07-19T16:28:00Z">
        <w:r w:rsidRPr="00401749">
          <w:rPr>
            <w:rFonts w:ascii="Times New Roman" w:eastAsia="宋体" w:hAnsi="Times New Roman" w:cs="Times New Roman" w:hint="eastAsia"/>
            <w:sz w:val="24"/>
            <w:highlight w:val="yellow"/>
            <w:rPrChange w:id="131" w:author="shaoping niu (牛少平)-人工智能研究院" w:date="2024-07-19T16:28:00Z">
              <w:rPr>
                <w:rFonts w:hint="eastAsia"/>
              </w:rPr>
            </w:rPrChange>
          </w:rPr>
          <w:t>在</w:t>
        </w:r>
        <w:r w:rsidRPr="00401749">
          <w:rPr>
            <w:rFonts w:ascii="Times New Roman" w:eastAsia="宋体" w:hAnsi="Times New Roman" w:cs="Times New Roman"/>
            <w:sz w:val="24"/>
            <w:highlight w:val="yellow"/>
            <w:rPrChange w:id="132" w:author="shaoping niu (牛少平)-人工智能研究院" w:date="2024-07-19T16:28:00Z">
              <w:rPr/>
            </w:rPrChange>
          </w:rPr>
          <w:t>USP</w:t>
        </w:r>
        <w:r w:rsidRPr="00401749">
          <w:rPr>
            <w:rFonts w:ascii="Times New Roman" w:eastAsia="宋体" w:hAnsi="Times New Roman" w:cs="Times New Roman" w:hint="eastAsia"/>
            <w:sz w:val="24"/>
            <w:highlight w:val="yellow"/>
            <w:rPrChange w:id="133" w:author="shaoping niu (牛少平)-人工智能研究院" w:date="2024-07-19T16:28:00Z">
              <w:rPr>
                <w:rFonts w:hint="eastAsia"/>
              </w:rPr>
            </w:rPrChange>
          </w:rPr>
          <w:t>中，该为复位值为</w:t>
        </w:r>
        <w:r w:rsidRPr="00401749">
          <w:rPr>
            <w:rFonts w:ascii="Times New Roman" w:eastAsia="宋体" w:hAnsi="Times New Roman" w:cs="Times New Roman"/>
            <w:sz w:val="24"/>
            <w:highlight w:val="yellow"/>
            <w:rPrChange w:id="134" w:author="shaoping niu (牛少平)-人工智能研究院" w:date="2024-07-19T16:28:00Z">
              <w:rPr/>
            </w:rPrChange>
          </w:rPr>
          <w:t>1</w:t>
        </w:r>
        <w:r w:rsidRPr="00401749">
          <w:rPr>
            <w:rFonts w:ascii="Times New Roman" w:eastAsia="宋体" w:hAnsi="Times New Roman" w:cs="Times New Roman" w:hint="eastAsia"/>
            <w:sz w:val="24"/>
            <w:highlight w:val="yellow"/>
            <w:rPrChange w:id="135" w:author="shaoping niu (牛少平)-人工智能研究院" w:date="2024-07-19T16:28:00Z">
              <w:rPr>
                <w:rFonts w:hint="eastAsia"/>
              </w:rPr>
            </w:rPrChange>
          </w:rPr>
          <w:t>，可以被配置写入。该值除了被配置读出外没有被其它模块实际使用。</w:t>
        </w:r>
      </w:ins>
      <w:ins w:id="136" w:author="shaoping niu (牛少平)-人工智能研究院" w:date="2024-07-20T13:41:00Z">
        <w:r w:rsidR="00DF1EE1">
          <w:rPr>
            <w:rFonts w:ascii="Times New Roman" w:eastAsia="宋体" w:hAnsi="Times New Roman" w:cs="Times New Roman" w:hint="eastAsia"/>
            <w:sz w:val="24"/>
            <w:highlight w:val="yellow"/>
          </w:rPr>
          <w:t>换句话说，无论该位是</w:t>
        </w:r>
        <w:r w:rsidR="00DF1EE1">
          <w:rPr>
            <w:rFonts w:ascii="Times New Roman" w:eastAsia="宋体" w:hAnsi="Times New Roman" w:cs="Times New Roman" w:hint="eastAsia"/>
            <w:sz w:val="24"/>
            <w:highlight w:val="yellow"/>
          </w:rPr>
          <w:t>0</w:t>
        </w:r>
        <w:r w:rsidR="00DF1EE1">
          <w:rPr>
            <w:rFonts w:ascii="Times New Roman" w:eastAsia="宋体" w:hAnsi="Times New Roman" w:cs="Times New Roman" w:hint="eastAsia"/>
            <w:sz w:val="24"/>
            <w:highlight w:val="yellow"/>
          </w:rPr>
          <w:t>或是</w:t>
        </w:r>
        <w:r w:rsidR="00DF1EE1">
          <w:rPr>
            <w:rFonts w:ascii="Times New Roman" w:eastAsia="宋体" w:hAnsi="Times New Roman" w:cs="Times New Roman" w:hint="eastAsia"/>
            <w:sz w:val="24"/>
            <w:highlight w:val="yellow"/>
          </w:rPr>
          <w:t>1</w:t>
        </w:r>
        <w:r w:rsidR="00DF1EE1">
          <w:rPr>
            <w:rFonts w:ascii="Times New Roman" w:eastAsia="宋体" w:hAnsi="Times New Roman" w:cs="Times New Roman" w:hint="eastAsia"/>
            <w:sz w:val="24"/>
            <w:highlight w:val="yellow"/>
          </w:rPr>
          <w:t>，本</w:t>
        </w:r>
        <w:r w:rsidR="00DF1EE1">
          <w:rPr>
            <w:rFonts w:ascii="Times New Roman" w:eastAsia="宋体" w:hAnsi="Times New Roman" w:cs="Times New Roman" w:hint="eastAsia"/>
            <w:sz w:val="24"/>
            <w:highlight w:val="yellow"/>
          </w:rPr>
          <w:t>IP</w:t>
        </w:r>
        <w:r w:rsidR="00DF1EE1">
          <w:rPr>
            <w:rFonts w:ascii="Times New Roman" w:eastAsia="宋体" w:hAnsi="Times New Roman" w:cs="Times New Roman" w:hint="eastAsia"/>
            <w:sz w:val="24"/>
            <w:highlight w:val="yellow"/>
          </w:rPr>
          <w:t>中都是按</w:t>
        </w:r>
        <w:r w:rsidR="00DF1EE1">
          <w:rPr>
            <w:rFonts w:ascii="Times New Roman" w:eastAsia="宋体" w:hAnsi="Times New Roman" w:cs="Times New Roman" w:hint="eastAsia"/>
            <w:sz w:val="24"/>
            <w:highlight w:val="yellow"/>
          </w:rPr>
          <w:t>8bit</w:t>
        </w:r>
      </w:ins>
      <w:ins w:id="137" w:author="shaoping niu (牛少平)-人工智能研究院" w:date="2024-07-20T13:43:00Z">
        <w:r w:rsidR="00DF1EE1">
          <w:rPr>
            <w:rFonts w:ascii="Times New Roman" w:eastAsia="宋体" w:hAnsi="Times New Roman" w:cs="Times New Roman"/>
            <w:sz w:val="24"/>
            <w:highlight w:val="yellow"/>
          </w:rPr>
          <w:t xml:space="preserve"> </w:t>
        </w:r>
        <w:r w:rsidR="00DF1EE1">
          <w:rPr>
            <w:rFonts w:ascii="Times New Roman" w:eastAsia="宋体" w:hAnsi="Times New Roman" w:cs="Times New Roman" w:hint="eastAsia"/>
            <w:sz w:val="24"/>
            <w:highlight w:val="yellow"/>
          </w:rPr>
          <w:t>Tag</w:t>
        </w:r>
        <w:r w:rsidR="00DF1EE1">
          <w:rPr>
            <w:rFonts w:ascii="Times New Roman" w:eastAsia="宋体" w:hAnsi="Times New Roman" w:cs="Times New Roman" w:hint="eastAsia"/>
            <w:sz w:val="24"/>
            <w:highlight w:val="yellow"/>
          </w:rPr>
          <w:t>发送。</w:t>
        </w:r>
      </w:ins>
    </w:p>
    <w:p w14:paraId="0657D1DB" w14:textId="721A7D6C" w:rsidR="00D435C4" w:rsidRPr="00DF1EE1" w:rsidRDefault="00D435C4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7D4A8148" w14:textId="2E4E9A79" w:rsidR="00D435C4" w:rsidRDefault="00D435C4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1888DC6A" w14:textId="557C9AC9" w:rsidR="00D435C4" w:rsidRDefault="00D435C4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284AE76A" w14:textId="5C9C918B" w:rsidR="00D435C4" w:rsidRDefault="00D435C4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7D8858A2" w14:textId="72BD4891" w:rsidR="00D435C4" w:rsidRDefault="00D435C4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6295DD7B" w14:textId="2A5EACCC" w:rsidR="00D435C4" w:rsidRDefault="00D435C4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0D17E448" w14:textId="77777777" w:rsidR="00D435C4" w:rsidRDefault="00D435C4" w:rsidP="00DB044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sectPr w:rsidR="00D43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D1F6B" w14:textId="77777777" w:rsidR="00A56101" w:rsidRDefault="00A56101" w:rsidP="00682C84">
      <w:r>
        <w:separator/>
      </w:r>
    </w:p>
  </w:endnote>
  <w:endnote w:type="continuationSeparator" w:id="0">
    <w:p w14:paraId="4B57D24D" w14:textId="77777777" w:rsidR="00A56101" w:rsidRDefault="00A56101" w:rsidP="0068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D49A7" w14:textId="77777777" w:rsidR="00A56101" w:rsidRDefault="00A56101" w:rsidP="00682C84">
      <w:r>
        <w:separator/>
      </w:r>
    </w:p>
  </w:footnote>
  <w:footnote w:type="continuationSeparator" w:id="0">
    <w:p w14:paraId="0AF5AD08" w14:textId="77777777" w:rsidR="00A56101" w:rsidRDefault="00A56101" w:rsidP="0068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ACF"/>
    <w:multiLevelType w:val="hybridMultilevel"/>
    <w:tmpl w:val="AE7ECC5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0F275EE"/>
    <w:multiLevelType w:val="hybridMultilevel"/>
    <w:tmpl w:val="C7B26DC4"/>
    <w:lvl w:ilvl="0" w:tplc="6A34D69C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BBD7CAA"/>
    <w:multiLevelType w:val="hybridMultilevel"/>
    <w:tmpl w:val="91D6395A"/>
    <w:lvl w:ilvl="0" w:tplc="7F60FB9A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471780B"/>
    <w:multiLevelType w:val="hybridMultilevel"/>
    <w:tmpl w:val="2AEC159A"/>
    <w:lvl w:ilvl="0" w:tplc="EE9C6E8A">
      <w:start w:val="1"/>
      <w:numFmt w:val="bullet"/>
      <w:lvlText w:val="•"/>
      <w:lvlJc w:val="left"/>
      <w:pPr>
        <w:ind w:left="420" w:hanging="420"/>
      </w:pPr>
      <w:rPr>
        <w:rFonts w:ascii="等线" w:eastAsia="等线" w:hAnsi="等线" w:cs="宋体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DF19A7"/>
    <w:multiLevelType w:val="hybridMultilevel"/>
    <w:tmpl w:val="806E6ED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77A2A2A"/>
    <w:multiLevelType w:val="multilevel"/>
    <w:tmpl w:val="836C3A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6C5017CF"/>
    <w:multiLevelType w:val="hybridMultilevel"/>
    <w:tmpl w:val="E0D62E2A"/>
    <w:lvl w:ilvl="0" w:tplc="EE9C6E8A">
      <w:start w:val="1"/>
      <w:numFmt w:val="bullet"/>
      <w:lvlText w:val="•"/>
      <w:lvlJc w:val="left"/>
      <w:pPr>
        <w:ind w:left="900" w:hanging="420"/>
      </w:pPr>
      <w:rPr>
        <w:rFonts w:ascii="等线" w:eastAsia="等线" w:hAnsi="等线" w:cs="宋体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7950325C"/>
    <w:multiLevelType w:val="hybridMultilevel"/>
    <w:tmpl w:val="DA6CFFCA"/>
    <w:lvl w:ilvl="0" w:tplc="88C44D0E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aoping niu (牛少平)-人工智能研究院">
    <w15:presenceInfo w15:providerId="AD" w15:userId="S-1-5-21-1606980848-706699826-1801674531-2697951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CB"/>
    <w:rsid w:val="0000497E"/>
    <w:rsid w:val="00004B50"/>
    <w:rsid w:val="00005ABA"/>
    <w:rsid w:val="00005D00"/>
    <w:rsid w:val="00006ABC"/>
    <w:rsid w:val="000075EB"/>
    <w:rsid w:val="00010CD6"/>
    <w:rsid w:val="0001198F"/>
    <w:rsid w:val="00014CD2"/>
    <w:rsid w:val="000158A9"/>
    <w:rsid w:val="00015E97"/>
    <w:rsid w:val="00017B17"/>
    <w:rsid w:val="00021695"/>
    <w:rsid w:val="000216B0"/>
    <w:rsid w:val="00022140"/>
    <w:rsid w:val="00024A6B"/>
    <w:rsid w:val="00026692"/>
    <w:rsid w:val="000345D7"/>
    <w:rsid w:val="000354B6"/>
    <w:rsid w:val="00035BB1"/>
    <w:rsid w:val="00037B78"/>
    <w:rsid w:val="00037B7C"/>
    <w:rsid w:val="00041965"/>
    <w:rsid w:val="00045ACB"/>
    <w:rsid w:val="00045EEC"/>
    <w:rsid w:val="00046CAE"/>
    <w:rsid w:val="00047C58"/>
    <w:rsid w:val="00055BC0"/>
    <w:rsid w:val="0006228B"/>
    <w:rsid w:val="00066BA9"/>
    <w:rsid w:val="000714C9"/>
    <w:rsid w:val="00072BB8"/>
    <w:rsid w:val="00076E37"/>
    <w:rsid w:val="00080560"/>
    <w:rsid w:val="00081660"/>
    <w:rsid w:val="000863F8"/>
    <w:rsid w:val="00090A24"/>
    <w:rsid w:val="00092DC1"/>
    <w:rsid w:val="00096420"/>
    <w:rsid w:val="000A04E5"/>
    <w:rsid w:val="000A7738"/>
    <w:rsid w:val="000B12AE"/>
    <w:rsid w:val="000B189E"/>
    <w:rsid w:val="000B2411"/>
    <w:rsid w:val="000B3DAE"/>
    <w:rsid w:val="000B4392"/>
    <w:rsid w:val="000B4436"/>
    <w:rsid w:val="000B5B0B"/>
    <w:rsid w:val="000C0C64"/>
    <w:rsid w:val="000C1550"/>
    <w:rsid w:val="000C15C3"/>
    <w:rsid w:val="000C66F6"/>
    <w:rsid w:val="000D0455"/>
    <w:rsid w:val="000D4086"/>
    <w:rsid w:val="000D5BE4"/>
    <w:rsid w:val="000D63B4"/>
    <w:rsid w:val="000E31A6"/>
    <w:rsid w:val="000E3D52"/>
    <w:rsid w:val="000E5FE7"/>
    <w:rsid w:val="000E6933"/>
    <w:rsid w:val="000E7424"/>
    <w:rsid w:val="000F23B0"/>
    <w:rsid w:val="000F50DD"/>
    <w:rsid w:val="000F68E6"/>
    <w:rsid w:val="001051CB"/>
    <w:rsid w:val="00107DCC"/>
    <w:rsid w:val="00111035"/>
    <w:rsid w:val="0012009D"/>
    <w:rsid w:val="001238AD"/>
    <w:rsid w:val="00124469"/>
    <w:rsid w:val="00131D51"/>
    <w:rsid w:val="00133139"/>
    <w:rsid w:val="00135EF7"/>
    <w:rsid w:val="00150032"/>
    <w:rsid w:val="00150139"/>
    <w:rsid w:val="00150277"/>
    <w:rsid w:val="00153729"/>
    <w:rsid w:val="001543ED"/>
    <w:rsid w:val="001557E5"/>
    <w:rsid w:val="00155A34"/>
    <w:rsid w:val="00156FA8"/>
    <w:rsid w:val="001570E0"/>
    <w:rsid w:val="00161062"/>
    <w:rsid w:val="001621C6"/>
    <w:rsid w:val="0016328B"/>
    <w:rsid w:val="001659C7"/>
    <w:rsid w:val="001664F5"/>
    <w:rsid w:val="0017518C"/>
    <w:rsid w:val="00175226"/>
    <w:rsid w:val="0017549C"/>
    <w:rsid w:val="00175DAA"/>
    <w:rsid w:val="00176977"/>
    <w:rsid w:val="00177D8C"/>
    <w:rsid w:val="001807EA"/>
    <w:rsid w:val="00181B52"/>
    <w:rsid w:val="001828A6"/>
    <w:rsid w:val="001849C9"/>
    <w:rsid w:val="0019269A"/>
    <w:rsid w:val="00194826"/>
    <w:rsid w:val="0019494D"/>
    <w:rsid w:val="00194C08"/>
    <w:rsid w:val="001A04D6"/>
    <w:rsid w:val="001B00D7"/>
    <w:rsid w:val="001B5D13"/>
    <w:rsid w:val="001C556C"/>
    <w:rsid w:val="001D3264"/>
    <w:rsid w:val="001E0840"/>
    <w:rsid w:val="001E0D80"/>
    <w:rsid w:val="001E1785"/>
    <w:rsid w:val="001E2094"/>
    <w:rsid w:val="001E359B"/>
    <w:rsid w:val="001E65C0"/>
    <w:rsid w:val="001F123A"/>
    <w:rsid w:val="001F1337"/>
    <w:rsid w:val="001F5179"/>
    <w:rsid w:val="001F52F6"/>
    <w:rsid w:val="001F5336"/>
    <w:rsid w:val="001F6526"/>
    <w:rsid w:val="00203487"/>
    <w:rsid w:val="00205D1B"/>
    <w:rsid w:val="00207078"/>
    <w:rsid w:val="002104B7"/>
    <w:rsid w:val="002118D6"/>
    <w:rsid w:val="002125BA"/>
    <w:rsid w:val="00212E0E"/>
    <w:rsid w:val="00215BA2"/>
    <w:rsid w:val="00215F9F"/>
    <w:rsid w:val="002163EC"/>
    <w:rsid w:val="0021789D"/>
    <w:rsid w:val="00217DD5"/>
    <w:rsid w:val="00221494"/>
    <w:rsid w:val="002230AC"/>
    <w:rsid w:val="0022321E"/>
    <w:rsid w:val="00223352"/>
    <w:rsid w:val="00225913"/>
    <w:rsid w:val="00227976"/>
    <w:rsid w:val="00232FCE"/>
    <w:rsid w:val="00233539"/>
    <w:rsid w:val="002342A0"/>
    <w:rsid w:val="0023506E"/>
    <w:rsid w:val="0023507C"/>
    <w:rsid w:val="002434D1"/>
    <w:rsid w:val="002453FE"/>
    <w:rsid w:val="002473A7"/>
    <w:rsid w:val="00250231"/>
    <w:rsid w:val="00252B86"/>
    <w:rsid w:val="00253EDF"/>
    <w:rsid w:val="00260B67"/>
    <w:rsid w:val="002613BF"/>
    <w:rsid w:val="002620C8"/>
    <w:rsid w:val="00265189"/>
    <w:rsid w:val="00266DEE"/>
    <w:rsid w:val="00274074"/>
    <w:rsid w:val="002751B9"/>
    <w:rsid w:val="00276699"/>
    <w:rsid w:val="00277023"/>
    <w:rsid w:val="00277123"/>
    <w:rsid w:val="00277567"/>
    <w:rsid w:val="00282055"/>
    <w:rsid w:val="00285DA2"/>
    <w:rsid w:val="00287028"/>
    <w:rsid w:val="00292670"/>
    <w:rsid w:val="002929F9"/>
    <w:rsid w:val="00292CC3"/>
    <w:rsid w:val="00294D77"/>
    <w:rsid w:val="00296215"/>
    <w:rsid w:val="002A2E5F"/>
    <w:rsid w:val="002A6347"/>
    <w:rsid w:val="002A63E4"/>
    <w:rsid w:val="002A7784"/>
    <w:rsid w:val="002B0812"/>
    <w:rsid w:val="002B0B47"/>
    <w:rsid w:val="002B4CBB"/>
    <w:rsid w:val="002B7ACD"/>
    <w:rsid w:val="002C0C9E"/>
    <w:rsid w:val="002C6CD2"/>
    <w:rsid w:val="002C74DD"/>
    <w:rsid w:val="002D01AC"/>
    <w:rsid w:val="002D2361"/>
    <w:rsid w:val="002D2B78"/>
    <w:rsid w:val="002D6536"/>
    <w:rsid w:val="002D7567"/>
    <w:rsid w:val="002E0129"/>
    <w:rsid w:val="002E2432"/>
    <w:rsid w:val="002E3BDE"/>
    <w:rsid w:val="002E42A6"/>
    <w:rsid w:val="002E4A59"/>
    <w:rsid w:val="002E4F06"/>
    <w:rsid w:val="002E509F"/>
    <w:rsid w:val="002E5585"/>
    <w:rsid w:val="002F38D9"/>
    <w:rsid w:val="002F4800"/>
    <w:rsid w:val="002F766C"/>
    <w:rsid w:val="00300807"/>
    <w:rsid w:val="003008DF"/>
    <w:rsid w:val="0031393C"/>
    <w:rsid w:val="003213E1"/>
    <w:rsid w:val="00322FF3"/>
    <w:rsid w:val="00327F5B"/>
    <w:rsid w:val="00331452"/>
    <w:rsid w:val="00332E80"/>
    <w:rsid w:val="00340830"/>
    <w:rsid w:val="00341E18"/>
    <w:rsid w:val="00356365"/>
    <w:rsid w:val="00356C0C"/>
    <w:rsid w:val="00356DD9"/>
    <w:rsid w:val="00357FBB"/>
    <w:rsid w:val="0036274A"/>
    <w:rsid w:val="00362952"/>
    <w:rsid w:val="00362A5D"/>
    <w:rsid w:val="00370F13"/>
    <w:rsid w:val="0037521C"/>
    <w:rsid w:val="0037531A"/>
    <w:rsid w:val="00376708"/>
    <w:rsid w:val="00380E41"/>
    <w:rsid w:val="00382D9E"/>
    <w:rsid w:val="00383367"/>
    <w:rsid w:val="0038394C"/>
    <w:rsid w:val="003874BC"/>
    <w:rsid w:val="00390B8F"/>
    <w:rsid w:val="00392A68"/>
    <w:rsid w:val="0039339E"/>
    <w:rsid w:val="003A01C9"/>
    <w:rsid w:val="003A13CA"/>
    <w:rsid w:val="003A20A5"/>
    <w:rsid w:val="003A211A"/>
    <w:rsid w:val="003A6FB0"/>
    <w:rsid w:val="003B2674"/>
    <w:rsid w:val="003B46E8"/>
    <w:rsid w:val="003B7CCD"/>
    <w:rsid w:val="003C4D21"/>
    <w:rsid w:val="003D1A0C"/>
    <w:rsid w:val="003D26AA"/>
    <w:rsid w:val="003D27D5"/>
    <w:rsid w:val="003D2E40"/>
    <w:rsid w:val="003D43AA"/>
    <w:rsid w:val="003D762E"/>
    <w:rsid w:val="003E27BB"/>
    <w:rsid w:val="003E295E"/>
    <w:rsid w:val="003E4CDC"/>
    <w:rsid w:val="003E7046"/>
    <w:rsid w:val="003E7295"/>
    <w:rsid w:val="003F241C"/>
    <w:rsid w:val="003F3F9E"/>
    <w:rsid w:val="003F4C94"/>
    <w:rsid w:val="003F7839"/>
    <w:rsid w:val="003F7928"/>
    <w:rsid w:val="00400D51"/>
    <w:rsid w:val="00401749"/>
    <w:rsid w:val="0040242B"/>
    <w:rsid w:val="00405C1C"/>
    <w:rsid w:val="00406501"/>
    <w:rsid w:val="00410C9E"/>
    <w:rsid w:val="00413DC2"/>
    <w:rsid w:val="00417E13"/>
    <w:rsid w:val="00420BFB"/>
    <w:rsid w:val="0042187F"/>
    <w:rsid w:val="0042223A"/>
    <w:rsid w:val="004258DD"/>
    <w:rsid w:val="004265A4"/>
    <w:rsid w:val="00431CF1"/>
    <w:rsid w:val="00434FF1"/>
    <w:rsid w:val="0045139A"/>
    <w:rsid w:val="0045299A"/>
    <w:rsid w:val="00455794"/>
    <w:rsid w:val="00456236"/>
    <w:rsid w:val="00456D53"/>
    <w:rsid w:val="00460708"/>
    <w:rsid w:val="00461101"/>
    <w:rsid w:val="00464568"/>
    <w:rsid w:val="00464696"/>
    <w:rsid w:val="00470F84"/>
    <w:rsid w:val="004734D3"/>
    <w:rsid w:val="004741B8"/>
    <w:rsid w:val="00476DCE"/>
    <w:rsid w:val="00482187"/>
    <w:rsid w:val="004829F4"/>
    <w:rsid w:val="004835ED"/>
    <w:rsid w:val="00484391"/>
    <w:rsid w:val="004A1C55"/>
    <w:rsid w:val="004A52CB"/>
    <w:rsid w:val="004B33A4"/>
    <w:rsid w:val="004B502E"/>
    <w:rsid w:val="004C636D"/>
    <w:rsid w:val="004C6563"/>
    <w:rsid w:val="004C7641"/>
    <w:rsid w:val="004D018D"/>
    <w:rsid w:val="004D1F74"/>
    <w:rsid w:val="004D46EA"/>
    <w:rsid w:val="004D4EBB"/>
    <w:rsid w:val="004D681A"/>
    <w:rsid w:val="004D6A26"/>
    <w:rsid w:val="004D75E2"/>
    <w:rsid w:val="004D775A"/>
    <w:rsid w:val="004E0599"/>
    <w:rsid w:val="004E0ED7"/>
    <w:rsid w:val="004E184E"/>
    <w:rsid w:val="004E7DA0"/>
    <w:rsid w:val="004F2BDB"/>
    <w:rsid w:val="004F3FAE"/>
    <w:rsid w:val="004F4C4A"/>
    <w:rsid w:val="004F4DE9"/>
    <w:rsid w:val="004F5936"/>
    <w:rsid w:val="004F74CE"/>
    <w:rsid w:val="004F7B5F"/>
    <w:rsid w:val="005028AB"/>
    <w:rsid w:val="005101C5"/>
    <w:rsid w:val="005139B0"/>
    <w:rsid w:val="00515386"/>
    <w:rsid w:val="00516430"/>
    <w:rsid w:val="00520C4A"/>
    <w:rsid w:val="005224A4"/>
    <w:rsid w:val="00523853"/>
    <w:rsid w:val="00523E20"/>
    <w:rsid w:val="005254F7"/>
    <w:rsid w:val="005258A1"/>
    <w:rsid w:val="00526B14"/>
    <w:rsid w:val="0053475C"/>
    <w:rsid w:val="00535C9A"/>
    <w:rsid w:val="005362C5"/>
    <w:rsid w:val="00537DC4"/>
    <w:rsid w:val="0054278F"/>
    <w:rsid w:val="00543CAA"/>
    <w:rsid w:val="005440A6"/>
    <w:rsid w:val="00553E44"/>
    <w:rsid w:val="00556515"/>
    <w:rsid w:val="00564B05"/>
    <w:rsid w:val="00565141"/>
    <w:rsid w:val="005657AE"/>
    <w:rsid w:val="00570C74"/>
    <w:rsid w:val="00572665"/>
    <w:rsid w:val="005739B4"/>
    <w:rsid w:val="00574070"/>
    <w:rsid w:val="00575922"/>
    <w:rsid w:val="00576290"/>
    <w:rsid w:val="00576809"/>
    <w:rsid w:val="00576E32"/>
    <w:rsid w:val="00577F5B"/>
    <w:rsid w:val="00580BB6"/>
    <w:rsid w:val="00581457"/>
    <w:rsid w:val="00582637"/>
    <w:rsid w:val="00582A25"/>
    <w:rsid w:val="0058534B"/>
    <w:rsid w:val="00585A8E"/>
    <w:rsid w:val="00586265"/>
    <w:rsid w:val="00586FD1"/>
    <w:rsid w:val="00591AF1"/>
    <w:rsid w:val="00593553"/>
    <w:rsid w:val="005945DD"/>
    <w:rsid w:val="00594651"/>
    <w:rsid w:val="005A67E4"/>
    <w:rsid w:val="005B0D09"/>
    <w:rsid w:val="005B1F98"/>
    <w:rsid w:val="005B4696"/>
    <w:rsid w:val="005B5CDA"/>
    <w:rsid w:val="005B68F9"/>
    <w:rsid w:val="005C42D0"/>
    <w:rsid w:val="005D09A7"/>
    <w:rsid w:val="005D4214"/>
    <w:rsid w:val="005D556E"/>
    <w:rsid w:val="005D63A1"/>
    <w:rsid w:val="005E13ED"/>
    <w:rsid w:val="005E4F68"/>
    <w:rsid w:val="005E523A"/>
    <w:rsid w:val="005F129D"/>
    <w:rsid w:val="005F47A5"/>
    <w:rsid w:val="005F5B92"/>
    <w:rsid w:val="005F7EF5"/>
    <w:rsid w:val="00601036"/>
    <w:rsid w:val="00602C86"/>
    <w:rsid w:val="00603205"/>
    <w:rsid w:val="00603E3A"/>
    <w:rsid w:val="00605166"/>
    <w:rsid w:val="006133C2"/>
    <w:rsid w:val="00614E3C"/>
    <w:rsid w:val="00623EBC"/>
    <w:rsid w:val="006269E5"/>
    <w:rsid w:val="00630335"/>
    <w:rsid w:val="00631186"/>
    <w:rsid w:val="00631766"/>
    <w:rsid w:val="00637CB7"/>
    <w:rsid w:val="0064180B"/>
    <w:rsid w:val="00650EF3"/>
    <w:rsid w:val="00651789"/>
    <w:rsid w:val="00651BA6"/>
    <w:rsid w:val="00653F65"/>
    <w:rsid w:val="00654516"/>
    <w:rsid w:val="00656684"/>
    <w:rsid w:val="006620D9"/>
    <w:rsid w:val="0066483B"/>
    <w:rsid w:val="00670CF3"/>
    <w:rsid w:val="00673BD7"/>
    <w:rsid w:val="00674DBF"/>
    <w:rsid w:val="00676C52"/>
    <w:rsid w:val="00676C98"/>
    <w:rsid w:val="00682C84"/>
    <w:rsid w:val="00686EDB"/>
    <w:rsid w:val="00687C13"/>
    <w:rsid w:val="006928E1"/>
    <w:rsid w:val="0069435A"/>
    <w:rsid w:val="006A067E"/>
    <w:rsid w:val="006A1524"/>
    <w:rsid w:val="006A1714"/>
    <w:rsid w:val="006A37AD"/>
    <w:rsid w:val="006A3E98"/>
    <w:rsid w:val="006A5CF1"/>
    <w:rsid w:val="006B0C18"/>
    <w:rsid w:val="006B352C"/>
    <w:rsid w:val="006B3645"/>
    <w:rsid w:val="006B558C"/>
    <w:rsid w:val="006B5F72"/>
    <w:rsid w:val="006C211F"/>
    <w:rsid w:val="006C2A3D"/>
    <w:rsid w:val="006C4225"/>
    <w:rsid w:val="006C5E9F"/>
    <w:rsid w:val="006C6244"/>
    <w:rsid w:val="006D0273"/>
    <w:rsid w:val="006D04B8"/>
    <w:rsid w:val="006D136A"/>
    <w:rsid w:val="006D430A"/>
    <w:rsid w:val="006E03C0"/>
    <w:rsid w:val="006E6378"/>
    <w:rsid w:val="006E63D4"/>
    <w:rsid w:val="006E67AC"/>
    <w:rsid w:val="006F0A68"/>
    <w:rsid w:val="006F1696"/>
    <w:rsid w:val="006F2FCF"/>
    <w:rsid w:val="006F5C84"/>
    <w:rsid w:val="00705BEA"/>
    <w:rsid w:val="00707733"/>
    <w:rsid w:val="00712821"/>
    <w:rsid w:val="00714646"/>
    <w:rsid w:val="00723DD4"/>
    <w:rsid w:val="00724D27"/>
    <w:rsid w:val="00734A61"/>
    <w:rsid w:val="00736134"/>
    <w:rsid w:val="00737FFE"/>
    <w:rsid w:val="00750AD8"/>
    <w:rsid w:val="0075117C"/>
    <w:rsid w:val="007521B9"/>
    <w:rsid w:val="00756193"/>
    <w:rsid w:val="00761917"/>
    <w:rsid w:val="0076192D"/>
    <w:rsid w:val="00764046"/>
    <w:rsid w:val="00764211"/>
    <w:rsid w:val="00764777"/>
    <w:rsid w:val="00767D58"/>
    <w:rsid w:val="007720B7"/>
    <w:rsid w:val="00774460"/>
    <w:rsid w:val="007748D7"/>
    <w:rsid w:val="007760D9"/>
    <w:rsid w:val="0077612B"/>
    <w:rsid w:val="0077659A"/>
    <w:rsid w:val="00777905"/>
    <w:rsid w:val="0078609C"/>
    <w:rsid w:val="00787EB6"/>
    <w:rsid w:val="007906D1"/>
    <w:rsid w:val="00790916"/>
    <w:rsid w:val="007912BF"/>
    <w:rsid w:val="0079158E"/>
    <w:rsid w:val="007919DE"/>
    <w:rsid w:val="007943FE"/>
    <w:rsid w:val="007951FD"/>
    <w:rsid w:val="00795E0D"/>
    <w:rsid w:val="00797A12"/>
    <w:rsid w:val="007A0750"/>
    <w:rsid w:val="007A1FC0"/>
    <w:rsid w:val="007B2828"/>
    <w:rsid w:val="007B64E2"/>
    <w:rsid w:val="007B66C4"/>
    <w:rsid w:val="007C0676"/>
    <w:rsid w:val="007C22A8"/>
    <w:rsid w:val="007C26E1"/>
    <w:rsid w:val="007C4BF7"/>
    <w:rsid w:val="007C7B80"/>
    <w:rsid w:val="007D14E5"/>
    <w:rsid w:val="007D45A3"/>
    <w:rsid w:val="007D48F4"/>
    <w:rsid w:val="007D5E6A"/>
    <w:rsid w:val="007E07C2"/>
    <w:rsid w:val="007E15F4"/>
    <w:rsid w:val="007E1F16"/>
    <w:rsid w:val="007E3DD9"/>
    <w:rsid w:val="007E6C97"/>
    <w:rsid w:val="007F2A5C"/>
    <w:rsid w:val="007F3304"/>
    <w:rsid w:val="007F436F"/>
    <w:rsid w:val="007F5DA5"/>
    <w:rsid w:val="00800AFA"/>
    <w:rsid w:val="0080452C"/>
    <w:rsid w:val="00805DBF"/>
    <w:rsid w:val="00806297"/>
    <w:rsid w:val="008069D9"/>
    <w:rsid w:val="008072DE"/>
    <w:rsid w:val="00807EF2"/>
    <w:rsid w:val="00814867"/>
    <w:rsid w:val="00816440"/>
    <w:rsid w:val="008218DC"/>
    <w:rsid w:val="0083070F"/>
    <w:rsid w:val="00831779"/>
    <w:rsid w:val="00832891"/>
    <w:rsid w:val="00833AD4"/>
    <w:rsid w:val="00836341"/>
    <w:rsid w:val="0084359F"/>
    <w:rsid w:val="00843D19"/>
    <w:rsid w:val="00843EB3"/>
    <w:rsid w:val="00845802"/>
    <w:rsid w:val="0084581B"/>
    <w:rsid w:val="00850228"/>
    <w:rsid w:val="00850A80"/>
    <w:rsid w:val="00851E72"/>
    <w:rsid w:val="00853854"/>
    <w:rsid w:val="00853F1F"/>
    <w:rsid w:val="00856C34"/>
    <w:rsid w:val="00860A69"/>
    <w:rsid w:val="00863EE9"/>
    <w:rsid w:val="00865983"/>
    <w:rsid w:val="008669F0"/>
    <w:rsid w:val="00873337"/>
    <w:rsid w:val="008849FA"/>
    <w:rsid w:val="008908BD"/>
    <w:rsid w:val="0089180B"/>
    <w:rsid w:val="00893F48"/>
    <w:rsid w:val="00894C8E"/>
    <w:rsid w:val="008A23B0"/>
    <w:rsid w:val="008A421B"/>
    <w:rsid w:val="008B3C2F"/>
    <w:rsid w:val="008B5C51"/>
    <w:rsid w:val="008B7635"/>
    <w:rsid w:val="008C1824"/>
    <w:rsid w:val="008C23CE"/>
    <w:rsid w:val="008C2953"/>
    <w:rsid w:val="008C4580"/>
    <w:rsid w:val="008C4CF7"/>
    <w:rsid w:val="008C5A02"/>
    <w:rsid w:val="008C6016"/>
    <w:rsid w:val="008C7EC4"/>
    <w:rsid w:val="008D1395"/>
    <w:rsid w:val="008D205C"/>
    <w:rsid w:val="008D2E7A"/>
    <w:rsid w:val="008D3C9F"/>
    <w:rsid w:val="008D3D3C"/>
    <w:rsid w:val="008D6CB6"/>
    <w:rsid w:val="008D7C57"/>
    <w:rsid w:val="008E00CE"/>
    <w:rsid w:val="008E0BC4"/>
    <w:rsid w:val="008E3CF1"/>
    <w:rsid w:val="008E59B3"/>
    <w:rsid w:val="00900772"/>
    <w:rsid w:val="00901F3C"/>
    <w:rsid w:val="009078A4"/>
    <w:rsid w:val="0091085F"/>
    <w:rsid w:val="0091225B"/>
    <w:rsid w:val="0091266B"/>
    <w:rsid w:val="009178CA"/>
    <w:rsid w:val="00921347"/>
    <w:rsid w:val="00923199"/>
    <w:rsid w:val="00923F08"/>
    <w:rsid w:val="0093131C"/>
    <w:rsid w:val="0093170E"/>
    <w:rsid w:val="009344CD"/>
    <w:rsid w:val="0093536C"/>
    <w:rsid w:val="00946743"/>
    <w:rsid w:val="00950365"/>
    <w:rsid w:val="00951128"/>
    <w:rsid w:val="00960237"/>
    <w:rsid w:val="00963503"/>
    <w:rsid w:val="00964A21"/>
    <w:rsid w:val="00971BFC"/>
    <w:rsid w:val="00975325"/>
    <w:rsid w:val="00975342"/>
    <w:rsid w:val="0097542B"/>
    <w:rsid w:val="00976547"/>
    <w:rsid w:val="00980B77"/>
    <w:rsid w:val="00982615"/>
    <w:rsid w:val="0099001D"/>
    <w:rsid w:val="009955C4"/>
    <w:rsid w:val="009956BE"/>
    <w:rsid w:val="009A16C3"/>
    <w:rsid w:val="009A187C"/>
    <w:rsid w:val="009A2170"/>
    <w:rsid w:val="009A3958"/>
    <w:rsid w:val="009A7952"/>
    <w:rsid w:val="009B1271"/>
    <w:rsid w:val="009B2546"/>
    <w:rsid w:val="009B3BCA"/>
    <w:rsid w:val="009B4ED0"/>
    <w:rsid w:val="009C3232"/>
    <w:rsid w:val="009C58D8"/>
    <w:rsid w:val="009C6053"/>
    <w:rsid w:val="009D4811"/>
    <w:rsid w:val="009D7476"/>
    <w:rsid w:val="009E0D4A"/>
    <w:rsid w:val="009E1B22"/>
    <w:rsid w:val="009F1872"/>
    <w:rsid w:val="009F2493"/>
    <w:rsid w:val="009F660A"/>
    <w:rsid w:val="00A02737"/>
    <w:rsid w:val="00A0454C"/>
    <w:rsid w:val="00A05154"/>
    <w:rsid w:val="00A05D39"/>
    <w:rsid w:val="00A06832"/>
    <w:rsid w:val="00A1355E"/>
    <w:rsid w:val="00A14208"/>
    <w:rsid w:val="00A20F48"/>
    <w:rsid w:val="00A24E54"/>
    <w:rsid w:val="00A262A9"/>
    <w:rsid w:val="00A27F9A"/>
    <w:rsid w:val="00A30F95"/>
    <w:rsid w:val="00A32227"/>
    <w:rsid w:val="00A34FC9"/>
    <w:rsid w:val="00A40BBE"/>
    <w:rsid w:val="00A456CB"/>
    <w:rsid w:val="00A51560"/>
    <w:rsid w:val="00A5174B"/>
    <w:rsid w:val="00A527AB"/>
    <w:rsid w:val="00A52C85"/>
    <w:rsid w:val="00A5322C"/>
    <w:rsid w:val="00A54FDC"/>
    <w:rsid w:val="00A56101"/>
    <w:rsid w:val="00A573D6"/>
    <w:rsid w:val="00A61E64"/>
    <w:rsid w:val="00A66240"/>
    <w:rsid w:val="00A667E8"/>
    <w:rsid w:val="00A748BE"/>
    <w:rsid w:val="00A765FB"/>
    <w:rsid w:val="00A87229"/>
    <w:rsid w:val="00A873C7"/>
    <w:rsid w:val="00A900D3"/>
    <w:rsid w:val="00A9045B"/>
    <w:rsid w:val="00A92240"/>
    <w:rsid w:val="00A97F72"/>
    <w:rsid w:val="00AA092A"/>
    <w:rsid w:val="00AA0EBF"/>
    <w:rsid w:val="00AA1273"/>
    <w:rsid w:val="00AA2328"/>
    <w:rsid w:val="00AA32C8"/>
    <w:rsid w:val="00AA402E"/>
    <w:rsid w:val="00AB04E4"/>
    <w:rsid w:val="00AB5B4A"/>
    <w:rsid w:val="00AB6A35"/>
    <w:rsid w:val="00AC0A8E"/>
    <w:rsid w:val="00AC0F86"/>
    <w:rsid w:val="00AC1ECB"/>
    <w:rsid w:val="00AC51D5"/>
    <w:rsid w:val="00AC59C8"/>
    <w:rsid w:val="00AD4518"/>
    <w:rsid w:val="00AD5973"/>
    <w:rsid w:val="00AE0B4C"/>
    <w:rsid w:val="00AE0FF4"/>
    <w:rsid w:val="00AE3B8E"/>
    <w:rsid w:val="00AE67C9"/>
    <w:rsid w:val="00AF17A9"/>
    <w:rsid w:val="00AF2564"/>
    <w:rsid w:val="00AF473F"/>
    <w:rsid w:val="00B00876"/>
    <w:rsid w:val="00B01507"/>
    <w:rsid w:val="00B03050"/>
    <w:rsid w:val="00B04801"/>
    <w:rsid w:val="00B0708D"/>
    <w:rsid w:val="00B1482A"/>
    <w:rsid w:val="00B1742C"/>
    <w:rsid w:val="00B219B7"/>
    <w:rsid w:val="00B22488"/>
    <w:rsid w:val="00B22AC4"/>
    <w:rsid w:val="00B26404"/>
    <w:rsid w:val="00B26E5B"/>
    <w:rsid w:val="00B2732B"/>
    <w:rsid w:val="00B31088"/>
    <w:rsid w:val="00B339DB"/>
    <w:rsid w:val="00B33EFA"/>
    <w:rsid w:val="00B35518"/>
    <w:rsid w:val="00B35D4E"/>
    <w:rsid w:val="00B41033"/>
    <w:rsid w:val="00B415FA"/>
    <w:rsid w:val="00B43269"/>
    <w:rsid w:val="00B43DB7"/>
    <w:rsid w:val="00B55175"/>
    <w:rsid w:val="00B60EFA"/>
    <w:rsid w:val="00B61CBF"/>
    <w:rsid w:val="00B63319"/>
    <w:rsid w:val="00B642CF"/>
    <w:rsid w:val="00B6498D"/>
    <w:rsid w:val="00B650E4"/>
    <w:rsid w:val="00B65767"/>
    <w:rsid w:val="00B66588"/>
    <w:rsid w:val="00B676E4"/>
    <w:rsid w:val="00B71C05"/>
    <w:rsid w:val="00B72774"/>
    <w:rsid w:val="00B810CF"/>
    <w:rsid w:val="00B818E7"/>
    <w:rsid w:val="00B81D8C"/>
    <w:rsid w:val="00B84F76"/>
    <w:rsid w:val="00B852EB"/>
    <w:rsid w:val="00B85F71"/>
    <w:rsid w:val="00B92DD4"/>
    <w:rsid w:val="00B92E77"/>
    <w:rsid w:val="00B973DD"/>
    <w:rsid w:val="00B977E9"/>
    <w:rsid w:val="00B97B69"/>
    <w:rsid w:val="00BA0E17"/>
    <w:rsid w:val="00BA2A86"/>
    <w:rsid w:val="00BA2D2F"/>
    <w:rsid w:val="00BA43EF"/>
    <w:rsid w:val="00BA5DCC"/>
    <w:rsid w:val="00BB12AF"/>
    <w:rsid w:val="00BB245C"/>
    <w:rsid w:val="00BB7B36"/>
    <w:rsid w:val="00BC1D9A"/>
    <w:rsid w:val="00BC2416"/>
    <w:rsid w:val="00BC25B8"/>
    <w:rsid w:val="00BC4680"/>
    <w:rsid w:val="00BC678D"/>
    <w:rsid w:val="00BD07A0"/>
    <w:rsid w:val="00BD36D3"/>
    <w:rsid w:val="00BD5555"/>
    <w:rsid w:val="00BD58C1"/>
    <w:rsid w:val="00BD71D4"/>
    <w:rsid w:val="00BD7592"/>
    <w:rsid w:val="00BD7AD6"/>
    <w:rsid w:val="00BE0F72"/>
    <w:rsid w:val="00BE22A6"/>
    <w:rsid w:val="00BE2E5E"/>
    <w:rsid w:val="00BE409E"/>
    <w:rsid w:val="00BE6D40"/>
    <w:rsid w:val="00BE7839"/>
    <w:rsid w:val="00BE78B9"/>
    <w:rsid w:val="00BF1B1C"/>
    <w:rsid w:val="00BF4774"/>
    <w:rsid w:val="00BF55FC"/>
    <w:rsid w:val="00C0169B"/>
    <w:rsid w:val="00C0315E"/>
    <w:rsid w:val="00C0335B"/>
    <w:rsid w:val="00C0376E"/>
    <w:rsid w:val="00C04335"/>
    <w:rsid w:val="00C063FC"/>
    <w:rsid w:val="00C07609"/>
    <w:rsid w:val="00C07D00"/>
    <w:rsid w:val="00C10821"/>
    <w:rsid w:val="00C10E5E"/>
    <w:rsid w:val="00C1159E"/>
    <w:rsid w:val="00C169D8"/>
    <w:rsid w:val="00C16D1F"/>
    <w:rsid w:val="00C22313"/>
    <w:rsid w:val="00C23751"/>
    <w:rsid w:val="00C250A9"/>
    <w:rsid w:val="00C30F9D"/>
    <w:rsid w:val="00C3280F"/>
    <w:rsid w:val="00C32CCD"/>
    <w:rsid w:val="00C35554"/>
    <w:rsid w:val="00C36824"/>
    <w:rsid w:val="00C36C49"/>
    <w:rsid w:val="00C41630"/>
    <w:rsid w:val="00C43127"/>
    <w:rsid w:val="00C45C98"/>
    <w:rsid w:val="00C477ED"/>
    <w:rsid w:val="00C504A3"/>
    <w:rsid w:val="00C525BA"/>
    <w:rsid w:val="00C52A67"/>
    <w:rsid w:val="00C53E47"/>
    <w:rsid w:val="00C54118"/>
    <w:rsid w:val="00C57F94"/>
    <w:rsid w:val="00C63A66"/>
    <w:rsid w:val="00C67B18"/>
    <w:rsid w:val="00C67F41"/>
    <w:rsid w:val="00C70ADC"/>
    <w:rsid w:val="00C724D9"/>
    <w:rsid w:val="00C76CC3"/>
    <w:rsid w:val="00C77EF8"/>
    <w:rsid w:val="00C83A9F"/>
    <w:rsid w:val="00C83FF5"/>
    <w:rsid w:val="00C86406"/>
    <w:rsid w:val="00C866E5"/>
    <w:rsid w:val="00C87EE0"/>
    <w:rsid w:val="00C91DAF"/>
    <w:rsid w:val="00C92113"/>
    <w:rsid w:val="00C93BAA"/>
    <w:rsid w:val="00C97354"/>
    <w:rsid w:val="00CA410E"/>
    <w:rsid w:val="00CB3C63"/>
    <w:rsid w:val="00CB6DCE"/>
    <w:rsid w:val="00CC10E1"/>
    <w:rsid w:val="00CC2020"/>
    <w:rsid w:val="00CC26A4"/>
    <w:rsid w:val="00CC3CC8"/>
    <w:rsid w:val="00CC4657"/>
    <w:rsid w:val="00CC7A73"/>
    <w:rsid w:val="00CD0F28"/>
    <w:rsid w:val="00CD14BC"/>
    <w:rsid w:val="00CD1960"/>
    <w:rsid w:val="00CD2ED4"/>
    <w:rsid w:val="00CD524E"/>
    <w:rsid w:val="00CD5E16"/>
    <w:rsid w:val="00CD7071"/>
    <w:rsid w:val="00CD74BE"/>
    <w:rsid w:val="00CD7543"/>
    <w:rsid w:val="00CD75A1"/>
    <w:rsid w:val="00CD7A13"/>
    <w:rsid w:val="00CD7A1F"/>
    <w:rsid w:val="00CD7A3D"/>
    <w:rsid w:val="00CE2A5B"/>
    <w:rsid w:val="00CE419D"/>
    <w:rsid w:val="00CE7D10"/>
    <w:rsid w:val="00CF07A7"/>
    <w:rsid w:val="00CF2E14"/>
    <w:rsid w:val="00CF40F4"/>
    <w:rsid w:val="00CF4C2A"/>
    <w:rsid w:val="00CF7D0E"/>
    <w:rsid w:val="00CF7F99"/>
    <w:rsid w:val="00D00C18"/>
    <w:rsid w:val="00D03D3C"/>
    <w:rsid w:val="00D0477D"/>
    <w:rsid w:val="00D068E5"/>
    <w:rsid w:val="00D07D8F"/>
    <w:rsid w:val="00D13EA4"/>
    <w:rsid w:val="00D14E5A"/>
    <w:rsid w:val="00D1566D"/>
    <w:rsid w:val="00D16286"/>
    <w:rsid w:val="00D172FF"/>
    <w:rsid w:val="00D17B30"/>
    <w:rsid w:val="00D2041E"/>
    <w:rsid w:val="00D20DB7"/>
    <w:rsid w:val="00D24F62"/>
    <w:rsid w:val="00D26729"/>
    <w:rsid w:val="00D30756"/>
    <w:rsid w:val="00D30EAD"/>
    <w:rsid w:val="00D326ED"/>
    <w:rsid w:val="00D335E5"/>
    <w:rsid w:val="00D34575"/>
    <w:rsid w:val="00D34AE4"/>
    <w:rsid w:val="00D435C4"/>
    <w:rsid w:val="00D438CB"/>
    <w:rsid w:val="00D4486A"/>
    <w:rsid w:val="00D457D0"/>
    <w:rsid w:val="00D476E9"/>
    <w:rsid w:val="00D47DDC"/>
    <w:rsid w:val="00D53052"/>
    <w:rsid w:val="00D53355"/>
    <w:rsid w:val="00D54454"/>
    <w:rsid w:val="00D55C1C"/>
    <w:rsid w:val="00D565D4"/>
    <w:rsid w:val="00D5724F"/>
    <w:rsid w:val="00D62062"/>
    <w:rsid w:val="00D62553"/>
    <w:rsid w:val="00D62F1F"/>
    <w:rsid w:val="00D63047"/>
    <w:rsid w:val="00D6326A"/>
    <w:rsid w:val="00D644FA"/>
    <w:rsid w:val="00D65CBA"/>
    <w:rsid w:val="00D70254"/>
    <w:rsid w:val="00D704C6"/>
    <w:rsid w:val="00D7101A"/>
    <w:rsid w:val="00D7153B"/>
    <w:rsid w:val="00D72690"/>
    <w:rsid w:val="00D76AD6"/>
    <w:rsid w:val="00D82442"/>
    <w:rsid w:val="00D85461"/>
    <w:rsid w:val="00D8564A"/>
    <w:rsid w:val="00D861E9"/>
    <w:rsid w:val="00DA268F"/>
    <w:rsid w:val="00DA32DE"/>
    <w:rsid w:val="00DA6AB2"/>
    <w:rsid w:val="00DA6FA1"/>
    <w:rsid w:val="00DB0444"/>
    <w:rsid w:val="00DB0CA2"/>
    <w:rsid w:val="00DB1DDB"/>
    <w:rsid w:val="00DB28EC"/>
    <w:rsid w:val="00DB2BF2"/>
    <w:rsid w:val="00DB4012"/>
    <w:rsid w:val="00DB5A80"/>
    <w:rsid w:val="00DB66E5"/>
    <w:rsid w:val="00DC18D6"/>
    <w:rsid w:val="00DC30F2"/>
    <w:rsid w:val="00DC3C46"/>
    <w:rsid w:val="00DC4AB7"/>
    <w:rsid w:val="00DC7A07"/>
    <w:rsid w:val="00DD0A83"/>
    <w:rsid w:val="00DD5EB4"/>
    <w:rsid w:val="00DD71F3"/>
    <w:rsid w:val="00DF09C6"/>
    <w:rsid w:val="00DF0FD9"/>
    <w:rsid w:val="00DF1EE1"/>
    <w:rsid w:val="00DF2C55"/>
    <w:rsid w:val="00DF5F58"/>
    <w:rsid w:val="00E11FB3"/>
    <w:rsid w:val="00E139C1"/>
    <w:rsid w:val="00E2441A"/>
    <w:rsid w:val="00E27C60"/>
    <w:rsid w:val="00E32DDE"/>
    <w:rsid w:val="00E33D5D"/>
    <w:rsid w:val="00E35A31"/>
    <w:rsid w:val="00E37900"/>
    <w:rsid w:val="00E37CB2"/>
    <w:rsid w:val="00E37DD8"/>
    <w:rsid w:val="00E417B5"/>
    <w:rsid w:val="00E431D1"/>
    <w:rsid w:val="00E4483F"/>
    <w:rsid w:val="00E4627A"/>
    <w:rsid w:val="00E466E6"/>
    <w:rsid w:val="00E466F4"/>
    <w:rsid w:val="00E50A7A"/>
    <w:rsid w:val="00E5195B"/>
    <w:rsid w:val="00E55ECA"/>
    <w:rsid w:val="00E57E7F"/>
    <w:rsid w:val="00E603A5"/>
    <w:rsid w:val="00E63FA8"/>
    <w:rsid w:val="00E6438B"/>
    <w:rsid w:val="00E7306A"/>
    <w:rsid w:val="00E75989"/>
    <w:rsid w:val="00E75D76"/>
    <w:rsid w:val="00E7671C"/>
    <w:rsid w:val="00E76AA2"/>
    <w:rsid w:val="00E82ECD"/>
    <w:rsid w:val="00E82F01"/>
    <w:rsid w:val="00E84B58"/>
    <w:rsid w:val="00E868F5"/>
    <w:rsid w:val="00E86E9D"/>
    <w:rsid w:val="00E93589"/>
    <w:rsid w:val="00E97F4C"/>
    <w:rsid w:val="00EA05F7"/>
    <w:rsid w:val="00EA498C"/>
    <w:rsid w:val="00EB157C"/>
    <w:rsid w:val="00EB2C5C"/>
    <w:rsid w:val="00EB56A0"/>
    <w:rsid w:val="00EB7D44"/>
    <w:rsid w:val="00EC2FAA"/>
    <w:rsid w:val="00EC70D4"/>
    <w:rsid w:val="00ED1BA5"/>
    <w:rsid w:val="00EE1D94"/>
    <w:rsid w:val="00EE246D"/>
    <w:rsid w:val="00EE291C"/>
    <w:rsid w:val="00EE4162"/>
    <w:rsid w:val="00EE623C"/>
    <w:rsid w:val="00EF436F"/>
    <w:rsid w:val="00EF47A5"/>
    <w:rsid w:val="00EF4BEA"/>
    <w:rsid w:val="00EF54C9"/>
    <w:rsid w:val="00F05C5D"/>
    <w:rsid w:val="00F212B1"/>
    <w:rsid w:val="00F21414"/>
    <w:rsid w:val="00F23146"/>
    <w:rsid w:val="00F25939"/>
    <w:rsid w:val="00F31DDF"/>
    <w:rsid w:val="00F333F0"/>
    <w:rsid w:val="00F33F6E"/>
    <w:rsid w:val="00F34B37"/>
    <w:rsid w:val="00F34F53"/>
    <w:rsid w:val="00F36D6A"/>
    <w:rsid w:val="00F430CB"/>
    <w:rsid w:val="00F45B4B"/>
    <w:rsid w:val="00F510FB"/>
    <w:rsid w:val="00F533D5"/>
    <w:rsid w:val="00F56A20"/>
    <w:rsid w:val="00F57F7A"/>
    <w:rsid w:val="00F63687"/>
    <w:rsid w:val="00F6389B"/>
    <w:rsid w:val="00F811A3"/>
    <w:rsid w:val="00F84E97"/>
    <w:rsid w:val="00F86729"/>
    <w:rsid w:val="00F91422"/>
    <w:rsid w:val="00F93618"/>
    <w:rsid w:val="00F93DF3"/>
    <w:rsid w:val="00F940E3"/>
    <w:rsid w:val="00FA0707"/>
    <w:rsid w:val="00FA5EA7"/>
    <w:rsid w:val="00FA6450"/>
    <w:rsid w:val="00FA67E9"/>
    <w:rsid w:val="00FB2865"/>
    <w:rsid w:val="00FB318D"/>
    <w:rsid w:val="00FB4CE2"/>
    <w:rsid w:val="00FC173D"/>
    <w:rsid w:val="00FC2A9B"/>
    <w:rsid w:val="00FC32D0"/>
    <w:rsid w:val="00FC4A92"/>
    <w:rsid w:val="00FD0802"/>
    <w:rsid w:val="00FD0CB1"/>
    <w:rsid w:val="00FD0F84"/>
    <w:rsid w:val="00FD2F1D"/>
    <w:rsid w:val="00FD4EFE"/>
    <w:rsid w:val="00FE134F"/>
    <w:rsid w:val="00FE429D"/>
    <w:rsid w:val="00FE484E"/>
    <w:rsid w:val="00FE577F"/>
    <w:rsid w:val="00FE746B"/>
    <w:rsid w:val="00FF14BA"/>
    <w:rsid w:val="00FF2224"/>
    <w:rsid w:val="00FF46AD"/>
    <w:rsid w:val="00FF6B80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1DC26"/>
  <w15:chartTrackingRefBased/>
  <w15:docId w15:val="{299EF14A-B87B-46FC-8870-A992DE0E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48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7900"/>
    <w:pPr>
      <w:keepNext/>
      <w:keepLines/>
      <w:spacing w:before="260" w:after="260" w:line="416" w:lineRule="auto"/>
      <w:outlineLvl w:val="1"/>
    </w:pPr>
    <w:rPr>
      <w:rFonts w:asciiTheme="majorHAnsi" w:eastAsia="等线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6977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C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C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48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7900"/>
    <w:rPr>
      <w:rFonts w:asciiTheme="majorHAnsi" w:eastAsia="等线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6977"/>
    <w:rPr>
      <w:rFonts w:eastAsia="宋体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816440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A27F9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27F9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27F9A"/>
  </w:style>
  <w:style w:type="paragraph" w:styleId="ab">
    <w:name w:val="annotation subject"/>
    <w:basedOn w:val="a9"/>
    <w:next w:val="a9"/>
    <w:link w:val="ac"/>
    <w:uiPriority w:val="99"/>
    <w:semiHidden/>
    <w:unhideWhenUsed/>
    <w:rsid w:val="00A27F9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27F9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A27F9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27F9A"/>
    <w:rPr>
      <w:sz w:val="18"/>
      <w:szCs w:val="18"/>
    </w:rPr>
  </w:style>
  <w:style w:type="table" w:styleId="af">
    <w:name w:val="Table Grid"/>
    <w:basedOn w:val="a1"/>
    <w:uiPriority w:val="39"/>
    <w:rsid w:val="004F4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8DDE6"/>
                <w:bottom w:val="single" w:sz="6" w:space="6" w:color="D8DDE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10244</TotalTime>
  <Pages>8</Pages>
  <Words>1039</Words>
  <Characters>5924</Characters>
  <Application>Microsoft Office Word</Application>
  <DocSecurity>0</DocSecurity>
  <Lines>49</Lines>
  <Paragraphs>13</Paragraphs>
  <ScaleCrop>false</ScaleCrop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guoxun Ning (宁国勋)</dc:creator>
  <cp:keywords/>
  <dc:description/>
  <cp:lastModifiedBy>shaoping niu (牛少平)-人工智能研究院</cp:lastModifiedBy>
  <cp:revision>741</cp:revision>
  <dcterms:created xsi:type="dcterms:W3CDTF">2023-10-07T02:13:00Z</dcterms:created>
  <dcterms:modified xsi:type="dcterms:W3CDTF">2024-07-30T02:31:00Z</dcterms:modified>
</cp:coreProperties>
</file>