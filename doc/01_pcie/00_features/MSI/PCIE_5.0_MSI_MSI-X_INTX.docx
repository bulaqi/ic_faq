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A9904" w14:textId="77777777" w:rsidR="000F2D9C" w:rsidRDefault="000F2D9C" w:rsidP="000F2D9C">
      <w:r>
        <w:t>PCI Express中断模型支持两种机制:</w:t>
      </w:r>
    </w:p>
    <w:p w14:paraId="37ACE12E" w14:textId="77777777" w:rsidR="000F2D9C" w:rsidRDefault="000F2D9C" w:rsidP="000F2D9C">
      <w:pPr>
        <w:pStyle w:val="a7"/>
        <w:numPr>
          <w:ilvl w:val="0"/>
          <w:numId w:val="2"/>
        </w:numPr>
        <w:ind w:firstLineChars="0"/>
      </w:pPr>
      <w:r>
        <w:t>INTx仿真</w:t>
      </w:r>
    </w:p>
    <w:p w14:paraId="7E477A6C" w14:textId="77777777" w:rsidR="000F2D9C" w:rsidRDefault="000F2D9C" w:rsidP="000F2D9C">
      <w:pPr>
        <w:pStyle w:val="a7"/>
        <w:numPr>
          <w:ilvl w:val="0"/>
          <w:numId w:val="2"/>
        </w:numPr>
        <w:ind w:firstLineChars="0"/>
      </w:pPr>
      <w:r>
        <w:t>消息信号中断</w:t>
      </w:r>
      <w:r w:rsidR="00BF3C6C">
        <w:t>(MSI/MSI-X</w:t>
      </w:r>
      <w:r>
        <w:t>)</w:t>
      </w:r>
    </w:p>
    <w:p w14:paraId="173083D6" w14:textId="77777777" w:rsidR="000F2D9C" w:rsidRDefault="000F2D9C" w:rsidP="000F2D9C">
      <w:r>
        <w:t>为了传统的兼容性，PCI Express提供了一个PCI INTx</w:t>
      </w:r>
      <w:r>
        <w:rPr>
          <w:rFonts w:hint="eastAsia"/>
        </w:rPr>
        <w:t>模拟</w:t>
      </w:r>
      <w:r>
        <w:t>机制来向系统中断控制器(通常是</w:t>
      </w:r>
      <w:r>
        <w:rPr>
          <w:rFonts w:hint="eastAsia"/>
        </w:rPr>
        <w:t>R</w:t>
      </w:r>
      <w:r>
        <w:t>C的一部分)发送中断信号。该机制与现有的PCI软件兼容，并提供与相应的PCI中断信令机制相同级别和类型的服务，并且独立于系统中断控制器的具体规定。这种传统的兼容性机制允许启动设备支持，而不需要复杂的bios级中断配置/控制服务堆栈。它通过使用带内信号机制来虚拟化PCI物理中断信号。</w:t>
      </w:r>
    </w:p>
    <w:p w14:paraId="3B3E734C" w14:textId="01CAFBCB" w:rsidR="00F3149D" w:rsidRDefault="000F2D9C" w:rsidP="000F2D9C">
      <w:r>
        <w:rPr>
          <w:rFonts w:hint="eastAsia"/>
        </w:rPr>
        <w:t>如果实现支持中断，那么该规范要求支持</w:t>
      </w:r>
      <w:r>
        <w:t>MSI或</w:t>
      </w:r>
      <w:r w:rsidR="00BF3C6C">
        <w:t>MSI-X</w:t>
      </w:r>
      <w:r>
        <w:t>，或者两者都支持。PCI兼容INTx中断仿真是可选的。交换机需要支持转发INTx中断仿真消息(参见2.2.8.1节)。PCI Express MSI和MSI- x机制与最初在[PCI]中定义的机制兼容。</w:t>
      </w:r>
    </w:p>
    <w:p w14:paraId="632A5ABC" w14:textId="0768F736" w:rsidR="00CA6DA4" w:rsidRDefault="00CA6DA4" w:rsidP="00CA6DA4">
      <w:pPr>
        <w:pStyle w:val="1"/>
      </w:pPr>
      <w:r w:rsidRPr="00CA6DA4">
        <w:t>2.2.8消息请求规则</w:t>
      </w:r>
    </w:p>
    <w:p w14:paraId="556F8873" w14:textId="77777777" w:rsidR="00CA6DA4" w:rsidRDefault="00CA6DA4" w:rsidP="00CA6DA4">
      <w:r>
        <w:rPr>
          <w:rFonts w:hint="eastAsia"/>
        </w:rPr>
        <w:t>以下规则适用于所有消息请求。接下来是特定于每种消息类型的其他规则。</w:t>
      </w:r>
    </w:p>
    <w:p w14:paraId="321ACEE7" w14:textId="77777777" w:rsidR="00CA6DA4" w:rsidRDefault="00CA6DA4" w:rsidP="00CA6DA4">
      <w:pPr>
        <w:pStyle w:val="a7"/>
        <w:numPr>
          <w:ilvl w:val="0"/>
          <w:numId w:val="7"/>
        </w:numPr>
        <w:ind w:firstLineChars="0"/>
      </w:pPr>
      <w:r>
        <w:rPr>
          <w:rFonts w:hint="eastAsia"/>
        </w:rPr>
        <w:t>所有的消息请求包括以下字段除了常见的报头字段</w:t>
      </w:r>
      <w:r>
        <w:t>(见图2-37):</w:t>
      </w:r>
    </w:p>
    <w:p w14:paraId="7053CB31" w14:textId="77777777" w:rsidR="00CA6DA4" w:rsidRDefault="00CA6DA4" w:rsidP="00CA6DA4">
      <w:pPr>
        <w:pStyle w:val="a7"/>
        <w:numPr>
          <w:ilvl w:val="0"/>
          <w:numId w:val="8"/>
        </w:numPr>
        <w:ind w:firstLineChars="0"/>
      </w:pPr>
      <w:r>
        <w:rPr>
          <w:rFonts w:hint="eastAsia"/>
        </w:rPr>
        <w:t>re</w:t>
      </w:r>
      <w:r>
        <w:t xml:space="preserve">quester </w:t>
      </w:r>
      <w:r>
        <w:t>ID[15:0]</w:t>
      </w:r>
      <w:r>
        <w:t>和</w:t>
      </w:r>
      <w:r>
        <w:rPr>
          <w:rFonts w:hint="eastAsia"/>
        </w:rPr>
        <w:t>T</w:t>
      </w:r>
      <w:r>
        <w:t>AG</w:t>
      </w:r>
      <w:r>
        <w:t>[9:0]，形成</w:t>
      </w:r>
      <w:r>
        <w:t xml:space="preserve">Transaction </w:t>
      </w:r>
      <w:r>
        <w:t>ID。</w:t>
      </w:r>
    </w:p>
    <w:p w14:paraId="47483018" w14:textId="5A1673D4" w:rsidR="00CA6DA4" w:rsidRDefault="00CA6DA4" w:rsidP="00CA6DA4">
      <w:pPr>
        <w:pStyle w:val="a7"/>
        <w:numPr>
          <w:ilvl w:val="0"/>
          <w:numId w:val="8"/>
        </w:numPr>
        <w:ind w:firstLineChars="0"/>
      </w:pPr>
      <w:r>
        <w:rPr>
          <w:rFonts w:hint="eastAsia"/>
        </w:rPr>
        <w:t>M</w:t>
      </w:r>
      <w:r>
        <w:t>essage code</w:t>
      </w:r>
      <w:r>
        <w:t>[7:0]-指定具体的消息体现在请求。</w:t>
      </w:r>
    </w:p>
    <w:p w14:paraId="09BEC318" w14:textId="77777777" w:rsidR="00CA6DA4" w:rsidRDefault="00CA6DA4" w:rsidP="00CA6DA4">
      <w:pPr>
        <w:pStyle w:val="a7"/>
        <w:numPr>
          <w:ilvl w:val="0"/>
          <w:numId w:val="7"/>
        </w:numPr>
        <w:ind w:firstLineChars="0"/>
      </w:pPr>
      <w:r>
        <w:rPr>
          <w:rFonts w:hint="eastAsia"/>
        </w:rPr>
        <w:t>所有消息请求使用</w:t>
      </w:r>
      <w:r>
        <w:t>Msg或MsgD类型字段编码。</w:t>
      </w:r>
    </w:p>
    <w:p w14:paraId="558107D4" w14:textId="77777777" w:rsidR="00CA6DA4" w:rsidRDefault="00CA6DA4" w:rsidP="00CA6DA4">
      <w:pPr>
        <w:pStyle w:val="a7"/>
        <w:numPr>
          <w:ilvl w:val="0"/>
          <w:numId w:val="7"/>
        </w:numPr>
        <w:ind w:firstLineChars="0"/>
      </w:pPr>
      <w:r>
        <w:rPr>
          <w:rFonts w:hint="eastAsia"/>
        </w:rPr>
        <w:t>M</w:t>
      </w:r>
      <w:r>
        <w:t>essage code</w:t>
      </w:r>
      <w:r>
        <w:rPr>
          <w:rFonts w:hint="eastAsia"/>
        </w:rPr>
        <w:t>字段必须完全解码</w:t>
      </w:r>
      <w:r>
        <w:t>(消息混叠是不允许的)。</w:t>
      </w:r>
    </w:p>
    <w:p w14:paraId="58429DF4" w14:textId="77777777" w:rsidR="00CA6DA4" w:rsidRDefault="00CA6DA4" w:rsidP="00CA6DA4">
      <w:pPr>
        <w:pStyle w:val="a7"/>
        <w:numPr>
          <w:ilvl w:val="0"/>
          <w:numId w:val="7"/>
        </w:numPr>
        <w:ind w:firstLineChars="0"/>
      </w:pPr>
      <w:r>
        <w:t>Attr[2]字段不保留，除非特别指定为保留。</w:t>
      </w:r>
    </w:p>
    <w:p w14:paraId="399CC024" w14:textId="77777777" w:rsidR="00CA6DA4" w:rsidRDefault="00CA6DA4" w:rsidP="00CA6DA4">
      <w:pPr>
        <w:pStyle w:val="a7"/>
        <w:numPr>
          <w:ilvl w:val="0"/>
          <w:numId w:val="7"/>
        </w:numPr>
        <w:ind w:firstLineChars="0"/>
      </w:pPr>
      <w:r>
        <w:rPr>
          <w:rFonts w:hint="eastAsia"/>
        </w:rPr>
        <w:t>除特别说明外，</w:t>
      </w:r>
      <w:r>
        <w:t>Attr[1:0]字段为保留字段。</w:t>
      </w:r>
    </w:p>
    <w:p w14:paraId="40EBE4B5" w14:textId="77777777" w:rsidR="00CA6DA4" w:rsidRDefault="00CA6DA4" w:rsidP="00CA6DA4">
      <w:pPr>
        <w:pStyle w:val="a7"/>
        <w:numPr>
          <w:ilvl w:val="0"/>
          <w:numId w:val="7"/>
        </w:numPr>
        <w:ind w:firstLineChars="0"/>
      </w:pPr>
      <w:r>
        <w:t>LN不适用于Message Requests，该位为Reserved。</w:t>
      </w:r>
    </w:p>
    <w:p w14:paraId="7F54C361" w14:textId="77777777" w:rsidR="005A3194" w:rsidRDefault="00CA6DA4" w:rsidP="00CA6DA4">
      <w:pPr>
        <w:pStyle w:val="a7"/>
        <w:numPr>
          <w:ilvl w:val="0"/>
          <w:numId w:val="7"/>
        </w:numPr>
        <w:ind w:firstLineChars="0"/>
      </w:pPr>
      <w:r>
        <w:rPr>
          <w:rFonts w:hint="eastAsia"/>
        </w:rPr>
        <w:t>除特别说明外，</w:t>
      </w:r>
      <w:r>
        <w:t>TH不适用于Message Requests，该位为Reserved。</w:t>
      </w:r>
    </w:p>
    <w:p w14:paraId="3CFCCA62" w14:textId="77777777" w:rsidR="005A3194" w:rsidRDefault="00CA6DA4" w:rsidP="00CA6DA4">
      <w:pPr>
        <w:pStyle w:val="a7"/>
        <w:numPr>
          <w:ilvl w:val="0"/>
          <w:numId w:val="7"/>
        </w:numPr>
        <w:ind w:firstLineChars="0"/>
      </w:pPr>
      <w:r>
        <w:t>AT[1:0]必须是00b。不要求或不鼓励接收方检查此选项。</w:t>
      </w:r>
    </w:p>
    <w:p w14:paraId="41EF3379" w14:textId="77777777" w:rsidR="005A3194" w:rsidRDefault="00CA6DA4" w:rsidP="00CA6DA4">
      <w:pPr>
        <w:pStyle w:val="a7"/>
        <w:numPr>
          <w:ilvl w:val="0"/>
          <w:numId w:val="7"/>
        </w:numPr>
        <w:ind w:firstLineChars="0"/>
      </w:pPr>
      <w:r>
        <w:rPr>
          <w:rFonts w:hint="eastAsia"/>
        </w:rPr>
        <w:t>除特别说明外，第</w:t>
      </w:r>
      <w:r>
        <w:t>8到15字节为预留。</w:t>
      </w:r>
    </w:p>
    <w:p w14:paraId="354994D2" w14:textId="77777777" w:rsidR="005A3194" w:rsidRDefault="00CA6DA4" w:rsidP="00CA6DA4">
      <w:pPr>
        <w:pStyle w:val="a7"/>
        <w:numPr>
          <w:ilvl w:val="0"/>
          <w:numId w:val="7"/>
        </w:numPr>
        <w:ind w:firstLineChars="0"/>
      </w:pPr>
      <w:r>
        <w:rPr>
          <w:rFonts w:hint="eastAsia"/>
        </w:rPr>
        <w:t>消息请求是</w:t>
      </w:r>
      <w:r w:rsidR="005A3194">
        <w:rPr>
          <w:rFonts w:hint="eastAsia"/>
        </w:rPr>
        <w:t>p</w:t>
      </w:r>
      <w:r w:rsidR="005A3194">
        <w:t>osted</w:t>
      </w:r>
      <w:r>
        <w:rPr>
          <w:rFonts w:hint="eastAsia"/>
        </w:rPr>
        <w:t>，不需要完成。</w:t>
      </w:r>
    </w:p>
    <w:p w14:paraId="60E089FD" w14:textId="62352AB0" w:rsidR="00CA6DA4" w:rsidRDefault="00CA6DA4" w:rsidP="00CA6DA4">
      <w:pPr>
        <w:pStyle w:val="a7"/>
        <w:numPr>
          <w:ilvl w:val="0"/>
          <w:numId w:val="7"/>
        </w:numPr>
        <w:ind w:firstLineChars="0"/>
      </w:pPr>
      <w:r>
        <w:rPr>
          <w:rFonts w:hint="eastAsia"/>
        </w:rPr>
        <w:t>消息请求遵循与</w:t>
      </w:r>
      <w:r w:rsidR="005A3194">
        <w:rPr>
          <w:rFonts w:hint="eastAsia"/>
        </w:rPr>
        <w:t>m</w:t>
      </w:r>
      <w:r w:rsidR="005A3194">
        <w:t>emory write</w:t>
      </w:r>
      <w:r>
        <w:rPr>
          <w:rFonts w:hint="eastAsia"/>
        </w:rPr>
        <w:t>请求相同的排序规则。</w:t>
      </w:r>
    </w:p>
    <w:p w14:paraId="0D637B3F" w14:textId="37490F9B" w:rsidR="00CA6DA4" w:rsidRDefault="00CA6DA4" w:rsidP="00CA6DA4">
      <w:pPr>
        <w:pPrChange w:id="0" w:author="Elvis Liang (梁泽溢)" w:date="2023-12-05T15:55:00Z">
          <w:pPr>
            <w:widowControl/>
            <w:shd w:val="clear" w:color="auto" w:fill="FFFFFF"/>
            <w:spacing w:before="336" w:after="336"/>
            <w:jc w:val="left"/>
          </w:pPr>
        </w:pPrChange>
      </w:pPr>
      <w:ins w:id="1" w:author="Elvis Liang (梁泽溢)" w:date="2023-12-05T16:14:00Z">
        <w:r>
          <w:rPr>
            <w:noProof/>
          </w:rPr>
          <w:drawing>
            <wp:inline distT="0" distB="0" distL="0" distR="0" wp14:anchorId="1DD4F04F" wp14:editId="0D13D71A">
              <wp:extent cx="5274310" cy="19532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3260"/>
                      </a:xfrm>
                      <a:prstGeom prst="rect">
                        <a:avLst/>
                      </a:prstGeom>
                    </pic:spPr>
                  </pic:pic>
                </a:graphicData>
              </a:graphic>
            </wp:inline>
          </w:drawing>
        </w:r>
      </w:ins>
    </w:p>
    <w:p w14:paraId="460B8F5E" w14:textId="77777777" w:rsidR="007E5493" w:rsidRDefault="007E5493" w:rsidP="007E5493">
      <w:r w:rsidRPr="007E5493">
        <w:rPr>
          <w:rFonts w:hint="eastAsia"/>
        </w:rPr>
        <w:t>除了地址和</w:t>
      </w:r>
      <w:r w:rsidRPr="007E5493">
        <w:t>ID路由之外，消息还支持其他几种路由机制。这些机制被称为“隐式的”，因为没有地址或ID指定目的地，而是由路由类型隐含目的地。以下规则涵盖了消息路由机制:</w:t>
      </w:r>
    </w:p>
    <w:p w14:paraId="6C74B530" w14:textId="77777777" w:rsidR="007E5493" w:rsidRDefault="007E5493" w:rsidP="007E5493">
      <w:pPr>
        <w:pStyle w:val="a7"/>
        <w:numPr>
          <w:ilvl w:val="0"/>
          <w:numId w:val="9"/>
        </w:numPr>
        <w:ind w:firstLineChars="0"/>
      </w:pPr>
      <w:r w:rsidRPr="007E5493">
        <w:t>消息路由是使用Type字段的r[2:0]子字段确定的;</w:t>
      </w:r>
    </w:p>
    <w:p w14:paraId="08E88654" w14:textId="4262B570" w:rsidR="007E5493" w:rsidRDefault="007E5493" w:rsidP="007E5493">
      <w:pPr>
        <w:pStyle w:val="a7"/>
        <w:numPr>
          <w:ilvl w:val="0"/>
          <w:numId w:val="10"/>
        </w:numPr>
        <w:ind w:firstLineChars="0"/>
      </w:pPr>
      <w:r w:rsidRPr="007E5493">
        <w:t>消息路由r[2:0]值在表2-17中定义</w:t>
      </w:r>
    </w:p>
    <w:p w14:paraId="5FD760AD" w14:textId="68B7E8E3" w:rsidR="007E5493" w:rsidRDefault="007E5493" w:rsidP="007E5493">
      <w:pPr>
        <w:pStyle w:val="a7"/>
        <w:numPr>
          <w:ilvl w:val="0"/>
          <w:numId w:val="10"/>
        </w:numPr>
        <w:ind w:firstLineChars="0"/>
      </w:pPr>
      <w:r w:rsidRPr="007E5493">
        <w:rPr>
          <w:rFonts w:hint="eastAsia"/>
        </w:rPr>
        <w:lastRenderedPageBreak/>
        <w:t>在以下部分中为每个消息定义了允许值</w:t>
      </w:r>
    </w:p>
    <w:p w14:paraId="726E4E8A" w14:textId="1881F7BD" w:rsidR="007E5493" w:rsidRDefault="007E5493" w:rsidP="007E5493">
      <w:pPr>
        <w:rPr>
          <w:rFonts w:hint="eastAsia"/>
        </w:rPr>
      </w:pPr>
      <w:r>
        <w:rPr>
          <w:noProof/>
        </w:rPr>
        <w:drawing>
          <wp:inline distT="0" distB="0" distL="0" distR="0" wp14:anchorId="4D09D6F1" wp14:editId="0D87A7C2">
            <wp:extent cx="5114925" cy="3028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028950"/>
                    </a:xfrm>
                    <a:prstGeom prst="rect">
                      <a:avLst/>
                    </a:prstGeom>
                  </pic:spPr>
                </pic:pic>
              </a:graphicData>
            </a:graphic>
          </wp:inline>
        </w:drawing>
      </w:r>
    </w:p>
    <w:p w14:paraId="49B3821B" w14:textId="09CD2473" w:rsidR="007E5493" w:rsidRDefault="007E5493" w:rsidP="007E5493">
      <w:pPr>
        <w:pStyle w:val="2"/>
      </w:pPr>
      <w:r w:rsidRPr="007E5493">
        <w:t>2.2.8.1 INTx中断信令-规则</w:t>
      </w:r>
    </w:p>
    <w:p w14:paraId="1DFBFC96" w14:textId="291E6961" w:rsidR="007E5493" w:rsidRPr="007E5493" w:rsidRDefault="007E5493" w:rsidP="007E5493">
      <w:pPr>
        <w:rPr>
          <w:rFonts w:hint="eastAsia"/>
        </w:rPr>
      </w:pPr>
      <w:r w:rsidRPr="007E5493">
        <w:rPr>
          <w:rFonts w:hint="eastAsia"/>
        </w:rPr>
        <w:t>消息信号中断</w:t>
      </w:r>
      <w:r w:rsidRPr="007E5493">
        <w:t>(MSI或MSI- x)是PCI Express中首选的中断信号机制(参见6.1节)。然而，在某些系统中，可能存在不支持MSI或MSI- x机制的函数。在不能使用MSI或MSI-X机制的情况下，INTx虚拟线中断信令机制用于支持遗留端点和PCI Express/PCI(-X)桥。</w:t>
      </w:r>
      <w:r>
        <w:rPr>
          <w:rFonts w:hint="eastAsia"/>
        </w:rPr>
        <w:t>s</w:t>
      </w:r>
      <w:r>
        <w:t>witch</w:t>
      </w:r>
      <w:r w:rsidRPr="007E5493">
        <w:t>必须支持这种机制。以下规则适用于INTx中断信令机制:</w:t>
      </w:r>
    </w:p>
    <w:p w14:paraId="3C7BD3BD" w14:textId="0AF08F3B" w:rsidR="00CA6DA4" w:rsidRDefault="00CA6DA4" w:rsidP="007E5493">
      <w:pPr>
        <w:pStyle w:val="a7"/>
        <w:numPr>
          <w:ilvl w:val="0"/>
          <w:numId w:val="6"/>
        </w:numPr>
        <w:ind w:firstLineChars="0"/>
      </w:pPr>
      <w:r>
        <w:t>INTx机制使用8个不同的消息(见表2-18)。</w:t>
      </w:r>
    </w:p>
    <w:p w14:paraId="7576C7CF" w14:textId="77777777" w:rsidR="00CA6DA4" w:rsidRDefault="00CA6DA4" w:rsidP="007E5493">
      <w:pPr>
        <w:pStyle w:val="a7"/>
        <w:numPr>
          <w:ilvl w:val="0"/>
          <w:numId w:val="6"/>
        </w:numPr>
        <w:ind w:firstLineChars="0"/>
      </w:pPr>
      <w:r>
        <w:t>Assert_INTx/Deassert_INTx消息不包括数据负载(TLP类型是Msg)。</w:t>
      </w:r>
    </w:p>
    <w:p w14:paraId="68DC3B58" w14:textId="77777777" w:rsidR="00CA6DA4" w:rsidRDefault="00CA6DA4" w:rsidP="007E5493">
      <w:pPr>
        <w:pStyle w:val="a7"/>
        <w:numPr>
          <w:ilvl w:val="0"/>
          <w:numId w:val="6"/>
        </w:numPr>
        <w:ind w:firstLineChars="0"/>
      </w:pPr>
      <w:r>
        <w:t>Length字段保留。</w:t>
      </w:r>
    </w:p>
    <w:p w14:paraId="63DD9594" w14:textId="6E811393" w:rsidR="00CA6DA4" w:rsidRDefault="00CA6DA4" w:rsidP="007E5493">
      <w:pPr>
        <w:pStyle w:val="a7"/>
        <w:numPr>
          <w:ilvl w:val="0"/>
          <w:numId w:val="6"/>
        </w:numPr>
        <w:ind w:firstLineChars="0"/>
      </w:pPr>
      <w:r>
        <w:rPr>
          <w:rFonts w:hint="eastAsia"/>
        </w:rPr>
        <w:t>对于</w:t>
      </w:r>
      <w:r>
        <w:t>Assert_INTx/Deassert_INTx消息，</w:t>
      </w:r>
      <w:r w:rsidR="00CE7CFC">
        <w:rPr>
          <w:rFonts w:hint="eastAsia"/>
        </w:rPr>
        <w:t>r</w:t>
      </w:r>
      <w:r w:rsidR="00CE7CFC">
        <w:t xml:space="preserve">equester </w:t>
      </w:r>
      <w:r>
        <w:t>ID中的Function Number字段必须为0。注意，对于非ARI和ARI请求者id，功能编号字段的大小是不同的。</w:t>
      </w:r>
    </w:p>
    <w:p w14:paraId="46C03D36" w14:textId="356E6B5D" w:rsidR="00CA6DA4" w:rsidRDefault="00CA6DA4" w:rsidP="007E5493">
      <w:pPr>
        <w:pStyle w:val="a7"/>
        <w:numPr>
          <w:ilvl w:val="0"/>
          <w:numId w:val="6"/>
        </w:numPr>
        <w:ind w:firstLineChars="0"/>
      </w:pPr>
      <w:r>
        <w:t>Assert_INTx/Deassert_INTx消息仅由上游端口发出。</w:t>
      </w:r>
    </w:p>
    <w:p w14:paraId="68199F55" w14:textId="3AA0EB0B" w:rsidR="00CE7CFC" w:rsidRDefault="00CE7CFC" w:rsidP="00CE7CFC">
      <w:pPr>
        <w:pStyle w:val="a7"/>
        <w:numPr>
          <w:ilvl w:val="0"/>
          <w:numId w:val="11"/>
        </w:numPr>
        <w:ind w:firstLineChars="0"/>
        <w:rPr>
          <w:rFonts w:hint="eastAsia"/>
        </w:rPr>
      </w:pPr>
      <w:r w:rsidRPr="00CE7CFC">
        <w:rPr>
          <w:rFonts w:hint="eastAsia"/>
        </w:rPr>
        <w:t>接收方可以选择检查是否违反此规则。如果实现此检查的</w:t>
      </w:r>
      <w:r w:rsidRPr="00CE7CFC">
        <w:t>Receiver确定Assert_INTx/Deassert_INTx违反了此规则，则必须将该TLP作为Malformed TLP处理。</w:t>
      </w:r>
      <w:r w:rsidRPr="00CE7CFC">
        <w:rPr>
          <w:rFonts w:hint="eastAsia"/>
        </w:rPr>
        <w:t>这是一个与接收端口相关的报告错误</w:t>
      </w:r>
      <w:r w:rsidRPr="00CE7CFC">
        <w:t>(参见6.2节)。</w:t>
      </w:r>
    </w:p>
    <w:p w14:paraId="640ABF0D" w14:textId="77777777" w:rsidR="00CE7CFC" w:rsidRDefault="00CE7CFC" w:rsidP="00CE7CFC">
      <w:pPr>
        <w:pStyle w:val="a7"/>
        <w:numPr>
          <w:ilvl w:val="0"/>
          <w:numId w:val="12"/>
        </w:numPr>
        <w:ind w:firstLineChars="0"/>
      </w:pPr>
      <w:r>
        <w:t>Assert_INTx和Deassert_INTx中断消息必须使用默认的流量类指示器(TC0)。</w:t>
      </w:r>
    </w:p>
    <w:p w14:paraId="57F9106A" w14:textId="33EFB974" w:rsidR="00CA6DA4" w:rsidRDefault="00CE7CFC" w:rsidP="00225E23">
      <w:pPr>
        <w:pStyle w:val="a7"/>
        <w:numPr>
          <w:ilvl w:val="0"/>
          <w:numId w:val="11"/>
        </w:numPr>
        <w:ind w:firstLineChars="0"/>
      </w:pPr>
      <w:r>
        <w:rPr>
          <w:rFonts w:hint="eastAsia"/>
        </w:rPr>
        <w:t>接收方必须检查是否违反此规则。如果接收方确定某个</w:t>
      </w:r>
      <w:r>
        <w:t>TLP违反了此规则，则必须将该TLP作为</w:t>
      </w:r>
      <w:r w:rsidRPr="00CE7CFC">
        <w:t>Malformed TLP</w:t>
      </w:r>
      <w:r>
        <w:t>处理。</w:t>
      </w:r>
      <w:r w:rsidR="00225E23" w:rsidRPr="00225E23">
        <w:rPr>
          <w:rFonts w:hint="eastAsia"/>
        </w:rPr>
        <w:t>这是一个与接收端口相关的报告错误</w:t>
      </w:r>
      <w:r w:rsidR="00225E23" w:rsidRPr="00225E23">
        <w:t>(参见6.2节)。</w:t>
      </w:r>
    </w:p>
    <w:p w14:paraId="08F79D82" w14:textId="1B4AB54C" w:rsidR="00CA6DA4" w:rsidRPr="00CE7CFC" w:rsidRDefault="00D22C96" w:rsidP="00CA6DA4">
      <w:r>
        <w:rPr>
          <w:noProof/>
        </w:rPr>
        <w:lastRenderedPageBreak/>
        <w:drawing>
          <wp:inline distT="0" distB="0" distL="0" distR="0" wp14:anchorId="1C19EB92" wp14:editId="296EF40A">
            <wp:extent cx="5029200" cy="6334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6334125"/>
                    </a:xfrm>
                    <a:prstGeom prst="rect">
                      <a:avLst/>
                    </a:prstGeom>
                  </pic:spPr>
                </pic:pic>
              </a:graphicData>
            </a:graphic>
          </wp:inline>
        </w:drawing>
      </w:r>
    </w:p>
    <w:p w14:paraId="0C11BC54" w14:textId="276731EE" w:rsidR="00CA6DA4" w:rsidRDefault="00D22C96" w:rsidP="00CA6DA4">
      <w:r>
        <w:rPr>
          <w:noProof/>
        </w:rPr>
        <w:drawing>
          <wp:inline distT="0" distB="0" distL="0" distR="0" wp14:anchorId="69B79319" wp14:editId="42931367">
            <wp:extent cx="4991100" cy="13144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1314450"/>
                    </a:xfrm>
                    <a:prstGeom prst="rect">
                      <a:avLst/>
                    </a:prstGeom>
                  </pic:spPr>
                </pic:pic>
              </a:graphicData>
            </a:graphic>
          </wp:inline>
        </w:drawing>
      </w:r>
    </w:p>
    <w:p w14:paraId="4551DB3C" w14:textId="77777777" w:rsidR="00D63342" w:rsidRDefault="00D63342" w:rsidP="00D63342">
      <w:r>
        <w:t>Assert_INTx/Deassert_INTx消息对为每个指定为A, B, C和d的遗留PCI中断构成了四条“虚拟线”。以下规则描述了这些虚拟线的操作</w:t>
      </w:r>
      <w:r>
        <w:t>:</w:t>
      </w:r>
    </w:p>
    <w:p w14:paraId="53BB29E0" w14:textId="77777777" w:rsidR="00D63342" w:rsidRDefault="00D63342" w:rsidP="00D63342">
      <w:pPr>
        <w:pStyle w:val="a7"/>
        <w:numPr>
          <w:ilvl w:val="0"/>
          <w:numId w:val="12"/>
        </w:numPr>
        <w:ind w:firstLineChars="0"/>
      </w:pPr>
      <w:r>
        <w:t>每个链路两端的组件必须使用Assert/Deassert消息来跟踪四个虚拟线的逻辑状态，以表示每个相应虚拟线的活动和非活动转换(分别)。</w:t>
      </w:r>
    </w:p>
    <w:p w14:paraId="072F03D5" w14:textId="1B6E6AB1" w:rsidR="00D63342" w:rsidRPr="00D63342" w:rsidRDefault="00D63342" w:rsidP="00D63342">
      <w:pPr>
        <w:pStyle w:val="a7"/>
        <w:numPr>
          <w:ilvl w:val="0"/>
          <w:numId w:val="11"/>
        </w:numPr>
        <w:ind w:firstLineChars="0"/>
      </w:pPr>
      <w:r>
        <w:lastRenderedPageBreak/>
        <w:t>Assert_INTx会</w:t>
      </w:r>
      <w:r>
        <w:rPr>
          <w:rFonts w:hint="eastAsia"/>
        </w:rPr>
        <w:t>使</w:t>
      </w:r>
      <w:r>
        <w:t>INTx (x = A, B, C, D)虚拟线</w:t>
      </w:r>
      <w:r>
        <w:rPr>
          <w:rFonts w:hint="eastAsia"/>
        </w:rPr>
        <w:t>有效</w:t>
      </w:r>
    </w:p>
    <w:p w14:paraId="44A992C7" w14:textId="77777777" w:rsidR="00D63342" w:rsidRDefault="00D63342" w:rsidP="00D63342">
      <w:pPr>
        <w:pStyle w:val="a7"/>
        <w:numPr>
          <w:ilvl w:val="0"/>
          <w:numId w:val="11"/>
        </w:numPr>
        <w:ind w:firstLineChars="0"/>
      </w:pPr>
      <w:r>
        <w:t>Deassert_INTx</w:t>
      </w:r>
      <w:r>
        <w:t>会</w:t>
      </w:r>
      <w:r>
        <w:rPr>
          <w:rFonts w:hint="eastAsia"/>
        </w:rPr>
        <w:t>使</w:t>
      </w:r>
      <w:r>
        <w:t>INTx (x = A, B, C, D)虚拟线</w:t>
      </w:r>
      <w:r>
        <w:rPr>
          <w:rFonts w:hint="eastAsia"/>
        </w:rPr>
        <w:t>失效</w:t>
      </w:r>
    </w:p>
    <w:p w14:paraId="3CF33F51" w14:textId="18E73EA0" w:rsidR="00D63342" w:rsidRDefault="00D63342" w:rsidP="00574DB2">
      <w:pPr>
        <w:pStyle w:val="a7"/>
        <w:numPr>
          <w:ilvl w:val="0"/>
          <w:numId w:val="12"/>
        </w:numPr>
        <w:ind w:firstLineChars="0"/>
      </w:pPr>
      <w:r>
        <w:t>当INTx虚拟线的局部逻辑状态改变上游端口,</w:t>
      </w:r>
      <w:r w:rsidR="00574DB2" w:rsidRPr="00574DB2">
        <w:rPr>
          <w:rFonts w:hint="eastAsia"/>
        </w:rPr>
        <w:t xml:space="preserve"> 端口必须使用适当的</w:t>
      </w:r>
      <w:r w:rsidR="00574DB2" w:rsidRPr="00574DB2">
        <w:t>Assert_INTx或Deassert_INTx消息将这种状态变化传达给同一链路另一端的下游端口。</w:t>
      </w:r>
    </w:p>
    <w:p w14:paraId="7A5A3984" w14:textId="4653FCC8" w:rsidR="00574DB2" w:rsidRDefault="00574DB2" w:rsidP="00574DB2">
      <w:r w:rsidRPr="00574DB2">
        <w:rPr>
          <w:rFonts w:hint="eastAsia"/>
        </w:rPr>
        <w:t>注意</w:t>
      </w:r>
      <w:r w:rsidRPr="00574DB2">
        <w:t>:重复的Assert_INTx/Deassert_INTx消息没有效果，但不是错误。</w:t>
      </w:r>
    </w:p>
    <w:p w14:paraId="1F154FBD" w14:textId="77777777" w:rsidR="00590160" w:rsidRDefault="00590160" w:rsidP="00574DB2">
      <w:pPr>
        <w:rPr>
          <w:rFonts w:hint="eastAsia"/>
        </w:rPr>
      </w:pPr>
    </w:p>
    <w:p w14:paraId="5EEF0CE1" w14:textId="5409E86B" w:rsidR="00574DB2" w:rsidRDefault="00574DB2" w:rsidP="00574DB2">
      <w:pPr>
        <w:pStyle w:val="a7"/>
        <w:numPr>
          <w:ilvl w:val="0"/>
          <w:numId w:val="12"/>
        </w:numPr>
        <w:ind w:firstLineChars="0"/>
        <w:rPr>
          <w:rFonts w:hint="eastAsia"/>
        </w:rPr>
      </w:pPr>
      <w:r>
        <w:rPr>
          <w:rFonts w:hint="eastAsia"/>
        </w:rPr>
        <w:t>当</w:t>
      </w:r>
      <w:r w:rsidR="00590160">
        <w:rPr>
          <w:rFonts w:hint="eastAsia"/>
        </w:rPr>
        <w:t>C</w:t>
      </w:r>
      <w:r w:rsidR="00590160">
        <w:t>ommand</w:t>
      </w:r>
      <w:r>
        <w:rPr>
          <w:rFonts w:hint="eastAsia"/>
        </w:rPr>
        <w:t>寄存器</w:t>
      </w:r>
      <w:r>
        <w:t>(参见章节7.5.1.1.3)的中断禁用位被设置时，INTx中断信令被禁用。</w:t>
      </w:r>
    </w:p>
    <w:p w14:paraId="7722AE92" w14:textId="77777777" w:rsidR="0099068C" w:rsidRDefault="00574DB2" w:rsidP="00574DB2">
      <w:pPr>
        <w:pStyle w:val="a7"/>
        <w:numPr>
          <w:ilvl w:val="0"/>
          <w:numId w:val="12"/>
        </w:numPr>
        <w:ind w:firstLineChars="0"/>
      </w:pPr>
      <w:r>
        <w:t>当中断禁用位设置时，任何INTx虚拟线都必须通过传输适当的Deassert_INTx消息来解除断言。</w:t>
      </w:r>
    </w:p>
    <w:p w14:paraId="4E993EAE" w14:textId="34744D66" w:rsidR="00574DB2" w:rsidRDefault="0015590E" w:rsidP="00574DB2">
      <w:pPr>
        <w:pStyle w:val="a7"/>
        <w:numPr>
          <w:ilvl w:val="0"/>
          <w:numId w:val="12"/>
        </w:numPr>
        <w:ind w:firstLineChars="0"/>
      </w:pPr>
      <w:r>
        <w:rPr>
          <w:rFonts w:hint="eastAsia"/>
        </w:rPr>
        <w:t>虚拟和真实</w:t>
      </w:r>
      <w:r w:rsidR="00574DB2">
        <w:t>PCI到PCI</w:t>
      </w:r>
      <w:r w:rsidR="0099068C">
        <w:t>桥</w:t>
      </w:r>
      <w:r w:rsidR="0013342B">
        <w:rPr>
          <w:rFonts w:hint="eastAsia"/>
        </w:rPr>
        <w:t>，</w:t>
      </w:r>
      <w:r w:rsidR="00DF1299">
        <w:rPr>
          <w:rFonts w:hint="eastAsia"/>
        </w:rPr>
        <w:t>必须根据</w:t>
      </w:r>
      <w:r w:rsidR="00574DB2">
        <w:t>如表2-19所示</w:t>
      </w:r>
      <w:r w:rsidR="00DF1299">
        <w:rPr>
          <w:rFonts w:hint="eastAsia"/>
        </w:rPr>
        <w:t>，来映射虚拟连线</w:t>
      </w:r>
      <w:r w:rsidR="00574DB2">
        <w:t>。</w:t>
      </w:r>
    </w:p>
    <w:p w14:paraId="1017DD6C" w14:textId="77777777" w:rsidR="0013342B" w:rsidRDefault="0013342B" w:rsidP="0013342B">
      <w:pPr>
        <w:pStyle w:val="a7"/>
        <w:numPr>
          <w:ilvl w:val="0"/>
          <w:numId w:val="12"/>
        </w:numPr>
        <w:ind w:firstLineChars="0"/>
      </w:pPr>
      <w:r>
        <w:rPr>
          <w:rFonts w:hint="eastAsia"/>
        </w:rPr>
        <w:t>switch</w:t>
      </w:r>
      <w:r w:rsidRPr="0013342B">
        <w:rPr>
          <w:rFonts w:hint="eastAsia"/>
        </w:rPr>
        <w:t>必须为每个下游端口独立地跟踪四条虚拟线的状态，并在其上游端口上呈现一组“折叠”的虚拟线。</w:t>
      </w:r>
    </w:p>
    <w:p w14:paraId="4D87F3DC" w14:textId="7E963DD7" w:rsidR="0013342B" w:rsidRDefault="0013342B" w:rsidP="0013342B">
      <w:pPr>
        <w:pStyle w:val="a7"/>
        <w:numPr>
          <w:ilvl w:val="0"/>
          <w:numId w:val="12"/>
        </w:numPr>
        <w:ind w:firstLineChars="0"/>
      </w:pPr>
      <w:r w:rsidRPr="0013342B">
        <w:rPr>
          <w:rFonts w:hint="eastAsia"/>
        </w:rPr>
        <w:t>如果</w:t>
      </w:r>
      <w:r w:rsidRPr="0013342B">
        <w:t>Switch Downstream Port变为DL_Down状态，与该端口关联的INTx虚线必须解除断言，并且Switch Upstream Port虚线状态相应更新。</w:t>
      </w:r>
    </w:p>
    <w:p w14:paraId="64CF577E" w14:textId="310F95A3" w:rsidR="0013342B" w:rsidRDefault="0013342B" w:rsidP="0013342B">
      <w:pPr>
        <w:pStyle w:val="a7"/>
        <w:numPr>
          <w:ilvl w:val="0"/>
          <w:numId w:val="14"/>
        </w:numPr>
        <w:ind w:firstLineChars="0"/>
        <w:rPr>
          <w:rFonts w:hint="eastAsia"/>
        </w:rPr>
      </w:pPr>
      <w:r w:rsidRPr="0013342B">
        <w:rPr>
          <w:rFonts w:hint="eastAsia"/>
        </w:rPr>
        <w:t>如果这导致任何上游</w:t>
      </w:r>
      <w:r w:rsidRPr="0013342B">
        <w:t>INTx虚拟连接的解除断言，则必须由上游端口发送适当的Deassert_INTx消息。</w:t>
      </w:r>
    </w:p>
    <w:p w14:paraId="6806730C" w14:textId="5C96322C" w:rsidR="00574DB2" w:rsidRDefault="0013342B" w:rsidP="0013342B">
      <w:pPr>
        <w:pStyle w:val="a7"/>
        <w:numPr>
          <w:ilvl w:val="0"/>
          <w:numId w:val="15"/>
        </w:numPr>
        <w:ind w:firstLineChars="0"/>
      </w:pPr>
      <w:r>
        <w:rPr>
          <w:rFonts w:hint="eastAsia"/>
        </w:rPr>
        <w:t>R</w:t>
      </w:r>
      <w:r>
        <w:t>C</w:t>
      </w:r>
      <w:r w:rsidRPr="0013342B">
        <w:rPr>
          <w:rFonts w:hint="eastAsia"/>
        </w:rPr>
        <w:t>必须为每个下游端口独立地跟踪四个</w:t>
      </w:r>
      <w:r w:rsidRPr="0013342B">
        <w:t>INTx虚拟线的状态，并将这些虚拟信号映射到系统中断资源。</w:t>
      </w:r>
    </w:p>
    <w:p w14:paraId="090F9AB4" w14:textId="79D1E6B1" w:rsidR="0013342B" w:rsidRDefault="0013342B" w:rsidP="0013342B">
      <w:pPr>
        <w:pStyle w:val="a7"/>
        <w:numPr>
          <w:ilvl w:val="0"/>
          <w:numId w:val="14"/>
        </w:numPr>
        <w:ind w:firstLineChars="0"/>
      </w:pPr>
      <w:r w:rsidRPr="0013342B">
        <w:rPr>
          <w:rFonts w:hint="eastAsia"/>
        </w:rPr>
        <w:t>这个映射的细节是特定于系统实现的</w:t>
      </w:r>
    </w:p>
    <w:p w14:paraId="2A985074" w14:textId="31E1F678" w:rsidR="0013342B" w:rsidRDefault="0013342B" w:rsidP="0013342B">
      <w:pPr>
        <w:pStyle w:val="a7"/>
        <w:numPr>
          <w:ilvl w:val="0"/>
          <w:numId w:val="15"/>
        </w:numPr>
        <w:ind w:firstLineChars="0"/>
      </w:pPr>
      <w:r>
        <w:rPr>
          <w:rFonts w:hint="eastAsia"/>
        </w:rPr>
        <w:t>如果</w:t>
      </w:r>
      <w:r>
        <w:rPr>
          <w:rFonts w:hint="eastAsia"/>
        </w:rPr>
        <w:t>R</w:t>
      </w:r>
      <w:r>
        <w:t>C</w:t>
      </w:r>
      <w:r>
        <w:t>的</w:t>
      </w:r>
      <w:r w:rsidRPr="0013342B">
        <w:t>Downstream Port</w:t>
      </w:r>
      <w:r>
        <w:t>变为DL_Down状态，与该端口关联的INTx虚拟线必须解除断言，并且必须丢弃任何关联的系统中断资源请求。</w:t>
      </w:r>
    </w:p>
    <w:p w14:paraId="5A788B65" w14:textId="5166BC70" w:rsidR="00574DB2" w:rsidRDefault="004E6A61" w:rsidP="0013342B">
      <w:pPr>
        <w:pStyle w:val="a7"/>
        <w:ind w:left="420" w:firstLineChars="0" w:firstLine="0"/>
      </w:pPr>
      <w:r>
        <w:rPr>
          <w:noProof/>
        </w:rPr>
        <w:drawing>
          <wp:inline distT="0" distB="0" distL="0" distR="0" wp14:anchorId="01D615CC" wp14:editId="18DE65F4">
            <wp:extent cx="5274310" cy="41414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1470"/>
                    </a:xfrm>
                    <a:prstGeom prst="rect">
                      <a:avLst/>
                    </a:prstGeom>
                  </pic:spPr>
                </pic:pic>
              </a:graphicData>
            </a:graphic>
          </wp:inline>
        </w:drawing>
      </w:r>
    </w:p>
    <w:p w14:paraId="6D57F8B7" w14:textId="4862CAD6" w:rsidR="00BA0740" w:rsidRDefault="00BA0740" w:rsidP="00BA0740">
      <w:pPr>
        <w:pStyle w:val="a7"/>
        <w:numPr>
          <w:ilvl w:val="0"/>
          <w:numId w:val="15"/>
        </w:numPr>
        <w:ind w:firstLineChars="0"/>
      </w:pPr>
      <w:r w:rsidRPr="00BA0740">
        <w:rPr>
          <w:rFonts w:hint="eastAsia"/>
        </w:rPr>
        <w:t>来自</w:t>
      </w:r>
      <w:r w:rsidRPr="00BA0740">
        <w:t>ARI设备的INTx中断的虚拟线映射</w:t>
      </w:r>
    </w:p>
    <w:p w14:paraId="4B421856" w14:textId="15E88ECB" w:rsidR="00BA0740" w:rsidRDefault="00BA0740" w:rsidP="00BA0740">
      <w:pPr>
        <w:pStyle w:val="a7"/>
        <w:ind w:left="420" w:firstLineChars="0" w:firstLine="0"/>
      </w:pPr>
      <w:r>
        <w:t>ARI设备的隐含设备号为0。当ARI感知软件(包括BIOS和操作系统)在ARI设备上方的</w:t>
      </w:r>
      <w:r>
        <w:lastRenderedPageBreak/>
        <w:t>下游端口启用ARI转发以访问其扩展功能时，软件必须理解下游端口将使用设备号0来处理来自ARI设备所有功能的INTx中断的虚拟连线映射。如果非</w:t>
      </w:r>
      <w:r w:rsidR="00E15A07">
        <w:t>ARI</w:t>
      </w:r>
      <w:r>
        <w:t>感知软件试图确定Extended Functions的虚拟连线映射，它可能会通过检查传统的Device Number字段并发现它是非0而得出不正确的映射。</w:t>
      </w:r>
    </w:p>
    <w:p w14:paraId="65D9FA2E" w14:textId="77777777" w:rsidR="008211B8" w:rsidRDefault="008211B8" w:rsidP="008211B8">
      <w:pPr>
        <w:pStyle w:val="1"/>
      </w:pPr>
      <w:r>
        <w:rPr>
          <w:rFonts w:hint="eastAsia"/>
        </w:rPr>
        <w:t>6</w:t>
      </w:r>
      <w:r>
        <w:t xml:space="preserve">.1.1 </w:t>
      </w:r>
      <w:r w:rsidRPr="008211B8">
        <w:t>PCI快速中断模型的基本原理</w:t>
      </w:r>
    </w:p>
    <w:p w14:paraId="765FB32A" w14:textId="77777777" w:rsidR="008211B8" w:rsidRDefault="008211B8" w:rsidP="008211B8">
      <w:r>
        <w:t>PCI Express在中断支持方面采用了PCI的一种进化方法。</w:t>
      </w:r>
    </w:p>
    <w:p w14:paraId="50694725" w14:textId="77777777" w:rsidR="008211B8" w:rsidRDefault="008211B8" w:rsidP="008211B8">
      <w:r>
        <w:rPr>
          <w:rFonts w:hint="eastAsia"/>
        </w:rPr>
        <w:t>根据</w:t>
      </w:r>
      <w:r>
        <w:t>PCI/PCI-X中断机制的要求，每个设备的Function都需要区分INTx和MSI/ MSI-</w:t>
      </w:r>
      <w:r>
        <w:rPr>
          <w:rFonts w:hint="eastAsia"/>
        </w:rPr>
        <w:t>X</w:t>
      </w:r>
      <w:r>
        <w:t>的操作模式。支持这两种方案所需的设备复杂性与PCI/ PCI-X设备没有什么不同。这种方法的优点包括:</w:t>
      </w:r>
    </w:p>
    <w:p w14:paraId="71DB3E11" w14:textId="77777777" w:rsidR="008211B8" w:rsidRDefault="008211B8" w:rsidP="008211B8">
      <w:pPr>
        <w:pStyle w:val="a7"/>
        <w:numPr>
          <w:ilvl w:val="0"/>
          <w:numId w:val="3"/>
        </w:numPr>
        <w:ind w:firstLineChars="0"/>
      </w:pPr>
      <w:r>
        <w:t>与现有的PCI软件模型兼容</w:t>
      </w:r>
    </w:p>
    <w:p w14:paraId="02E8F409" w14:textId="77777777" w:rsidR="008211B8" w:rsidRDefault="008211B8" w:rsidP="008211B8">
      <w:pPr>
        <w:pStyle w:val="a7"/>
        <w:numPr>
          <w:ilvl w:val="0"/>
          <w:numId w:val="3"/>
        </w:numPr>
        <w:ind w:firstLineChars="0"/>
      </w:pPr>
      <w:r>
        <w:t>直接支持启动设备</w:t>
      </w:r>
    </w:p>
    <w:p w14:paraId="51DB6828" w14:textId="3B0C262A" w:rsidR="008211B8" w:rsidRDefault="007707F3" w:rsidP="008211B8">
      <w:pPr>
        <w:pStyle w:val="a7"/>
        <w:numPr>
          <w:ilvl w:val="0"/>
          <w:numId w:val="3"/>
        </w:numPr>
        <w:ind w:firstLineChars="0"/>
      </w:pPr>
      <w:r>
        <w:rPr>
          <w:rFonts w:hint="eastAsia"/>
        </w:rPr>
        <w:t>对于</w:t>
      </w:r>
      <w:r w:rsidR="008211B8">
        <w:t>INTx遗留机制</w:t>
      </w:r>
      <w:r>
        <w:rPr>
          <w:rFonts w:hint="eastAsia"/>
        </w:rPr>
        <w:t>，拥有</w:t>
      </w:r>
      <w:commentRangeStart w:id="2"/>
      <w:r w:rsidRPr="007707F3">
        <w:rPr>
          <w:rFonts w:hint="eastAsia"/>
        </w:rPr>
        <w:t>简易生命终结</w:t>
      </w:r>
      <w:r w:rsidRPr="007707F3">
        <w:t>(EOL)</w:t>
      </w:r>
      <w:commentRangeEnd w:id="2"/>
      <w:r>
        <w:rPr>
          <w:rStyle w:val="a8"/>
        </w:rPr>
        <w:commentReference w:id="2"/>
      </w:r>
      <w:r>
        <w:rPr>
          <w:rFonts w:hint="eastAsia"/>
        </w:rPr>
        <w:t>的好处</w:t>
      </w:r>
      <w:r w:rsidR="008211B8">
        <w:t>。</w:t>
      </w:r>
    </w:p>
    <w:p w14:paraId="6937B725" w14:textId="2F040653" w:rsidR="008211B8" w:rsidRDefault="008211B8" w:rsidP="008211B8">
      <w:r>
        <w:rPr>
          <w:rFonts w:hint="eastAsia"/>
        </w:rPr>
        <w:t>现有的软件模型用于区分</w:t>
      </w:r>
      <w:r>
        <w:t>INTx与</w:t>
      </w:r>
      <w:r w:rsidR="0019329E">
        <w:t>MSI/MSI-X</w:t>
      </w:r>
      <w:r>
        <w:t>操作模式;因此，PCI Express不需要特殊的软件支持。</w:t>
      </w:r>
    </w:p>
    <w:p w14:paraId="48737179" w14:textId="0300DBAF" w:rsidR="005B4F8A" w:rsidRDefault="005B4F8A" w:rsidP="005B4F8A">
      <w:pPr>
        <w:pStyle w:val="1"/>
      </w:pPr>
      <w:r w:rsidRPr="005B4F8A">
        <w:t xml:space="preserve">6.1.2 </w:t>
      </w:r>
      <w:r w:rsidR="00C84101">
        <w:t>PCI</w:t>
      </w:r>
      <w:r w:rsidRPr="005B4F8A">
        <w:t>兼容</w:t>
      </w:r>
      <w:r w:rsidR="00C84101">
        <w:rPr>
          <w:rFonts w:hint="eastAsia"/>
        </w:rPr>
        <w:t>的</w:t>
      </w:r>
      <w:r w:rsidRPr="005B4F8A">
        <w:t>INTx</w:t>
      </w:r>
      <w:r>
        <w:rPr>
          <w:rFonts w:hint="eastAsia"/>
        </w:rPr>
        <w:t>模拟</w:t>
      </w:r>
    </w:p>
    <w:p w14:paraId="270157EF" w14:textId="3EA21C5A" w:rsidR="005B4F8A" w:rsidRDefault="005B4F8A" w:rsidP="005B4F8A">
      <w:r>
        <w:t>PCI Express模拟PCI中断机制，包括用于PCI设备功能的PCI配置空间的中断引脚和中断线寄存器。PCI Express非</w:t>
      </w:r>
      <w:r w:rsidR="009A232B">
        <w:rPr>
          <w:rFonts w:hint="eastAsia"/>
        </w:rPr>
        <w:t>switch</w:t>
      </w:r>
      <w:r>
        <w:t>设备可以选择性地支持这些寄存器以实现向后兼容性。</w:t>
      </w:r>
      <w:r w:rsidR="009A232B">
        <w:rPr>
          <w:rFonts w:hint="eastAsia"/>
        </w:rPr>
        <w:t>switch</w:t>
      </w:r>
      <w:r>
        <w:t>设备</w:t>
      </w:r>
      <w:r w:rsidR="009A232B">
        <w:rPr>
          <w:rFonts w:hint="eastAsia"/>
        </w:rPr>
        <w:t>必须</w:t>
      </w:r>
      <w:r>
        <w:t>支持。实际的中断信号使用带内消息，而不是使用物理引脚发出信号。</w:t>
      </w:r>
    </w:p>
    <w:p w14:paraId="6C268F0C" w14:textId="77777777" w:rsidR="002E25FA" w:rsidRDefault="002E25FA" w:rsidP="005B4F8A">
      <w:pPr>
        <w:rPr>
          <w:rFonts w:hint="eastAsia"/>
        </w:rPr>
      </w:pPr>
    </w:p>
    <w:p w14:paraId="55A9AE94" w14:textId="7BDF4672" w:rsidR="009A232B" w:rsidRDefault="009A232B" w:rsidP="009A232B">
      <w:r>
        <w:rPr>
          <w:rFonts w:hint="eastAsia"/>
        </w:rPr>
        <w:t>定义了两种类型的消息，</w:t>
      </w:r>
      <w:r>
        <w:t>Assert_INTx和Deassert_INTx，用于模拟PCI INTx信令，其中x代表A、B、C和D，分别代表PCI中断信号。这些消息用于为跨链路的中断信令提供“虚拟线路”。</w:t>
      </w:r>
      <w:r w:rsidR="00C84101">
        <w:rPr>
          <w:rFonts w:hint="eastAsia"/>
        </w:rPr>
        <w:t>switch</w:t>
      </w:r>
      <w:r>
        <w:t>收集这些虚拟电线，并在</w:t>
      </w:r>
      <w:r w:rsidR="00C84101">
        <w:t>switch</w:t>
      </w:r>
      <w:r>
        <w:t>的上行端口呈现一个组合集。最终，虚拟线路被路由到</w:t>
      </w:r>
      <w:r w:rsidR="00C84101">
        <w:rPr>
          <w:rFonts w:hint="eastAsia"/>
        </w:rPr>
        <w:t>R</w:t>
      </w:r>
      <w:r w:rsidR="00C84101">
        <w:t>C</w:t>
      </w:r>
      <w:r>
        <w:t>，</w:t>
      </w:r>
      <w:r w:rsidR="00610E9D">
        <w:rPr>
          <w:rFonts w:hint="eastAsia"/>
        </w:rPr>
        <w:t>R</w:t>
      </w:r>
      <w:r w:rsidR="00610E9D">
        <w:t>C</w:t>
      </w:r>
      <w:r>
        <w:t>将虚拟线路映射到系统中断资源。设备必须成对地使用assert/deassert消息来模拟PCI中断电平触发的信令。PCI Express INTx</w:t>
      </w:r>
      <w:r w:rsidR="00610E9D">
        <w:rPr>
          <w:rFonts w:hint="eastAsia"/>
        </w:rPr>
        <w:t>模拟</w:t>
      </w:r>
      <w:r>
        <w:t>到系统中断的实际映射与传统PCI中物理中断信号的映射一样，是</w:t>
      </w:r>
      <w:r>
        <w:rPr>
          <w:rFonts w:hint="eastAsia"/>
        </w:rPr>
        <w:t>具体实现的。</w:t>
      </w:r>
    </w:p>
    <w:p w14:paraId="3F9E8005" w14:textId="77777777" w:rsidR="002E25FA" w:rsidRDefault="002E25FA" w:rsidP="009A232B">
      <w:pPr>
        <w:rPr>
          <w:rFonts w:hint="eastAsia"/>
        </w:rPr>
      </w:pPr>
    </w:p>
    <w:p w14:paraId="6164833E" w14:textId="76BAA7EA" w:rsidR="005B4F8A" w:rsidRDefault="009A232B" w:rsidP="009A232B">
      <w:pPr>
        <w:rPr>
          <w:ins w:id="3" w:author="Elvis Liang (梁泽溢)" w:date="2023-12-05T15:27:00Z"/>
        </w:rPr>
      </w:pPr>
      <w:r>
        <w:rPr>
          <w:rFonts w:hint="eastAsia"/>
        </w:rPr>
        <w:t>遗留的</w:t>
      </w:r>
      <w:r>
        <w:t>INTx</w:t>
      </w:r>
      <w:r w:rsidR="00610E9D">
        <w:rPr>
          <w:rFonts w:hint="eastAsia"/>
        </w:rPr>
        <w:t>模拟</w:t>
      </w:r>
      <w:r>
        <w:t>机制可能在本规范的未来版本中被弃用。</w:t>
      </w:r>
    </w:p>
    <w:p w14:paraId="71C8B637" w14:textId="05741C6C" w:rsidR="00091EF9" w:rsidRDefault="00091EF9" w:rsidP="009A232B">
      <w:pPr>
        <w:rPr>
          <w:ins w:id="4" w:author="Elvis Liang (梁泽溢)" w:date="2023-12-05T15:27:00Z"/>
        </w:rPr>
      </w:pPr>
    </w:p>
    <w:p w14:paraId="1C5572AE" w14:textId="77777777" w:rsidR="00091EF9" w:rsidRPr="00091EF9" w:rsidRDefault="00091EF9" w:rsidP="00091EF9">
      <w:pPr>
        <w:rPr>
          <w:ins w:id="5" w:author="Elvis Liang (梁泽溢)" w:date="2023-12-05T15:27:00Z"/>
          <w:rPrChange w:id="6" w:author="Elvis Liang (梁泽溢)" w:date="2023-12-05T15:27:00Z">
            <w:rPr>
              <w:ins w:id="7" w:author="Elvis Liang (梁泽溢)" w:date="2023-12-05T15:27:00Z"/>
              <w:rFonts w:ascii="微软雅黑" w:eastAsia="微软雅黑" w:hAnsi="微软雅黑" w:cs="宋体"/>
              <w:color w:val="121212"/>
              <w:kern w:val="0"/>
              <w:sz w:val="27"/>
              <w:szCs w:val="27"/>
            </w:rPr>
          </w:rPrChange>
        </w:rPr>
        <w:pPrChange w:id="8" w:author="Elvis Liang (梁泽溢)" w:date="2023-12-05T15:27:00Z">
          <w:pPr>
            <w:widowControl/>
            <w:shd w:val="clear" w:color="auto" w:fill="FFFFFF"/>
            <w:spacing w:before="336" w:after="336"/>
            <w:jc w:val="left"/>
          </w:pPr>
        </w:pPrChange>
      </w:pPr>
      <w:ins w:id="9" w:author="Elvis Liang (梁泽溢)" w:date="2023-12-05T15:27:00Z">
        <w:r w:rsidRPr="00091EF9">
          <w:rPr>
            <w:rFonts w:hint="eastAsia"/>
            <w:rPrChange w:id="10" w:author="Elvis Liang (梁泽溢)" w:date="2023-12-05T15:27:00Z">
              <w:rPr>
                <w:rFonts w:ascii="微软雅黑" w:eastAsia="微软雅黑" w:hAnsi="微软雅黑" w:cs="宋体" w:hint="eastAsia"/>
                <w:color w:val="121212"/>
                <w:kern w:val="0"/>
                <w:sz w:val="27"/>
                <w:szCs w:val="27"/>
              </w:rPr>
            </w:rPrChange>
          </w:rPr>
          <w:t>无论是在PCI总线（V2.3及以后的版本），还是PCIe总线中，都可以通过配置空间中的配置命令寄存器（Configuration Command Register来禁止INTx中断机制），如下图所示。</w:t>
        </w:r>
      </w:ins>
    </w:p>
    <w:p w14:paraId="151D2D3E" w14:textId="77777777" w:rsidR="00091EF9" w:rsidRPr="00091EF9" w:rsidRDefault="00091EF9" w:rsidP="00091EF9">
      <w:pPr>
        <w:rPr>
          <w:ins w:id="11" w:author="Elvis Liang (梁泽溢)" w:date="2023-12-05T15:27:00Z"/>
          <w:rFonts w:hint="eastAsia"/>
          <w:rPrChange w:id="12" w:author="Elvis Liang (梁泽溢)" w:date="2023-12-05T15:27:00Z">
            <w:rPr>
              <w:ins w:id="13" w:author="Elvis Liang (梁泽溢)" w:date="2023-12-05T15:27:00Z"/>
              <w:rFonts w:ascii="微软雅黑" w:eastAsia="微软雅黑" w:hAnsi="微软雅黑" w:cs="宋体" w:hint="eastAsia"/>
              <w:color w:val="121212"/>
              <w:kern w:val="0"/>
              <w:sz w:val="27"/>
              <w:szCs w:val="27"/>
            </w:rPr>
          </w:rPrChange>
        </w:rPr>
        <w:pPrChange w:id="14" w:author="Elvis Liang (梁泽溢)" w:date="2023-12-05T15:27:00Z">
          <w:pPr>
            <w:widowControl/>
            <w:shd w:val="clear" w:color="auto" w:fill="FFFFFF"/>
            <w:spacing w:before="336" w:after="336"/>
            <w:jc w:val="left"/>
          </w:pPr>
        </w:pPrChange>
      </w:pPr>
      <w:ins w:id="15" w:author="Elvis Liang (梁泽溢)" w:date="2023-12-05T15:27:00Z">
        <w:r w:rsidRPr="00091EF9">
          <w:rPr>
            <w:rFonts w:hint="eastAsia"/>
            <w:rPrChange w:id="16" w:author="Elvis Liang (梁泽溢)" w:date="2023-12-05T15:27:00Z">
              <w:rPr>
                <w:rFonts w:ascii="微软雅黑" w:eastAsia="微软雅黑" w:hAnsi="微软雅黑" w:cs="宋体" w:hint="eastAsia"/>
                <w:color w:val="121212"/>
                <w:kern w:val="0"/>
                <w:sz w:val="27"/>
                <w:szCs w:val="27"/>
              </w:rPr>
            </w:rPrChange>
          </w:rPr>
          <w:t>不过，需要特别注意的是，虽然该bit的名称为中断禁止（Interrupt Disable），但是其</w:t>
        </w:r>
        <w:r w:rsidRPr="00091EF9">
          <w:rPr>
            <w:rFonts w:hint="eastAsia"/>
            <w:rPrChange w:id="17" w:author="Elvis Liang (梁泽溢)" w:date="2023-12-05T15:27:00Z">
              <w:rPr>
                <w:rFonts w:ascii="微软雅黑" w:eastAsia="微软雅黑" w:hAnsi="微软雅黑" w:cs="宋体" w:hint="eastAsia"/>
                <w:b/>
                <w:bCs/>
                <w:color w:val="121212"/>
                <w:kern w:val="0"/>
                <w:sz w:val="27"/>
                <w:szCs w:val="27"/>
              </w:rPr>
            </w:rPrChange>
          </w:rPr>
          <w:t>只会影响INTx</w:t>
        </w:r>
        <w:r w:rsidRPr="00091EF9">
          <w:rPr>
            <w:rFonts w:hint="eastAsia"/>
            <w:rPrChange w:id="18" w:author="Elvis Liang (梁泽溢)" w:date="2023-12-05T15:27:00Z">
              <w:rPr>
                <w:rFonts w:ascii="微软雅黑" w:eastAsia="微软雅黑" w:hAnsi="微软雅黑" w:cs="宋体" w:hint="eastAsia"/>
                <w:color w:val="121212"/>
                <w:kern w:val="0"/>
                <w:sz w:val="27"/>
                <w:szCs w:val="27"/>
              </w:rPr>
            </w:rPrChange>
          </w:rPr>
          <w:t>，对MSI/MSI-X不会造成影响。因为MSI/MSI-X的使能（或禁止）是通过配置空间中的MSI/MSI-X Capability Command Register来实现的，并且一</w:t>
        </w:r>
        <w:r w:rsidRPr="00091EF9">
          <w:rPr>
            <w:rFonts w:hint="eastAsia"/>
            <w:rPrChange w:id="19" w:author="Elvis Liang (梁泽溢)" w:date="2023-12-05T15:27:00Z">
              <w:rPr>
                <w:rFonts w:ascii="微软雅黑" w:eastAsia="微软雅黑" w:hAnsi="微软雅黑" w:cs="宋体" w:hint="eastAsia"/>
                <w:b/>
                <w:bCs/>
                <w:color w:val="121212"/>
                <w:kern w:val="0"/>
                <w:sz w:val="27"/>
                <w:szCs w:val="27"/>
              </w:rPr>
            </w:rPrChange>
          </w:rPr>
          <w:t>旦使能了MSI/MSI-X</w:t>
        </w:r>
        <w:r w:rsidRPr="00091EF9">
          <w:rPr>
            <w:rFonts w:hint="eastAsia"/>
            <w:rPrChange w:id="20" w:author="Elvis Liang (梁泽溢)" w:date="2023-12-05T15:27:00Z">
              <w:rPr>
                <w:rFonts w:ascii="微软雅黑" w:eastAsia="微软雅黑" w:hAnsi="微软雅黑" w:cs="宋体" w:hint="eastAsia"/>
                <w:color w:val="121212"/>
                <w:kern w:val="0"/>
                <w:sz w:val="27"/>
                <w:szCs w:val="27"/>
              </w:rPr>
            </w:rPrChange>
          </w:rPr>
          <w:t>，PCI总线/PCIe总线便会</w:t>
        </w:r>
        <w:r w:rsidRPr="00091EF9">
          <w:rPr>
            <w:rFonts w:hint="eastAsia"/>
            <w:rPrChange w:id="21" w:author="Elvis Liang (梁泽溢)" w:date="2023-12-05T15:27:00Z">
              <w:rPr>
                <w:rFonts w:ascii="微软雅黑" w:eastAsia="微软雅黑" w:hAnsi="微软雅黑" w:cs="宋体" w:hint="eastAsia"/>
                <w:b/>
                <w:bCs/>
                <w:color w:val="121212"/>
                <w:kern w:val="0"/>
                <w:sz w:val="27"/>
                <w:szCs w:val="27"/>
              </w:rPr>
            </w:rPrChange>
          </w:rPr>
          <w:t>自动地禁止INTx</w:t>
        </w:r>
        <w:r w:rsidRPr="00091EF9">
          <w:rPr>
            <w:rFonts w:hint="eastAsia"/>
            <w:rPrChange w:id="22" w:author="Elvis Liang (梁泽溢)" w:date="2023-12-05T15:27:00Z">
              <w:rPr>
                <w:rFonts w:ascii="微软雅黑" w:eastAsia="微软雅黑" w:hAnsi="微软雅黑" w:cs="宋体" w:hint="eastAsia"/>
                <w:color w:val="121212"/>
                <w:kern w:val="0"/>
                <w:sz w:val="27"/>
                <w:szCs w:val="27"/>
              </w:rPr>
            </w:rPrChange>
          </w:rPr>
          <w:t>。</w:t>
        </w:r>
      </w:ins>
    </w:p>
    <w:p w14:paraId="52731CF2" w14:textId="77777777" w:rsidR="00091EF9" w:rsidRPr="00091EF9" w:rsidRDefault="00091EF9" w:rsidP="009A232B">
      <w:pPr>
        <w:rPr>
          <w:ins w:id="23" w:author="Elvis Liang (梁泽溢)" w:date="2023-12-05T15:27:00Z"/>
          <w:rFonts w:hint="eastAsia"/>
        </w:rPr>
      </w:pPr>
    </w:p>
    <w:p w14:paraId="63AFF9F7" w14:textId="74B99068" w:rsidR="00091EF9" w:rsidRDefault="00091EF9" w:rsidP="009A232B">
      <w:pPr>
        <w:rPr>
          <w:ins w:id="24" w:author="Elvis Liang (梁泽溢)" w:date="2023-12-05T15:42:00Z"/>
        </w:rPr>
      </w:pPr>
      <w:ins w:id="25" w:author="Elvis Liang (梁泽溢)" w:date="2023-12-05T15:27:00Z">
        <w:r>
          <w:rPr>
            <w:noProof/>
          </w:rPr>
          <w:lastRenderedPageBreak/>
          <w:drawing>
            <wp:inline distT="0" distB="0" distL="0" distR="0" wp14:anchorId="3142E3AD" wp14:editId="0B5CE2C3">
              <wp:extent cx="5274310" cy="3626088"/>
              <wp:effectExtent l="0" t="0" r="2540" b="0"/>
              <wp:docPr id="3" name="图片 3" descr="https://pic4.zhimg.com/v2-ad687b1462f11bfc960071c92351cdd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v2-ad687b1462f11bfc960071c92351cdd3_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26088"/>
                      </a:xfrm>
                      <a:prstGeom prst="rect">
                        <a:avLst/>
                      </a:prstGeom>
                      <a:noFill/>
                      <a:ln>
                        <a:noFill/>
                      </a:ln>
                    </pic:spPr>
                  </pic:pic>
                </a:graphicData>
              </a:graphic>
            </wp:inline>
          </w:drawing>
        </w:r>
      </w:ins>
    </w:p>
    <w:p w14:paraId="0DE5D893" w14:textId="6011479F" w:rsidR="00C91AC0" w:rsidRDefault="00C91AC0" w:rsidP="009A232B">
      <w:pPr>
        <w:rPr>
          <w:ins w:id="26" w:author="Elvis Liang (梁泽溢)" w:date="2023-12-05T15:43:00Z"/>
        </w:rPr>
      </w:pPr>
      <w:ins w:id="27" w:author="Elvis Liang (梁泽溢)" w:date="2023-12-05T15:42:00Z">
        <w:r w:rsidRPr="00C91AC0">
          <w:rPr>
            <w:rFonts w:hint="eastAsia"/>
            <w:rPrChange w:id="28" w:author="Elvis Liang (梁泽溢)" w:date="2023-12-05T15:42:00Z">
              <w:rPr>
                <w:rFonts w:ascii="微软雅黑" w:eastAsia="微软雅黑" w:hAnsi="微软雅黑" w:hint="eastAsia"/>
                <w:color w:val="121212"/>
                <w:sz w:val="27"/>
                <w:szCs w:val="27"/>
                <w:shd w:val="clear" w:color="auto" w:fill="FFFFFF"/>
              </w:rPr>
            </w:rPrChange>
          </w:rPr>
          <w:t>并且可以通过</w:t>
        </w:r>
        <w:r w:rsidRPr="00C91AC0">
          <w:rPr>
            <w:rFonts w:hint="eastAsia"/>
            <w:rPrChange w:id="29" w:author="Elvis Liang (梁泽溢)" w:date="2023-12-05T15:42:00Z">
              <w:rPr>
                <w:rFonts w:ascii="微软雅黑" w:eastAsia="微软雅黑" w:hAnsi="微软雅黑" w:hint="eastAsia"/>
                <w:b/>
                <w:bCs/>
                <w:color w:val="121212"/>
                <w:sz w:val="27"/>
                <w:szCs w:val="27"/>
                <w:shd w:val="clear" w:color="auto" w:fill="FFFFFF"/>
              </w:rPr>
            </w:rPrChange>
          </w:rPr>
          <w:t>配置状态寄存器的中断状态</w:t>
        </w:r>
        <w:r w:rsidRPr="00C91AC0">
          <w:rPr>
            <w:rFonts w:hint="eastAsia"/>
            <w:rPrChange w:id="30" w:author="Elvis Liang (梁泽溢)" w:date="2023-12-05T15:42:00Z">
              <w:rPr>
                <w:rFonts w:ascii="微软雅黑" w:eastAsia="微软雅黑" w:hAnsi="微软雅黑" w:hint="eastAsia"/>
                <w:color w:val="121212"/>
                <w:sz w:val="27"/>
                <w:szCs w:val="27"/>
                <w:shd w:val="clear" w:color="auto" w:fill="FFFFFF"/>
              </w:rPr>
            </w:rPrChange>
          </w:rPr>
          <w:t>（Interrupt Status）bit来确定当前的中断状态，如下图所示：</w:t>
        </w:r>
      </w:ins>
    </w:p>
    <w:p w14:paraId="11F5971A" w14:textId="55D11BE1" w:rsidR="00C91AC0" w:rsidRDefault="00C91AC0" w:rsidP="009A232B">
      <w:pPr>
        <w:rPr>
          <w:ins w:id="31" w:author="Elvis Liang (梁泽溢)" w:date="2023-12-05T15:44:00Z"/>
        </w:rPr>
      </w:pPr>
      <w:ins w:id="32" w:author="Elvis Liang (梁泽溢)" w:date="2023-12-05T15:43:00Z">
        <w:r>
          <w:rPr>
            <w:noProof/>
          </w:rPr>
          <w:drawing>
            <wp:inline distT="0" distB="0" distL="0" distR="0" wp14:anchorId="2D0C9C3C" wp14:editId="09AD3B85">
              <wp:extent cx="5274310" cy="3058367"/>
              <wp:effectExtent l="0" t="0" r="2540" b="8890"/>
              <wp:docPr id="4" name="图片 4" descr="https://pic3.zhimg.com/v2-3b2e2aa2866116b88b2b515271b542d6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v2-3b2e2aa2866116b88b2b515271b542d6_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58367"/>
                      </a:xfrm>
                      <a:prstGeom prst="rect">
                        <a:avLst/>
                      </a:prstGeom>
                      <a:noFill/>
                      <a:ln>
                        <a:noFill/>
                      </a:ln>
                    </pic:spPr>
                  </pic:pic>
                </a:graphicData>
              </a:graphic>
            </wp:inline>
          </w:drawing>
        </w:r>
      </w:ins>
    </w:p>
    <w:p w14:paraId="72E1B4C9" w14:textId="1CC6958E" w:rsidR="00C91AC0" w:rsidRDefault="00C91AC0" w:rsidP="00C91AC0">
      <w:pPr>
        <w:rPr>
          <w:ins w:id="33" w:author="Elvis Liang (梁泽溢)" w:date="2023-12-05T15:44:00Z"/>
        </w:rPr>
      </w:pPr>
      <w:ins w:id="34" w:author="Elvis Liang (梁泽溢)" w:date="2023-12-05T15:44:00Z">
        <w:r>
          <w:rPr>
            <w:rFonts w:hint="eastAsia"/>
          </w:rPr>
          <w:t>interrupt</w:t>
        </w:r>
        <w:r>
          <w:t xml:space="preserve"> </w:t>
        </w:r>
        <w:r>
          <w:rPr>
            <w:rFonts w:hint="eastAsia"/>
          </w:rPr>
          <w:t>status</w:t>
        </w:r>
      </w:ins>
      <w:ins w:id="35" w:author="Elvis Liang (梁泽溢)" w:date="2023-12-05T15:48:00Z">
        <w:r w:rsidR="00C00CAF">
          <w:t xml:space="preserve"> </w:t>
        </w:r>
      </w:ins>
      <w:ins w:id="36" w:author="Elvis Liang (梁泽溢)" w:date="2023-12-05T15:44:00Z">
        <w:r>
          <w:t>-</w:t>
        </w:r>
      </w:ins>
      <w:ins w:id="37" w:author="Elvis Liang (梁泽溢)" w:date="2023-12-05T15:48:00Z">
        <w:r w:rsidR="00C00CAF">
          <w:t xml:space="preserve"> </w:t>
        </w:r>
      </w:ins>
      <w:ins w:id="38" w:author="Elvis Liang (梁泽溢)" w:date="2023-12-05T15:44:00Z">
        <w:r>
          <w:t>当设置时，表示函数中的INTx</w:t>
        </w:r>
        <w:r>
          <w:rPr>
            <w:rFonts w:hint="eastAsia"/>
          </w:rPr>
          <w:t>模拟</w:t>
        </w:r>
        <w:r>
          <w:t>中断</w:t>
        </w:r>
      </w:ins>
      <w:ins w:id="39" w:author="Elvis Liang (梁泽溢)" w:date="2023-12-05T15:45:00Z">
        <w:r>
          <w:rPr>
            <w:rFonts w:hint="eastAsia"/>
          </w:rPr>
          <w:t>在内部</w:t>
        </w:r>
      </w:ins>
      <w:ins w:id="40" w:author="Elvis Liang (梁泽溢)" w:date="2023-12-05T15:44:00Z">
        <w:r>
          <w:rPr>
            <w:rFonts w:hint="eastAsia"/>
          </w:rPr>
          <w:t>pending</w:t>
        </w:r>
        <w:r>
          <w:t>。</w:t>
        </w:r>
      </w:ins>
    </w:p>
    <w:p w14:paraId="4EEF1228" w14:textId="6298A893" w:rsidR="00C91AC0" w:rsidRDefault="00C91AC0" w:rsidP="00C91AC0">
      <w:pPr>
        <w:rPr>
          <w:ins w:id="41" w:author="Elvis Liang (梁泽溢)" w:date="2023-12-05T15:44:00Z"/>
        </w:rPr>
      </w:pPr>
      <w:ins w:id="42" w:author="Elvis Liang (梁泽溢)" w:date="2023-12-05T15:44:00Z">
        <w:r>
          <w:rPr>
            <w:rFonts w:hint="eastAsia"/>
          </w:rPr>
          <w:t>注意，从辅助端转发带有</w:t>
        </w:r>
        <w:r>
          <w:t>Type 1配置空间头的函数的INTx仿真中断不会反映在这个位上。</w:t>
        </w:r>
      </w:ins>
    </w:p>
    <w:p w14:paraId="11D938F9" w14:textId="1D8F4923" w:rsidR="00C91AC0" w:rsidRPr="00C91AC0" w:rsidRDefault="00C91AC0" w:rsidP="00C91AC0">
      <w:pPr>
        <w:rPr>
          <w:ins w:id="43" w:author="Elvis Liang (梁泽溢)" w:date="2023-12-05T15:44:00Z"/>
          <w:rFonts w:hint="eastAsia"/>
        </w:rPr>
      </w:pPr>
      <w:ins w:id="44" w:author="Elvis Liang (梁泽溢)" w:date="2023-12-05T15:44:00Z">
        <w:r>
          <w:rPr>
            <w:rFonts w:hint="eastAsia"/>
          </w:rPr>
          <w:t>设置中断禁用位对该位的状态没有影响。</w:t>
        </w:r>
      </w:ins>
    </w:p>
    <w:p w14:paraId="556B5676" w14:textId="42AA55D1" w:rsidR="00C91AC0" w:rsidRDefault="00C91AC0" w:rsidP="00C91AC0">
      <w:pPr>
        <w:rPr>
          <w:ins w:id="45" w:author="Elvis Liang (梁泽溢)" w:date="2023-12-05T15:53:00Z"/>
        </w:rPr>
      </w:pPr>
      <w:ins w:id="46" w:author="Elvis Liang (梁泽溢)" w:date="2023-12-05T15:44:00Z">
        <w:r>
          <w:rPr>
            <w:rFonts w:hint="eastAsia"/>
          </w:rPr>
          <w:t>允许不生成</w:t>
        </w:r>
        <w:r>
          <w:t>INTx中断的</w:t>
        </w:r>
      </w:ins>
      <w:ins w:id="47" w:author="Elvis Liang (梁泽溢)" w:date="2023-12-05T15:48:00Z">
        <w:r>
          <w:rPr>
            <w:rFonts w:hint="eastAsia"/>
          </w:rPr>
          <w:t>funct</w:t>
        </w:r>
        <w:r>
          <w:t>ion</w:t>
        </w:r>
      </w:ins>
      <w:ins w:id="48" w:author="Elvis Liang (梁泽溢)" w:date="2023-12-05T15:44:00Z">
        <w:r>
          <w:t>将此位硬连接到0b。</w:t>
        </w:r>
      </w:ins>
    </w:p>
    <w:p w14:paraId="1BAB03A0" w14:textId="0AB6DCA8" w:rsidR="00C00CAF" w:rsidRDefault="00C00CAF" w:rsidP="00C91AC0">
      <w:pPr>
        <w:rPr>
          <w:ins w:id="49" w:author="Elvis Liang (梁泽溢)" w:date="2023-12-05T15:53:00Z"/>
        </w:rPr>
      </w:pPr>
    </w:p>
    <w:p w14:paraId="243BD01B" w14:textId="00306CA4" w:rsidR="00C00CAF" w:rsidRPr="00C00CAF" w:rsidRDefault="00C00CAF" w:rsidP="00C00CAF">
      <w:pPr>
        <w:widowControl/>
        <w:shd w:val="clear" w:color="auto" w:fill="FFFFFF"/>
        <w:spacing w:before="336" w:after="336"/>
        <w:jc w:val="left"/>
        <w:rPr>
          <w:ins w:id="50" w:author="Elvis Liang (梁泽溢)" w:date="2023-12-05T15:44:00Z"/>
          <w:rFonts w:hint="eastAsia"/>
        </w:rPr>
        <w:pPrChange w:id="51" w:author="Elvis Liang (梁泽溢)" w:date="2023-12-05T15:53:00Z">
          <w:pPr/>
        </w:pPrChange>
      </w:pPr>
      <w:ins w:id="52" w:author="Elvis Liang (梁泽溢)" w:date="2023-12-05T15:53:00Z">
        <w:r w:rsidRPr="00C00CAF">
          <w:rPr>
            <w:rFonts w:hint="eastAsia"/>
            <w:rPrChange w:id="53" w:author="Elvis Liang (梁泽溢)" w:date="2023-12-05T15:53:00Z">
              <w:rPr>
                <w:rFonts w:ascii="微软雅黑" w:eastAsia="微软雅黑" w:hAnsi="微软雅黑" w:cs="宋体" w:hint="eastAsia"/>
                <w:color w:val="121212"/>
                <w:kern w:val="0"/>
                <w:sz w:val="27"/>
                <w:szCs w:val="27"/>
              </w:rPr>
            </w:rPrChange>
          </w:rPr>
          <w:lastRenderedPageBreak/>
          <w:t>INTx相关的寄存器在配置空间的位置如下图所示，Interrupt Pin和Interrupt Line分别定义了中断边带信号引脚号（INTA#~INTD#）和中断向量号（IRQ0~IRQ255）。</w:t>
        </w:r>
      </w:ins>
    </w:p>
    <w:p w14:paraId="52277A47" w14:textId="5CC48CDE" w:rsidR="00C91AC0" w:rsidDel="00C00CAF" w:rsidRDefault="00C00CAF" w:rsidP="00C91AC0">
      <w:pPr>
        <w:rPr>
          <w:del w:id="54" w:author="Elvis Liang (梁泽溢)" w:date="2023-12-05T15:45:00Z"/>
        </w:rPr>
      </w:pPr>
      <w:ins w:id="55" w:author="Elvis Liang (梁泽溢)" w:date="2023-12-05T15:51:00Z">
        <w:r>
          <w:rPr>
            <w:noProof/>
          </w:rPr>
          <w:drawing>
            <wp:inline distT="0" distB="0" distL="0" distR="0" wp14:anchorId="06477843" wp14:editId="762D4B30">
              <wp:extent cx="5274310" cy="49828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82845"/>
                      </a:xfrm>
                      <a:prstGeom prst="rect">
                        <a:avLst/>
                      </a:prstGeom>
                    </pic:spPr>
                  </pic:pic>
                </a:graphicData>
              </a:graphic>
            </wp:inline>
          </w:drawing>
        </w:r>
      </w:ins>
    </w:p>
    <w:p w14:paraId="7B5D10D0" w14:textId="63781185" w:rsidR="00C00CAF" w:rsidRDefault="00C00CAF" w:rsidP="00C91AC0">
      <w:pPr>
        <w:rPr>
          <w:ins w:id="56" w:author="Elvis Liang (梁泽溢)" w:date="2023-12-05T15:55:00Z"/>
        </w:rPr>
      </w:pPr>
      <w:ins w:id="57" w:author="Elvis Liang (梁泽溢)" w:date="2023-12-05T15:54:00Z">
        <w:r>
          <w:rPr>
            <w:noProof/>
          </w:rPr>
          <w:lastRenderedPageBreak/>
          <w:drawing>
            <wp:inline distT="0" distB="0" distL="0" distR="0" wp14:anchorId="1D2CB567" wp14:editId="0D16DE8C">
              <wp:extent cx="5274310" cy="5109488"/>
              <wp:effectExtent l="0" t="0" r="2540" b="0"/>
              <wp:docPr id="6" name="图片 6" descr="https://pic3.zhimg.com/v2-bbb3b5dabc82e0969ec29b46f29bece6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v2-bbb3b5dabc82e0969ec29b46f29bece6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109488"/>
                      </a:xfrm>
                      <a:prstGeom prst="rect">
                        <a:avLst/>
                      </a:prstGeom>
                      <a:noFill/>
                      <a:ln>
                        <a:noFill/>
                      </a:ln>
                    </pic:spPr>
                  </pic:pic>
                </a:graphicData>
              </a:graphic>
            </wp:inline>
          </w:drawing>
        </w:r>
      </w:ins>
    </w:p>
    <w:p w14:paraId="5A40C18E" w14:textId="77777777" w:rsidR="007C2D63" w:rsidRPr="007C2D63" w:rsidRDefault="007C2D63" w:rsidP="007C2D63">
      <w:pPr>
        <w:rPr>
          <w:ins w:id="58" w:author="Elvis Liang (梁泽溢)" w:date="2023-12-05T15:55:00Z"/>
        </w:rPr>
        <w:pPrChange w:id="59" w:author="Elvis Liang (梁泽溢)" w:date="2023-12-05T15:55:00Z">
          <w:pPr>
            <w:widowControl/>
            <w:shd w:val="clear" w:color="auto" w:fill="FFFFFF"/>
            <w:spacing w:before="336" w:after="336"/>
            <w:jc w:val="left"/>
          </w:pPr>
        </w:pPrChange>
      </w:pPr>
      <w:ins w:id="60" w:author="Elvis Liang (梁泽溢)" w:date="2023-12-05T15:55:00Z">
        <w:r w:rsidRPr="007C2D63">
          <w:rPr>
            <w:rFonts w:hint="eastAsia"/>
          </w:rPr>
          <w:t>然而，PCIe总线继承了PCI总线的INTx中断机制，但是在实际的PCIe设备之间的中断信息传输中使用的并非边带信号INTx，而是</w:t>
        </w:r>
        <w:r w:rsidRPr="007C2D63">
          <w:rPr>
            <w:rFonts w:hint="eastAsia"/>
            <w:b/>
            <w:bCs/>
          </w:rPr>
          <w:t>基于消息</w:t>
        </w:r>
        <w:r w:rsidRPr="007C2D63">
          <w:rPr>
            <w:rFonts w:hint="eastAsia"/>
          </w:rPr>
          <w:t>（Message）的。其中Assert_INTx消息表示INTx信号的下降沿。Dessert_INTx消息表示INTx信号的上升沿。</w:t>
        </w:r>
      </w:ins>
    </w:p>
    <w:p w14:paraId="014E5788" w14:textId="7D98E3A5" w:rsidR="007C2D63" w:rsidRDefault="007C2D63" w:rsidP="007C2D63">
      <w:pPr>
        <w:rPr>
          <w:ins w:id="61" w:author="Elvis Liang (梁泽溢)" w:date="2023-12-05T16:04:00Z"/>
        </w:rPr>
        <w:pPrChange w:id="62" w:author="Elvis Liang (梁泽溢)" w:date="2023-12-05T15:55:00Z">
          <w:pPr>
            <w:widowControl/>
            <w:shd w:val="clear" w:color="auto" w:fill="FFFFFF"/>
            <w:spacing w:before="336" w:after="336"/>
            <w:jc w:val="left"/>
          </w:pPr>
        </w:pPrChange>
      </w:pPr>
      <w:ins w:id="63" w:author="Elvis Liang (梁泽溢)" w:date="2023-12-05T15:55:00Z">
        <w:r w:rsidRPr="007C2D63">
          <w:rPr>
            <w:rFonts w:hint="eastAsia"/>
          </w:rPr>
          <w:t>当发送这两种消息时，PCIe设备还会将配置空间的相关中断状态bit的值更新。对于PCIe-PCI（X）桥设备来说，会将接收到的来自PCI/PCI-X总线的INTx信号转换为消息，在往上级发送。一个简单的例子如下图所示：</w:t>
        </w:r>
      </w:ins>
    </w:p>
    <w:p w14:paraId="6D6220E2" w14:textId="016FE1F0" w:rsidR="00FA1ABA" w:rsidRDefault="00FA1ABA" w:rsidP="007C2D63">
      <w:pPr>
        <w:rPr>
          <w:ins w:id="64" w:author="Elvis Liang (梁泽溢)" w:date="2023-12-05T16:14:00Z"/>
        </w:rPr>
        <w:pPrChange w:id="65" w:author="Elvis Liang (梁泽溢)" w:date="2023-12-05T15:55:00Z">
          <w:pPr>
            <w:widowControl/>
            <w:shd w:val="clear" w:color="auto" w:fill="FFFFFF"/>
            <w:spacing w:before="336" w:after="336"/>
            <w:jc w:val="left"/>
          </w:pPr>
        </w:pPrChange>
      </w:pPr>
      <w:ins w:id="66" w:author="Elvis Liang (梁泽溢)" w:date="2023-12-05T16:04:00Z">
        <w:r>
          <w:rPr>
            <w:noProof/>
          </w:rPr>
          <w:lastRenderedPageBreak/>
          <w:drawing>
            <wp:inline distT="0" distB="0" distL="0" distR="0" wp14:anchorId="2C38191B" wp14:editId="71DED53E">
              <wp:extent cx="3536950" cy="3565606"/>
              <wp:effectExtent l="0" t="0" r="6350" b="0"/>
              <wp:docPr id="7" name="图片 7" descr="https://pic3.zhimg.com/v2-02e918b724f4751f759a322edae2c02a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v2-02e918b724f4751f759a322edae2c02a_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6950" cy="3565606"/>
                      </a:xfrm>
                      <a:prstGeom prst="rect">
                        <a:avLst/>
                      </a:prstGeom>
                      <a:noFill/>
                      <a:ln>
                        <a:noFill/>
                      </a:ln>
                    </pic:spPr>
                  </pic:pic>
                </a:graphicData>
              </a:graphic>
            </wp:inline>
          </w:drawing>
        </w:r>
      </w:ins>
    </w:p>
    <w:p w14:paraId="1FF64C38" w14:textId="6F90F114" w:rsidR="00FA1ABA" w:rsidRDefault="00366A78" w:rsidP="007C2D63">
      <w:pPr>
        <w:rPr>
          <w:ins w:id="67" w:author="Elvis Liang (梁泽溢)" w:date="2023-12-05T18:35:00Z"/>
        </w:rPr>
        <w:pPrChange w:id="68" w:author="Elvis Liang (梁泽溢)" w:date="2023-12-05T15:55:00Z">
          <w:pPr>
            <w:widowControl/>
            <w:shd w:val="clear" w:color="auto" w:fill="FFFFFF"/>
            <w:spacing w:before="336" w:after="336"/>
            <w:jc w:val="left"/>
          </w:pPr>
        </w:pPrChange>
      </w:pPr>
      <w:ins w:id="69" w:author="Elvis Liang (梁泽溢)" w:date="2023-12-05T18:34:00Z">
        <w:r>
          <w:rPr>
            <w:rFonts w:hint="eastAsia"/>
          </w:rPr>
          <w:t>桥设备</w:t>
        </w:r>
      </w:ins>
      <w:ins w:id="70" w:author="Elvis Liang (梁泽溢)" w:date="2023-12-05T18:35:00Z">
        <w:r>
          <w:rPr>
            <w:rFonts w:hint="eastAsia"/>
          </w:rPr>
          <w:t>中的I</w:t>
        </w:r>
        <w:r>
          <w:t>NT</w:t>
        </w:r>
        <w:r>
          <w:rPr>
            <w:rFonts w:hint="eastAsia"/>
          </w:rPr>
          <w:t>x消息的类型与设备号的映射关系如下：</w:t>
        </w:r>
      </w:ins>
    </w:p>
    <w:p w14:paraId="267D80EE" w14:textId="3EA84DF3" w:rsidR="00366A78" w:rsidRDefault="00366A78" w:rsidP="007C2D63">
      <w:pPr>
        <w:rPr>
          <w:ins w:id="71" w:author="Elvis Liang (梁泽溢)" w:date="2023-12-05T16:13:00Z"/>
          <w:rFonts w:hint="eastAsia"/>
        </w:rPr>
        <w:pPrChange w:id="72" w:author="Elvis Liang (梁泽溢)" w:date="2023-12-05T15:55:00Z">
          <w:pPr>
            <w:widowControl/>
            <w:shd w:val="clear" w:color="auto" w:fill="FFFFFF"/>
            <w:spacing w:before="336" w:after="336"/>
            <w:jc w:val="left"/>
          </w:pPr>
        </w:pPrChange>
      </w:pPr>
      <w:ins w:id="73" w:author="Elvis Liang (梁泽溢)" w:date="2023-12-05T18:35:00Z">
        <w:r>
          <w:rPr>
            <w:noProof/>
          </w:rPr>
          <w:drawing>
            <wp:inline distT="0" distB="0" distL="0" distR="0" wp14:anchorId="126ACBF4" wp14:editId="694B21C2">
              <wp:extent cx="2641600" cy="3182762"/>
              <wp:effectExtent l="0" t="0" r="6350" b="0"/>
              <wp:docPr id="15" name="图片 15" descr="https://pic2.zhimg.com/v2-2065934c3ae1784609f0d7b0200c829d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2.zhimg.com/v2-2065934c3ae1784609f0d7b0200c829d_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3308" cy="3196869"/>
                      </a:xfrm>
                      <a:prstGeom prst="rect">
                        <a:avLst/>
                      </a:prstGeom>
                      <a:noFill/>
                      <a:ln>
                        <a:noFill/>
                      </a:ln>
                    </pic:spPr>
                  </pic:pic>
                </a:graphicData>
              </a:graphic>
            </wp:inline>
          </w:drawing>
        </w:r>
      </w:ins>
    </w:p>
    <w:p w14:paraId="378EFC03" w14:textId="24459AA6" w:rsidR="00FA1ABA" w:rsidRDefault="00366A78" w:rsidP="007C2D63">
      <w:pPr>
        <w:rPr>
          <w:ins w:id="74" w:author="Elvis Liang (梁泽溢)" w:date="2023-12-05T18:35:00Z"/>
        </w:rPr>
        <w:pPrChange w:id="75" w:author="Elvis Liang (梁泽溢)" w:date="2023-12-05T15:55:00Z">
          <w:pPr>
            <w:widowControl/>
            <w:shd w:val="clear" w:color="auto" w:fill="FFFFFF"/>
            <w:spacing w:before="336" w:after="336"/>
            <w:jc w:val="left"/>
          </w:pPr>
        </w:pPrChange>
      </w:pPr>
      <w:ins w:id="76" w:author="Elvis Liang (梁泽溢)" w:date="2023-12-05T18:35:00Z">
        <w:r>
          <w:rPr>
            <w:rFonts w:hint="eastAsia"/>
          </w:rPr>
          <w:t>例：</w:t>
        </w:r>
      </w:ins>
    </w:p>
    <w:p w14:paraId="1D4AA94D" w14:textId="21C5905A" w:rsidR="00366A78" w:rsidRDefault="00366A78" w:rsidP="007C2D63">
      <w:pPr>
        <w:rPr>
          <w:ins w:id="77" w:author="Elvis Liang (梁泽溢)" w:date="2023-12-05T18:36:00Z"/>
        </w:rPr>
        <w:pPrChange w:id="78" w:author="Elvis Liang (梁泽溢)" w:date="2023-12-05T15:55:00Z">
          <w:pPr>
            <w:widowControl/>
            <w:shd w:val="clear" w:color="auto" w:fill="FFFFFF"/>
            <w:spacing w:before="336" w:after="336"/>
            <w:jc w:val="left"/>
          </w:pPr>
        </w:pPrChange>
      </w:pPr>
      <w:ins w:id="79" w:author="Elvis Liang (梁泽溢)" w:date="2023-12-05T18:35:00Z">
        <w:r>
          <w:rPr>
            <w:noProof/>
          </w:rPr>
          <w:lastRenderedPageBreak/>
          <w:drawing>
            <wp:inline distT="0" distB="0" distL="0" distR="0" wp14:anchorId="11560340" wp14:editId="0CCCA43E">
              <wp:extent cx="3270250" cy="3247539"/>
              <wp:effectExtent l="0" t="0" r="6350" b="0"/>
              <wp:docPr id="16" name="图片 16" descr="https://pic4.zhimg.com/v2-976c23a2b39a99c57358b7da2e48cccb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4.zhimg.com/v2-976c23a2b39a99c57358b7da2e48cccb_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8148" cy="3255382"/>
                      </a:xfrm>
                      <a:prstGeom prst="rect">
                        <a:avLst/>
                      </a:prstGeom>
                      <a:noFill/>
                      <a:ln>
                        <a:noFill/>
                      </a:ln>
                    </pic:spPr>
                  </pic:pic>
                </a:graphicData>
              </a:graphic>
            </wp:inline>
          </w:drawing>
        </w:r>
      </w:ins>
    </w:p>
    <w:p w14:paraId="333F9E85" w14:textId="310EF96E" w:rsidR="00366A78" w:rsidRDefault="00366A78" w:rsidP="00366A78">
      <w:pPr>
        <w:rPr>
          <w:ins w:id="80" w:author="Elvis Liang (梁泽溢)" w:date="2023-12-05T18:37:00Z"/>
          <w:shd w:val="clear" w:color="auto" w:fill="FFFFFF"/>
        </w:rPr>
        <w:pPrChange w:id="81" w:author="Elvis Liang (梁泽溢)" w:date="2023-12-05T18:36:00Z">
          <w:pPr>
            <w:widowControl/>
            <w:shd w:val="clear" w:color="auto" w:fill="FFFFFF"/>
            <w:spacing w:before="336" w:after="336"/>
            <w:jc w:val="left"/>
          </w:pPr>
        </w:pPrChange>
      </w:pPr>
      <w:ins w:id="82" w:author="Elvis Liang (梁泽溢)" w:date="2023-12-05T18:36:00Z">
        <w:r w:rsidRPr="00EA75ED">
          <w:rPr>
            <w:rFonts w:hint="eastAsia"/>
            <w:highlight w:val="yellow"/>
            <w:shd w:val="clear" w:color="auto" w:fill="FFFFFF"/>
            <w:rPrChange w:id="83" w:author="Elvis Liang (梁泽溢)" w:date="2023-12-05T18:38:00Z">
              <w:rPr>
                <w:rFonts w:hint="eastAsia"/>
                <w:shd w:val="clear" w:color="auto" w:fill="FFFFFF"/>
              </w:rPr>
            </w:rPrChange>
          </w:rPr>
          <w:t>当多个设备使用同一个中断信号线时，只有先置位的设备会被中断控制器响应</w:t>
        </w:r>
        <w:r>
          <w:rPr>
            <w:rFonts w:hint="eastAsia"/>
            <w:shd w:val="clear" w:color="auto" w:fill="FFFFFF"/>
          </w:rPr>
          <w:t>。但是该中断信号线，并不会因为其中一个设备的中断请求得到响应便被清除，而是会等到所有的发送请求的设备的中断请求都得到了响应之后。如下图所示：</w:t>
        </w:r>
      </w:ins>
    </w:p>
    <w:p w14:paraId="2683B9A5" w14:textId="1A26204C" w:rsidR="0054225B" w:rsidRPr="007C2D63" w:rsidRDefault="0054225B" w:rsidP="00366A78">
      <w:pPr>
        <w:rPr>
          <w:ins w:id="84" w:author="Elvis Liang (梁泽溢)" w:date="2023-12-05T15:55:00Z"/>
          <w:rFonts w:hint="eastAsia"/>
        </w:rPr>
        <w:pPrChange w:id="85" w:author="Elvis Liang (梁泽溢)" w:date="2023-12-05T18:36:00Z">
          <w:pPr>
            <w:widowControl/>
            <w:shd w:val="clear" w:color="auto" w:fill="FFFFFF"/>
            <w:spacing w:before="336" w:after="336"/>
            <w:jc w:val="left"/>
          </w:pPr>
        </w:pPrChange>
      </w:pPr>
      <w:ins w:id="86" w:author="Elvis Liang (梁泽溢)" w:date="2023-12-05T18:38:00Z">
        <w:r>
          <w:rPr>
            <w:noProof/>
          </w:rPr>
          <w:drawing>
            <wp:inline distT="0" distB="0" distL="0" distR="0" wp14:anchorId="6335B7A5" wp14:editId="33CBC5D6">
              <wp:extent cx="3244850" cy="4593662"/>
              <wp:effectExtent l="0" t="0" r="0" b="0"/>
              <wp:docPr id="17" name="图片 17" descr="https://pic4.zhimg.com/v2-5bf4421062a8617cd7355e9a24ba1c1f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4.zhimg.com/v2-5bf4421062a8617cd7355e9a24ba1c1f_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4253" cy="4621130"/>
                      </a:xfrm>
                      <a:prstGeom prst="rect">
                        <a:avLst/>
                      </a:prstGeom>
                      <a:noFill/>
                      <a:ln>
                        <a:noFill/>
                      </a:ln>
                    </pic:spPr>
                  </pic:pic>
                </a:graphicData>
              </a:graphic>
            </wp:inline>
          </w:drawing>
        </w:r>
      </w:ins>
      <w:bookmarkStart w:id="87" w:name="_GoBack"/>
      <w:bookmarkEnd w:id="87"/>
    </w:p>
    <w:p w14:paraId="18503A51" w14:textId="2890B6FA" w:rsidR="003130E2" w:rsidRDefault="003130E2" w:rsidP="003130E2">
      <w:pPr>
        <w:pStyle w:val="1"/>
      </w:pPr>
      <w:r w:rsidRPr="003130E2">
        <w:lastRenderedPageBreak/>
        <w:t>6.1.3 INTx</w:t>
      </w:r>
      <w:r>
        <w:rPr>
          <w:rFonts w:hint="eastAsia"/>
        </w:rPr>
        <w:t>模拟</w:t>
      </w:r>
      <w:r w:rsidRPr="003130E2">
        <w:t>软件模型</w:t>
      </w:r>
    </w:p>
    <w:p w14:paraId="704DBA32" w14:textId="2DAF5AE6" w:rsidR="003130E2" w:rsidRDefault="003130E2" w:rsidP="003130E2">
      <w:r>
        <w:rPr>
          <w:rFonts w:hint="eastAsia"/>
        </w:rPr>
        <w:t>传统</w:t>
      </w:r>
      <w:r>
        <w:t>INTx仿真的软件模型与PCI的软件模型相匹配。芯片组/平台中断映射的系统BIOS报告以及每个设备功能的中断与PCI中断线的关联以与传统PCI系统完全相同的方式处理。遗留软件从每个设备</w:t>
      </w:r>
      <w:r w:rsidR="00920954">
        <w:rPr>
          <w:rFonts w:hint="eastAsia"/>
        </w:rPr>
        <w:t>function</w:t>
      </w:r>
      <w:r>
        <w:t>的中断引脚寄存器读取，以确定</w:t>
      </w:r>
      <w:r w:rsidR="00920954">
        <w:rPr>
          <w:rFonts w:hint="eastAsia"/>
        </w:rPr>
        <w:t>function</w:t>
      </w:r>
      <w:r>
        <w:t>是否是中断驱动的。01h到04h之间的值表示该函数使用模拟中断引脚来产生中断。</w:t>
      </w:r>
    </w:p>
    <w:p w14:paraId="3B3F063E" w14:textId="77777777" w:rsidR="002E25FA" w:rsidRDefault="002E25FA" w:rsidP="003130E2">
      <w:pPr>
        <w:rPr>
          <w:rFonts w:hint="eastAsia"/>
        </w:rPr>
      </w:pPr>
    </w:p>
    <w:p w14:paraId="52C87028" w14:textId="40B9EA8D" w:rsidR="003130E2" w:rsidRDefault="003130E2" w:rsidP="003130E2">
      <w:r>
        <w:rPr>
          <w:rFonts w:hint="eastAsia"/>
        </w:rPr>
        <w:t>请注意，与物理中断信号类似，</w:t>
      </w:r>
      <w:r>
        <w:t>INTx</w:t>
      </w:r>
      <w:r w:rsidR="00920954">
        <w:rPr>
          <w:rFonts w:hint="eastAsia"/>
        </w:rPr>
        <w:t>模拟</w:t>
      </w:r>
      <w:r>
        <w:t>机制可能潜在地导致必须由系统软件处理的虚假中断。</w:t>
      </w:r>
    </w:p>
    <w:p w14:paraId="3767F977" w14:textId="042C7150" w:rsidR="00920954" w:rsidRDefault="00920954" w:rsidP="00920954">
      <w:pPr>
        <w:pStyle w:val="1"/>
      </w:pPr>
      <w:r w:rsidRPr="00920954">
        <w:t>6.1.4 MSI和MSI- x操作</w:t>
      </w:r>
    </w:p>
    <w:p w14:paraId="3803B765" w14:textId="36028EFA" w:rsidR="00920954" w:rsidRDefault="00920954" w:rsidP="00920954">
      <w:r w:rsidRPr="00920954">
        <w:rPr>
          <w:rFonts w:hint="eastAsia"/>
        </w:rPr>
        <w:t>消息信号中断</w:t>
      </w:r>
      <w:r w:rsidRPr="00920954">
        <w:t>(Message signaling Interrupts, MSI)是一个可选特性，它使设备函数能够通过将系统指定的数据值写入系统指定的地址(使用</w:t>
      </w:r>
      <w:r>
        <w:t>DWORD Memory Write</w:t>
      </w:r>
      <w:r>
        <w:rPr>
          <w:rFonts w:hint="eastAsia"/>
        </w:rPr>
        <w:t>事务</w:t>
      </w:r>
      <w:r w:rsidRPr="00920954">
        <w:t>)来请求服务。系统软件在设备配置期间初始化消息地址</w:t>
      </w:r>
      <w:r w:rsidR="00C17867">
        <w:rPr>
          <w:rFonts w:hint="eastAsia"/>
        </w:rPr>
        <w:t>(</w:t>
      </w:r>
      <w:r w:rsidR="00C17867">
        <w:t>message address)</w:t>
      </w:r>
      <w:r w:rsidRPr="00920954">
        <w:t>和消息数据</w:t>
      </w:r>
      <w:r w:rsidR="00C17867">
        <w:rPr>
          <w:rFonts w:hint="eastAsia"/>
        </w:rPr>
        <w:t>(</w:t>
      </w:r>
      <w:r w:rsidR="00C17867">
        <w:t>message data)</w:t>
      </w:r>
      <w:r w:rsidRPr="00920954">
        <w:t>(从这里开始称为“</w:t>
      </w:r>
      <w:r w:rsidR="00C17867">
        <w:rPr>
          <w:rFonts w:hint="eastAsia"/>
        </w:rPr>
        <w:t>向量</w:t>
      </w:r>
      <w:r w:rsidRPr="00920954">
        <w:t>”)，为每个支持msi</w:t>
      </w:r>
      <w:r w:rsidR="00C17867">
        <w:t>的</w:t>
      </w:r>
      <w:r w:rsidR="00C17867">
        <w:rPr>
          <w:rFonts w:hint="eastAsia"/>
        </w:rPr>
        <w:t>function</w:t>
      </w:r>
      <w:r w:rsidR="00C17867">
        <w:t>分配一个或多个</w:t>
      </w:r>
      <w:r w:rsidR="00C17867">
        <w:rPr>
          <w:rFonts w:hint="eastAsia"/>
        </w:rPr>
        <w:t>向量</w:t>
      </w:r>
      <w:r w:rsidRPr="00920954">
        <w:t>。</w:t>
      </w:r>
    </w:p>
    <w:p w14:paraId="1B33CF96" w14:textId="77777777" w:rsidR="002E25FA" w:rsidRDefault="002E25FA" w:rsidP="00920954">
      <w:pPr>
        <w:rPr>
          <w:rFonts w:hint="eastAsia"/>
        </w:rPr>
      </w:pPr>
    </w:p>
    <w:p w14:paraId="64370224" w14:textId="660324F9" w:rsidR="00C17867" w:rsidRDefault="00C17867" w:rsidP="00920954">
      <w:r w:rsidRPr="00C17867">
        <w:rPr>
          <w:rFonts w:hint="eastAsia"/>
        </w:rPr>
        <w:t>中断延迟</w:t>
      </w:r>
      <w:r w:rsidRPr="00C17867">
        <w:t>(从中断信号发送到中断服务的时间)与系统有关。与当前的中断体系结构一致，消息信号中断</w:t>
      </w:r>
      <w:r>
        <w:rPr>
          <w:rFonts w:hint="eastAsia"/>
        </w:rPr>
        <w:t>（M</w:t>
      </w:r>
      <w:r>
        <w:t>SI</w:t>
      </w:r>
      <w:r>
        <w:rPr>
          <w:rFonts w:hint="eastAsia"/>
        </w:rPr>
        <w:t>）</w:t>
      </w:r>
      <w:r w:rsidRPr="00C17867">
        <w:t>不提供中断延迟时间保证。</w:t>
      </w:r>
    </w:p>
    <w:p w14:paraId="21AE47BB" w14:textId="77777777" w:rsidR="002E25FA" w:rsidRDefault="002E25FA" w:rsidP="00920954">
      <w:pPr>
        <w:rPr>
          <w:rFonts w:hint="eastAsia"/>
        </w:rPr>
      </w:pPr>
    </w:p>
    <w:p w14:paraId="396C2F5C" w14:textId="01AA91D0" w:rsidR="00F83A2A" w:rsidRDefault="00F83A2A" w:rsidP="00920954">
      <w:r w:rsidRPr="00F83A2A">
        <w:t>MSI- x为基本MSI功能定义了一个单独的可选扩展。与MSI相比，MSI- x支持每个</w:t>
      </w:r>
      <w:r>
        <w:rPr>
          <w:rFonts w:hint="eastAsia"/>
        </w:rPr>
        <w:t>function拥有更大的</w:t>
      </w:r>
      <w:r w:rsidRPr="00F83A2A">
        <w:t>最大向量数，当分配的向量少于请求时，软件可以控制混叠的能力，以及每个向量使用独立地址和数据值的能力，由驻留在内存空间中的表指定。然而，MSI- x的大多数其他特性与MSI相同。</w:t>
      </w:r>
    </w:p>
    <w:p w14:paraId="07A87E55" w14:textId="77777777" w:rsidR="002E25FA" w:rsidRDefault="002E25FA" w:rsidP="00920954">
      <w:pPr>
        <w:rPr>
          <w:rFonts w:hint="eastAsia"/>
        </w:rPr>
      </w:pPr>
    </w:p>
    <w:p w14:paraId="466FBCE8" w14:textId="1FAE1F5C" w:rsidR="00F83A2A" w:rsidRDefault="00F83A2A" w:rsidP="00920954">
      <w:r w:rsidRPr="00F83A2A">
        <w:rPr>
          <w:rFonts w:hint="eastAsia"/>
        </w:rPr>
        <w:t>为了软件向后兼容，</w:t>
      </w:r>
      <w:r w:rsidRPr="00F83A2A">
        <w:t>MSI和MSI- x使用独立的Capability结构。在同时支持MSI和MSI- x的功能上，仅支持MSI的系统软件无需任何修改即可启用和使用MSI。MSI功能通过MSI Capability结构进行专门管理，而MSI- x功能通过MSI- x Capability结构进行专门管理。</w:t>
      </w:r>
    </w:p>
    <w:p w14:paraId="77CBF325" w14:textId="6EDBC3A3" w:rsidR="00F83A2A" w:rsidRDefault="00F83A2A" w:rsidP="00F83A2A">
      <w:commentRangeStart w:id="88"/>
      <w:r>
        <w:rPr>
          <w:rFonts w:hint="eastAsia"/>
        </w:rPr>
        <w:t>允许一个</w:t>
      </w:r>
      <w:r>
        <w:rPr>
          <w:rFonts w:hint="eastAsia"/>
        </w:rPr>
        <w:t>function</w:t>
      </w:r>
      <w:r>
        <w:rPr>
          <w:rFonts w:hint="eastAsia"/>
        </w:rPr>
        <w:t>同时实现</w:t>
      </w:r>
      <w:r>
        <w:t>MSI和MSI- x，但禁止系统软件同时启用这两种功能</w:t>
      </w:r>
      <w:commentRangeEnd w:id="88"/>
      <w:r>
        <w:rPr>
          <w:rStyle w:val="a8"/>
        </w:rPr>
        <w:commentReference w:id="88"/>
      </w:r>
      <w:r>
        <w:t>。如果系统软件同时启用这两者，则行为是未定义的。</w:t>
      </w:r>
    </w:p>
    <w:p w14:paraId="7FED3F18" w14:textId="77777777" w:rsidR="002E25FA" w:rsidRDefault="002E25FA" w:rsidP="00F83A2A">
      <w:pPr>
        <w:rPr>
          <w:rFonts w:hint="eastAsia"/>
        </w:rPr>
      </w:pPr>
    </w:p>
    <w:p w14:paraId="75F5D806" w14:textId="6777FD6F" w:rsidR="00F83A2A" w:rsidRDefault="00F83A2A" w:rsidP="00F83A2A">
      <w:r>
        <w:rPr>
          <w:rFonts w:hint="eastAsia"/>
        </w:rPr>
        <w:t>所有能够产生中断的</w:t>
      </w:r>
      <w:r>
        <w:t>PCI Express设备</w:t>
      </w:r>
      <w:r w:rsidR="007044A9">
        <w:rPr>
          <w:rFonts w:hint="eastAsia"/>
        </w:rPr>
        <w:t>functipon</w:t>
      </w:r>
      <w:r>
        <w:t>必须支持MSI或MSI- x或两者。MSI和MSI- x机制通过执行</w:t>
      </w:r>
      <w:r w:rsidR="007044A9">
        <w:t>memory write</w:t>
      </w:r>
      <w:r w:rsidR="007044A9">
        <w:rPr>
          <w:rFonts w:hint="eastAsia"/>
        </w:rPr>
        <w:t>事务</w:t>
      </w:r>
      <w:r>
        <w:t>来提供中断。MSI和MSI- x是边缘触发中断机制;[PCI]和本规范都不支持电平触发的MSI/MSI- x中断。某些PCI设备及其驱动程序依赖于INTx类型的电平触发中断行为(由PCI Express遗留的INTx</w:t>
      </w:r>
      <w:r w:rsidR="007044A9">
        <w:rPr>
          <w:rFonts w:hint="eastAsia"/>
        </w:rPr>
        <w:t>模拟</w:t>
      </w:r>
      <w:r>
        <w:t>机制解决)。为了利用MSI或MSI- x功能和边缘触发中断语义，这些设备及其驱动程序可能必须重新设计。</w:t>
      </w:r>
    </w:p>
    <w:p w14:paraId="01427DAB" w14:textId="77777777" w:rsidR="002E25FA" w:rsidRDefault="002E25FA" w:rsidP="00F83A2A">
      <w:pPr>
        <w:rPr>
          <w:rFonts w:hint="eastAsia"/>
        </w:rPr>
      </w:pPr>
    </w:p>
    <w:p w14:paraId="79AA4ED7" w14:textId="04FA6036" w:rsidR="007044A9" w:rsidRDefault="007044A9" w:rsidP="007044A9">
      <w:r w:rsidRPr="007044A9">
        <w:t>MSI和MSI- x都支持逐向量掩蔽(PVM)。PVM是MSI的一个可选扩展，也是MSI- x的一个标准特性。</w:t>
      </w:r>
      <w:r>
        <w:t>MSI-X还支持</w:t>
      </w:r>
      <w:r>
        <w:rPr>
          <w:rFonts w:hint="eastAsia"/>
        </w:rPr>
        <w:t xml:space="preserve">function </w:t>
      </w:r>
      <w:r>
        <w:t>mask bit</w:t>
      </w:r>
      <w:r>
        <w:t>，当</w:t>
      </w:r>
      <w:r w:rsidR="000916B7">
        <w:rPr>
          <w:rFonts w:hint="eastAsia"/>
        </w:rPr>
        <w:t>此位被set</w:t>
      </w:r>
      <w:r>
        <w:rPr>
          <w:rFonts w:hint="eastAsia"/>
        </w:rPr>
        <w:t>时</w:t>
      </w:r>
      <w:r>
        <w:t>与函数相关的所有向量</w:t>
      </w:r>
      <w:r>
        <w:rPr>
          <w:rFonts w:hint="eastAsia"/>
        </w:rPr>
        <w:t>都会被mask掉</w:t>
      </w:r>
      <w:r>
        <w:t>。</w:t>
      </w:r>
    </w:p>
    <w:p w14:paraId="14499F7B" w14:textId="77777777" w:rsidR="002E25FA" w:rsidRDefault="002E25FA" w:rsidP="007044A9">
      <w:pPr>
        <w:rPr>
          <w:rFonts w:hint="eastAsia"/>
        </w:rPr>
      </w:pPr>
    </w:p>
    <w:p w14:paraId="2114F7DA" w14:textId="31553F2D" w:rsidR="007044A9" w:rsidRDefault="007044A9" w:rsidP="007044A9">
      <w:r>
        <w:rPr>
          <w:rFonts w:hint="eastAsia"/>
        </w:rPr>
        <w:lastRenderedPageBreak/>
        <w:t>实现</w:t>
      </w:r>
      <w:r>
        <w:t>MSI</w:t>
      </w:r>
      <w:r w:rsidR="000916B7">
        <w:t>的遗留</w:t>
      </w:r>
      <w:r w:rsidR="000916B7">
        <w:rPr>
          <w:rFonts w:hint="eastAsia"/>
        </w:rPr>
        <w:t>E</w:t>
      </w:r>
      <w:r w:rsidR="000916B7">
        <w:t>P</w:t>
      </w:r>
      <w:r>
        <w:t>需要支持MSI Capability结构的32位或64位消息地址</w:t>
      </w:r>
      <w:r w:rsidR="000916B7">
        <w:rPr>
          <w:rFonts w:hint="eastAsia"/>
        </w:rPr>
        <w:t>（m</w:t>
      </w:r>
      <w:r w:rsidR="000916B7">
        <w:t>essage address</w:t>
      </w:r>
      <w:r w:rsidR="000916B7">
        <w:rPr>
          <w:rFonts w:hint="eastAsia"/>
        </w:rPr>
        <w:t>）</w:t>
      </w:r>
      <w:r>
        <w:t>版本。实现MSI的PCI Express</w:t>
      </w:r>
      <w:r w:rsidR="000916B7">
        <w:rPr>
          <w:rFonts w:hint="eastAsia"/>
        </w:rPr>
        <w:t xml:space="preserve"> </w:t>
      </w:r>
      <w:r w:rsidR="000916B7">
        <w:t>EP</w:t>
      </w:r>
      <w:r>
        <w:t>需要支持MSI Capability结构的64位消息地址</w:t>
      </w:r>
      <w:r w:rsidR="000916B7">
        <w:rPr>
          <w:rFonts w:hint="eastAsia"/>
        </w:rPr>
        <w:t>（m</w:t>
      </w:r>
      <w:r w:rsidR="000916B7">
        <w:t>essage address</w:t>
      </w:r>
      <w:r w:rsidR="000916B7">
        <w:rPr>
          <w:rFonts w:hint="eastAsia"/>
        </w:rPr>
        <w:t>）</w:t>
      </w:r>
      <w:r>
        <w:t>版本。</w:t>
      </w:r>
    </w:p>
    <w:p w14:paraId="2E657305" w14:textId="77777777" w:rsidR="002E25FA" w:rsidRDefault="002E25FA" w:rsidP="007044A9">
      <w:pPr>
        <w:rPr>
          <w:rFonts w:hint="eastAsia"/>
        </w:rPr>
      </w:pPr>
    </w:p>
    <w:p w14:paraId="0EA1141C" w14:textId="68B26198" w:rsidR="007044A9" w:rsidRDefault="007044A9" w:rsidP="007044A9">
      <w:r>
        <w:t>MSI/MSI- x事务的请求者必须将事务描述符的No Snoop和relax Ordering属性设置为0b。如果启用了IDO属性的使用，则允许MSI/MSI- x事务的请求者设置基于id的排序(IDO)属性</w:t>
      </w:r>
      <w:r w:rsidR="001F4190">
        <w:rPr>
          <w:rFonts w:hint="eastAsia"/>
        </w:rPr>
        <w:t>。</w:t>
      </w:r>
    </w:p>
    <w:p w14:paraId="61FCE3D6" w14:textId="1E56F8F6" w:rsidR="001F4190" w:rsidRDefault="001F4190" w:rsidP="007044A9">
      <w:r w:rsidRPr="001F4190">
        <w:rPr>
          <w:rFonts w:hint="eastAsia"/>
        </w:rPr>
        <w:t>请注意，与</w:t>
      </w:r>
      <w:r w:rsidRPr="001F4190">
        <w:t>INTx仿真消息不同，MSI/MSI- x事务不限于TC0流量类。</w:t>
      </w:r>
    </w:p>
    <w:p w14:paraId="162A35DF" w14:textId="77777777" w:rsidR="00E26C6F" w:rsidRDefault="001F4190" w:rsidP="001F4190">
      <w:pPr>
        <w:pStyle w:val="a7"/>
        <w:numPr>
          <w:ilvl w:val="0"/>
          <w:numId w:val="4"/>
        </w:numPr>
        <w:ind w:firstLineChars="0"/>
      </w:pPr>
      <w:r>
        <w:rPr>
          <w:rFonts w:hint="eastAsia"/>
        </w:rPr>
        <w:t>数据流量和消息信号中断的同步</w:t>
      </w:r>
    </w:p>
    <w:p w14:paraId="75CEE3F7" w14:textId="77777777" w:rsidR="00E26C6F" w:rsidRDefault="001F4190" w:rsidP="00E26C6F">
      <w:pPr>
        <w:pStyle w:val="a7"/>
        <w:ind w:left="420" w:firstLineChars="0" w:firstLine="0"/>
      </w:pPr>
      <w:r>
        <w:t>MSI/MSI- x事务允许使用最适合设备编程模型的TC。</w:t>
      </w:r>
    </w:p>
    <w:p w14:paraId="4D96AA03" w14:textId="77777777" w:rsidR="00E26C6F" w:rsidRDefault="001F4190" w:rsidP="00E26C6F">
      <w:pPr>
        <w:pStyle w:val="a7"/>
        <w:ind w:left="420" w:firstLineChars="0" w:firstLine="0"/>
      </w:pPr>
      <w:r>
        <w:rPr>
          <w:rFonts w:hint="eastAsia"/>
        </w:rPr>
        <w:t>通常与用于传输数据的</w:t>
      </w:r>
      <w:r>
        <w:t>TC相同;对于遗留I/O，应该使用TC0。</w:t>
      </w:r>
    </w:p>
    <w:p w14:paraId="0999A8B2" w14:textId="28F4ACD2" w:rsidR="001F4190" w:rsidRDefault="001F4190" w:rsidP="00E26C6F">
      <w:pPr>
        <w:pStyle w:val="a7"/>
        <w:ind w:left="420" w:firstLineChars="0" w:firstLine="0"/>
      </w:pPr>
      <w:r>
        <w:rPr>
          <w:rFonts w:hint="eastAsia"/>
        </w:rPr>
        <w:t>如果一个设备使用多个</w:t>
      </w:r>
      <w:r>
        <w:t>TC，它必须明确地确保在数据流量和中断消息之间保持适当的同步，而不是使用同一个TC。确保此同步的方法是特定于实现的。一种选择是设备在发出MSI/MSI- x事务之前，使用用于数据流量的每个额外TC发出零长度Read(如第2.2.5节所述)。其他方法也是可行的。但是，请注意，平台软件(例如，设备驱动程序)通常只能使用TC0发出事务。</w:t>
      </w:r>
    </w:p>
    <w:p w14:paraId="6AE03975" w14:textId="370934CA" w:rsidR="00E26C6F" w:rsidRDefault="00E26C6F" w:rsidP="001F4190"/>
    <w:p w14:paraId="773B09D0" w14:textId="1D9A1685" w:rsidR="00E26C6F" w:rsidRDefault="00E26C6F" w:rsidP="001F4190">
      <w:r>
        <w:rPr>
          <w:rFonts w:hint="eastAsia"/>
        </w:rPr>
        <w:t>在一个设备内，不同的function</w:t>
      </w:r>
      <w:r w:rsidRPr="00E26C6F">
        <w:rPr>
          <w:rFonts w:hint="eastAsia"/>
        </w:rPr>
        <w:t>被允许实现不同的</w:t>
      </w:r>
      <w:r w:rsidRPr="00E26C6F">
        <w:t>MSI/MSI- x /INTx中断机制，系统软件独立管理每个函数的中断机制。</w:t>
      </w:r>
    </w:p>
    <w:p w14:paraId="3B5EB9A5" w14:textId="29741D65" w:rsidR="002E25FA" w:rsidRDefault="002E25FA" w:rsidP="002E25FA">
      <w:pPr>
        <w:pStyle w:val="2"/>
      </w:pPr>
      <w:r>
        <w:rPr>
          <w:rFonts w:hint="eastAsia"/>
        </w:rPr>
        <w:t>6</w:t>
      </w:r>
      <w:r>
        <w:t>.1.4.1 MSI</w:t>
      </w:r>
      <w:r>
        <w:rPr>
          <w:rFonts w:hint="eastAsia"/>
        </w:rPr>
        <w:t>配置</w:t>
      </w:r>
    </w:p>
    <w:p w14:paraId="018F5C40" w14:textId="77777777" w:rsidR="002E25FA" w:rsidRDefault="002E25FA" w:rsidP="002E25FA">
      <w:r>
        <w:rPr>
          <w:rFonts w:hint="eastAsia"/>
        </w:rPr>
        <w:t>在本节中，所有寄存器和字段引用都在</w:t>
      </w:r>
      <w:r>
        <w:t>MSI Capability结构的上下文中。</w:t>
      </w:r>
    </w:p>
    <w:p w14:paraId="74BBDA9F" w14:textId="1E4A9DD9" w:rsidR="002E25FA" w:rsidRDefault="002E25FA" w:rsidP="002E25FA">
      <w:pPr>
        <w:rPr>
          <w:rFonts w:hint="eastAsia"/>
        </w:rPr>
      </w:pPr>
    </w:p>
    <w:p w14:paraId="6AD9378C" w14:textId="778891CD" w:rsidR="002E25FA" w:rsidRPr="002E25FA" w:rsidRDefault="002E25FA" w:rsidP="002E25FA">
      <w:pPr>
        <w:rPr>
          <w:rFonts w:hint="eastAsia"/>
        </w:rPr>
      </w:pPr>
      <w:r>
        <w:rPr>
          <w:rFonts w:hint="eastAsia"/>
        </w:rPr>
        <w:t>系统软件读取</w:t>
      </w:r>
      <w:r>
        <w:rPr>
          <w:rFonts w:hint="eastAsia"/>
        </w:rPr>
        <w:t>me</w:t>
      </w:r>
      <w:r>
        <w:t>ssage control</w:t>
      </w:r>
      <w:r>
        <w:rPr>
          <w:rFonts w:hint="eastAsia"/>
        </w:rPr>
        <w:t>寄存器来确定</w:t>
      </w:r>
      <w:r>
        <w:rPr>
          <w:rFonts w:hint="eastAsia"/>
        </w:rPr>
        <w:t>f</w:t>
      </w:r>
      <w:r>
        <w:t>unction</w:t>
      </w:r>
      <w:r>
        <w:rPr>
          <w:rFonts w:hint="eastAsia"/>
        </w:rPr>
        <w:t>的</w:t>
      </w:r>
      <w:r>
        <w:t>MSI</w:t>
      </w:r>
      <w:r>
        <w:rPr>
          <w:rFonts w:hint="eastAsia"/>
        </w:rPr>
        <w:t xml:space="preserve"> </w:t>
      </w:r>
      <w:r>
        <w:t>capability</w:t>
      </w:r>
      <w:r>
        <w:t>。</w:t>
      </w:r>
    </w:p>
    <w:p w14:paraId="2A34DD1D" w14:textId="77777777" w:rsidR="002E25FA" w:rsidRDefault="002E25FA" w:rsidP="002E25FA"/>
    <w:p w14:paraId="07719197" w14:textId="4B28AB15" w:rsidR="002E25FA" w:rsidRDefault="002E25FA" w:rsidP="002E25FA">
      <w:pPr>
        <w:rPr>
          <w:rFonts w:hint="eastAsia"/>
        </w:rPr>
      </w:pPr>
      <w:r>
        <w:rPr>
          <w:rFonts w:hint="eastAsia"/>
        </w:rPr>
        <w:t>系统软件读取多消息能力字段</w:t>
      </w:r>
      <w:r>
        <w:t>(</w:t>
      </w:r>
      <w:r w:rsidR="00105191">
        <w:rPr>
          <w:rFonts w:hint="eastAsia"/>
        </w:rPr>
        <w:t>me</w:t>
      </w:r>
      <w:r w:rsidR="00105191">
        <w:t>ssage control</w:t>
      </w:r>
      <w:r>
        <w:t>寄存器的3-1位)来确定请求向量的数量。MSI支持每个函数最多32个向量。系统软件写入多消息启用字段(消息控制寄存器的6-4位)来分配请求向量的全部或子集。例如，一个函数可以请求四个向量，并分配四个、两个或一个向量。</w:t>
      </w:r>
      <w:r w:rsidRPr="00105191">
        <w:rPr>
          <w:highlight w:val="yellow"/>
        </w:rPr>
        <w:t>请求和分配的向量数量按2的幂排列(也就是说，需要三个向量的函数必须请求四个)。</w:t>
      </w:r>
    </w:p>
    <w:p w14:paraId="2AEB0A2D" w14:textId="77777777" w:rsidR="002E25FA" w:rsidRDefault="002E25FA" w:rsidP="002E25FA"/>
    <w:p w14:paraId="15F21C4B" w14:textId="6F2C254C" w:rsidR="002E25FA" w:rsidRDefault="002E25FA" w:rsidP="002E25FA">
      <w:r>
        <w:rPr>
          <w:rFonts w:hint="eastAsia"/>
        </w:rPr>
        <w:t>如果设置了逐矢量屏蔽能力位</w:t>
      </w:r>
      <w:r>
        <w:t>(</w:t>
      </w:r>
      <w:r w:rsidR="00105191">
        <w:rPr>
          <w:rFonts w:hint="eastAsia"/>
        </w:rPr>
        <w:t>me</w:t>
      </w:r>
      <w:r w:rsidR="00105191">
        <w:t>ssage control</w:t>
      </w:r>
      <w:r>
        <w:t>寄存器的第8位)并且系统软件支持逐矢量屏蔽，则系统软件可以通过写入掩码位寄存器来屏蔽一个或多个矢量。</w:t>
      </w:r>
    </w:p>
    <w:p w14:paraId="043428B7" w14:textId="77777777" w:rsidR="002E25FA" w:rsidRDefault="002E25FA" w:rsidP="002E25FA"/>
    <w:p w14:paraId="600AA22F" w14:textId="77777777" w:rsidR="002E25FA" w:rsidRDefault="002E25FA" w:rsidP="002E25FA"/>
    <w:p w14:paraId="12FCDDA3" w14:textId="7F4F919A" w:rsidR="002E25FA" w:rsidRDefault="002E25FA" w:rsidP="002E25FA">
      <w:r>
        <w:rPr>
          <w:rFonts w:hint="eastAsia"/>
        </w:rPr>
        <w:t>如果设置了</w:t>
      </w:r>
      <w:r>
        <w:t>64位Address Capable位(Message Control寄存器的第7位)，系统软件将用系统指定的消息地址初始化MSI Capability结构的Message Address寄存器(</w:t>
      </w:r>
      <w:r w:rsidR="00105191">
        <w:t>指定消息地址的</w:t>
      </w:r>
      <w:r w:rsidR="00105191">
        <w:rPr>
          <w:rFonts w:hint="eastAsia"/>
        </w:rPr>
        <w:t>低</w:t>
      </w:r>
      <w:r>
        <w:t>32位)和Message Upper Address寄存器(</w:t>
      </w:r>
      <w:r w:rsidR="00105191">
        <w:t>指定消息地址的</w:t>
      </w:r>
      <w:r w:rsidR="00105191">
        <w:rPr>
          <w:rFonts w:hint="eastAsia"/>
        </w:rPr>
        <w:t>高</w:t>
      </w:r>
      <w:r>
        <w:t>32位)。</w:t>
      </w:r>
    </w:p>
    <w:p w14:paraId="7694CBC5" w14:textId="2A91C618" w:rsidR="002E25FA" w:rsidRDefault="002E25FA" w:rsidP="002E25FA">
      <w:pPr>
        <w:rPr>
          <w:rFonts w:hint="eastAsia"/>
        </w:rPr>
      </w:pPr>
    </w:p>
    <w:p w14:paraId="669878DE" w14:textId="67FF0CB4" w:rsidR="002E25FA" w:rsidRDefault="002E25FA" w:rsidP="002E25FA">
      <w:r>
        <w:rPr>
          <w:rFonts w:hint="eastAsia"/>
        </w:rPr>
        <w:t>系统软件可以将</w:t>
      </w:r>
      <w:r w:rsidR="00105191" w:rsidRPr="00105191">
        <w:t>Message Upper Address</w:t>
      </w:r>
      <w:r w:rsidR="00105191">
        <w:rPr>
          <w:rFonts w:hint="eastAsia"/>
        </w:rPr>
        <w:t>寄存器写</w:t>
      </w:r>
      <w:r>
        <w:rPr>
          <w:rFonts w:hint="eastAsia"/>
        </w:rPr>
        <w:t>为零，以便函数</w:t>
      </w:r>
      <w:r w:rsidR="00105191">
        <w:rPr>
          <w:rFonts w:hint="eastAsia"/>
        </w:rPr>
        <w:t>对于M</w:t>
      </w:r>
      <w:r w:rsidR="00105191">
        <w:t>SI</w:t>
      </w:r>
      <w:r>
        <w:rPr>
          <w:rFonts w:hint="eastAsia"/>
        </w:rPr>
        <w:t>使用</w:t>
      </w:r>
      <w:r>
        <w:t>32位地址</w:t>
      </w:r>
      <w:r w:rsidR="00105191">
        <w:rPr>
          <w:rFonts w:hint="eastAsia"/>
        </w:rPr>
        <w:t>。</w:t>
      </w:r>
      <w:r w:rsidR="00105191" w:rsidRPr="00105191">
        <w:rPr>
          <w:rFonts w:hint="eastAsia"/>
        </w:rPr>
        <w:t>如果该位为</w:t>
      </w:r>
      <w:r w:rsidR="00105191" w:rsidRPr="00105191">
        <w:t>Clear，则系统软件用系统指定的消息地址初始化MSI Capability结构的消息地址寄存器(指定32位消息地址)。</w:t>
      </w:r>
    </w:p>
    <w:p w14:paraId="3E9754EB" w14:textId="4EA19B0E" w:rsidR="00105191" w:rsidRDefault="00105191" w:rsidP="002E25FA"/>
    <w:p w14:paraId="5FB1DAE5" w14:textId="1900E7C5" w:rsidR="00105191" w:rsidRPr="00105191" w:rsidRDefault="00105191" w:rsidP="00105191">
      <w:pPr>
        <w:rPr>
          <w:rFonts w:hint="eastAsia"/>
        </w:rPr>
      </w:pPr>
      <w:r>
        <w:rPr>
          <w:rFonts w:hint="eastAsia"/>
        </w:rPr>
        <w:lastRenderedPageBreak/>
        <w:t>系统软件用系统指定数据值的低</w:t>
      </w:r>
      <w:r>
        <w:t>16位初始化MSI</w:t>
      </w:r>
      <w:r>
        <w:t xml:space="preserve"> </w:t>
      </w:r>
      <w:r>
        <w:rPr>
          <w:rFonts w:hint="eastAsia"/>
        </w:rPr>
        <w:t>capability</w:t>
      </w:r>
      <w:r>
        <w:t>结构的消息数据</w:t>
      </w:r>
      <w:r>
        <w:rPr>
          <w:rFonts w:hint="eastAsia"/>
        </w:rPr>
        <w:t>（m</w:t>
      </w:r>
      <w:r>
        <w:t>essage data</w:t>
      </w:r>
      <w:r>
        <w:rPr>
          <w:rFonts w:hint="eastAsia"/>
        </w:rPr>
        <w:t>）</w:t>
      </w:r>
      <w:r>
        <w:t>寄存器。当扩展消息数据能力位为Clear时，必须注意只初始化消息数据寄存器(即一个2字节的值)，而不修改DWORD</w:t>
      </w:r>
      <w:r>
        <w:t>位置的</w:t>
      </w:r>
      <w:r>
        <w:rPr>
          <w:rFonts w:hint="eastAsia"/>
        </w:rPr>
        <w:t>高</w:t>
      </w:r>
      <w:r>
        <w:t>两个字节。</w:t>
      </w:r>
    </w:p>
    <w:p w14:paraId="45277B27" w14:textId="77777777" w:rsidR="00105191" w:rsidRDefault="00105191" w:rsidP="00105191"/>
    <w:p w14:paraId="28C64034" w14:textId="6409CA48" w:rsidR="00105191" w:rsidRDefault="00105191" w:rsidP="00105191">
      <w:r>
        <w:rPr>
          <w:rFonts w:hint="eastAsia"/>
        </w:rPr>
        <w:t>如果设置了扩展消息数据能力位，并且系统软件支持</w:t>
      </w:r>
      <w:r>
        <w:t>32</w:t>
      </w:r>
      <w:r>
        <w:t>位矢量值，则系统软件可以用系统指定的数据值的</w:t>
      </w:r>
      <w:r>
        <w:rPr>
          <w:rFonts w:hint="eastAsia"/>
        </w:rPr>
        <w:t>高</w:t>
      </w:r>
      <w:r>
        <w:t>16位初始化MSI能力结构的扩展消息数据寄存器，然后设置扩展消息数据使能位。</w:t>
      </w:r>
    </w:p>
    <w:p w14:paraId="66A216E4" w14:textId="73550C2E" w:rsidR="009C089B" w:rsidRDefault="009C089B" w:rsidP="00105191">
      <w:pPr>
        <w:rPr>
          <w:ins w:id="89" w:author="Elvis Liang (梁泽溢)" w:date="2023-12-05T15:18:00Z"/>
        </w:rPr>
      </w:pPr>
    </w:p>
    <w:p w14:paraId="21832786" w14:textId="77777777" w:rsidR="009C089B" w:rsidRPr="009C089B" w:rsidRDefault="009C089B" w:rsidP="009C089B">
      <w:pPr>
        <w:rPr>
          <w:ins w:id="90" w:author="Elvis Liang (梁泽溢)" w:date="2023-12-05T15:18:00Z"/>
          <w:rPrChange w:id="91" w:author="Elvis Liang (梁泽溢)" w:date="2023-12-05T15:19:00Z">
            <w:rPr>
              <w:ins w:id="92" w:author="Elvis Liang (梁泽溢)" w:date="2023-12-05T15:18:00Z"/>
              <w:rFonts w:ascii="微软雅黑" w:eastAsia="微软雅黑" w:hAnsi="微软雅黑" w:cs="宋体"/>
              <w:color w:val="121212"/>
              <w:kern w:val="0"/>
              <w:sz w:val="27"/>
              <w:szCs w:val="27"/>
            </w:rPr>
          </w:rPrChange>
        </w:rPr>
        <w:pPrChange w:id="93" w:author="Elvis Liang (梁泽溢)" w:date="2023-12-05T15:19:00Z">
          <w:pPr>
            <w:widowControl/>
            <w:shd w:val="clear" w:color="auto" w:fill="FFFFFF"/>
            <w:spacing w:before="336" w:after="336"/>
            <w:jc w:val="left"/>
          </w:pPr>
        </w:pPrChange>
      </w:pPr>
      <w:ins w:id="94" w:author="Elvis Liang (梁泽溢)" w:date="2023-12-05T15:18:00Z">
        <w:r w:rsidRPr="009C089B">
          <w:rPr>
            <w:rFonts w:hint="eastAsia"/>
            <w:rPrChange w:id="95" w:author="Elvis Liang (梁泽溢)" w:date="2023-12-05T15:19:00Z">
              <w:rPr>
                <w:rFonts w:ascii="微软雅黑" w:eastAsia="微软雅黑" w:hAnsi="微软雅黑" w:cs="宋体" w:hint="eastAsia"/>
                <w:color w:val="121212"/>
                <w:kern w:val="0"/>
                <w:sz w:val="27"/>
                <w:szCs w:val="27"/>
              </w:rPr>
            </w:rPrChange>
          </w:rPr>
          <w:t>PCIe设备会根据配置空间中的MSI请求信息，来创建Memory Write TLP，来将MSI信息发送出去。作为一种特殊的TLP，传递MSI的TLP需要遵循以下规则：</w:t>
        </w:r>
      </w:ins>
    </w:p>
    <w:p w14:paraId="537AD803" w14:textId="77777777" w:rsidR="009C089B" w:rsidRDefault="009C089B" w:rsidP="009C089B">
      <w:pPr>
        <w:pStyle w:val="a7"/>
        <w:numPr>
          <w:ilvl w:val="0"/>
          <w:numId w:val="4"/>
        </w:numPr>
        <w:ind w:firstLineChars="0"/>
        <w:rPr>
          <w:ins w:id="96" w:author="Elvis Liang (梁泽溢)" w:date="2023-12-05T15:19:00Z"/>
        </w:rPr>
        <w:pPrChange w:id="97" w:author="Elvis Liang (梁泽溢)" w:date="2023-12-05T15:19:00Z">
          <w:pPr>
            <w:widowControl/>
            <w:numPr>
              <w:numId w:val="5"/>
            </w:numPr>
            <w:shd w:val="clear" w:color="auto" w:fill="FFFFFF"/>
            <w:tabs>
              <w:tab w:val="num" w:pos="720"/>
            </w:tabs>
            <w:spacing w:before="100" w:beforeAutospacing="1" w:after="100" w:afterAutospacing="1"/>
            <w:ind w:left="720" w:hanging="360"/>
            <w:jc w:val="left"/>
          </w:pPr>
        </w:pPrChange>
      </w:pPr>
      <w:ins w:id="98" w:author="Elvis Liang (梁泽溢)" w:date="2023-12-05T15:18:00Z">
        <w:r w:rsidRPr="009C089B">
          <w:rPr>
            <w:rFonts w:hint="eastAsia"/>
            <w:rPrChange w:id="99" w:author="Elvis Liang (梁泽溢)" w:date="2023-12-05T15:19:00Z">
              <w:rPr>
                <w:rFonts w:ascii="微软雅黑" w:eastAsia="微软雅黑" w:hAnsi="微软雅黑" w:cs="宋体" w:hint="eastAsia"/>
                <w:color w:val="121212"/>
                <w:kern w:val="0"/>
                <w:sz w:val="27"/>
                <w:szCs w:val="27"/>
              </w:rPr>
            </w:rPrChange>
          </w:rPr>
          <w:t>No Snoop和Relaxed Ordering bits的值必须为0</w:t>
        </w:r>
      </w:ins>
    </w:p>
    <w:p w14:paraId="40016868" w14:textId="77777777" w:rsidR="009C089B" w:rsidRDefault="009C089B" w:rsidP="009C089B">
      <w:pPr>
        <w:pStyle w:val="a7"/>
        <w:numPr>
          <w:ilvl w:val="0"/>
          <w:numId w:val="4"/>
        </w:numPr>
        <w:ind w:firstLineChars="0"/>
        <w:rPr>
          <w:ins w:id="100" w:author="Elvis Liang (梁泽溢)" w:date="2023-12-05T15:19:00Z"/>
        </w:rPr>
        <w:pPrChange w:id="101" w:author="Elvis Liang (梁泽溢)" w:date="2023-12-05T15:19:00Z">
          <w:pPr>
            <w:widowControl/>
            <w:numPr>
              <w:numId w:val="5"/>
            </w:numPr>
            <w:shd w:val="clear" w:color="auto" w:fill="FFFFFF"/>
            <w:tabs>
              <w:tab w:val="num" w:pos="720"/>
            </w:tabs>
            <w:spacing w:before="100" w:beforeAutospacing="1" w:after="100" w:afterAutospacing="1"/>
            <w:ind w:left="720" w:hanging="360"/>
            <w:jc w:val="left"/>
          </w:pPr>
        </w:pPrChange>
      </w:pPr>
      <w:ins w:id="102" w:author="Elvis Liang (梁泽溢)" w:date="2023-12-05T15:18:00Z">
        <w:r w:rsidRPr="009C089B">
          <w:rPr>
            <w:rFonts w:hint="eastAsia"/>
            <w:rPrChange w:id="103" w:author="Elvis Liang (梁泽溢)" w:date="2023-12-05T15:19:00Z">
              <w:rPr>
                <w:rFonts w:ascii="微软雅黑" w:eastAsia="微软雅黑" w:hAnsi="微软雅黑" w:cs="宋体" w:hint="eastAsia"/>
                <w:color w:val="121212"/>
                <w:kern w:val="0"/>
                <w:sz w:val="27"/>
                <w:szCs w:val="27"/>
              </w:rPr>
            </w:rPrChange>
          </w:rPr>
          <w:t>TLP长度值必须为01h</w:t>
        </w:r>
      </w:ins>
    </w:p>
    <w:p w14:paraId="226EA0F4" w14:textId="77777777" w:rsidR="009C089B" w:rsidRDefault="009C089B" w:rsidP="009C089B">
      <w:pPr>
        <w:pStyle w:val="a7"/>
        <w:numPr>
          <w:ilvl w:val="0"/>
          <w:numId w:val="4"/>
        </w:numPr>
        <w:ind w:firstLineChars="0"/>
        <w:rPr>
          <w:ins w:id="104" w:author="Elvis Liang (梁泽溢)" w:date="2023-12-05T15:19:00Z"/>
        </w:rPr>
        <w:pPrChange w:id="105" w:author="Elvis Liang (梁泽溢)" w:date="2023-12-05T15:19:00Z">
          <w:pPr>
            <w:widowControl/>
            <w:numPr>
              <w:numId w:val="5"/>
            </w:numPr>
            <w:shd w:val="clear" w:color="auto" w:fill="FFFFFF"/>
            <w:tabs>
              <w:tab w:val="num" w:pos="720"/>
            </w:tabs>
            <w:spacing w:before="100" w:beforeAutospacing="1" w:after="100" w:afterAutospacing="1"/>
            <w:ind w:left="720" w:hanging="360"/>
            <w:jc w:val="left"/>
          </w:pPr>
        </w:pPrChange>
      </w:pPr>
      <w:ins w:id="106" w:author="Elvis Liang (梁泽溢)" w:date="2023-12-05T15:18:00Z">
        <w:r w:rsidRPr="009C089B">
          <w:rPr>
            <w:rFonts w:hint="eastAsia"/>
            <w:rPrChange w:id="107" w:author="Elvis Liang (梁泽溢)" w:date="2023-12-05T15:19:00Z">
              <w:rPr>
                <w:rFonts w:ascii="微软雅黑" w:eastAsia="微软雅黑" w:hAnsi="微软雅黑" w:cs="宋体" w:hint="eastAsia"/>
                <w:color w:val="121212"/>
                <w:kern w:val="0"/>
                <w:sz w:val="27"/>
                <w:szCs w:val="27"/>
              </w:rPr>
            </w:rPrChange>
          </w:rPr>
          <w:t>First BE必须为1111b</w:t>
        </w:r>
      </w:ins>
    </w:p>
    <w:p w14:paraId="192AAD2B" w14:textId="77777777" w:rsidR="009C089B" w:rsidRDefault="009C089B" w:rsidP="009C089B">
      <w:pPr>
        <w:pStyle w:val="a7"/>
        <w:numPr>
          <w:ilvl w:val="0"/>
          <w:numId w:val="4"/>
        </w:numPr>
        <w:ind w:firstLineChars="0"/>
        <w:rPr>
          <w:ins w:id="108" w:author="Elvis Liang (梁泽溢)" w:date="2023-12-05T15:19:00Z"/>
        </w:rPr>
        <w:pPrChange w:id="109" w:author="Elvis Liang (梁泽溢)" w:date="2023-12-05T15:19:00Z">
          <w:pPr>
            <w:widowControl/>
            <w:numPr>
              <w:numId w:val="5"/>
            </w:numPr>
            <w:shd w:val="clear" w:color="auto" w:fill="FFFFFF"/>
            <w:tabs>
              <w:tab w:val="num" w:pos="720"/>
            </w:tabs>
            <w:spacing w:before="100" w:beforeAutospacing="1" w:after="100" w:afterAutospacing="1"/>
            <w:ind w:left="720" w:hanging="360"/>
            <w:jc w:val="left"/>
          </w:pPr>
        </w:pPrChange>
      </w:pPr>
      <w:ins w:id="110" w:author="Elvis Liang (梁泽溢)" w:date="2023-12-05T15:18:00Z">
        <w:r w:rsidRPr="009C089B">
          <w:rPr>
            <w:rFonts w:hint="eastAsia"/>
            <w:rPrChange w:id="111" w:author="Elvis Liang (梁泽溢)" w:date="2023-12-05T15:19:00Z">
              <w:rPr>
                <w:rFonts w:ascii="微软雅黑" w:eastAsia="微软雅黑" w:hAnsi="微软雅黑" w:cs="宋体" w:hint="eastAsia"/>
                <w:color w:val="121212"/>
                <w:kern w:val="0"/>
                <w:sz w:val="27"/>
                <w:szCs w:val="27"/>
              </w:rPr>
            </w:rPrChange>
          </w:rPr>
          <w:t>Last BE必须为0000b</w:t>
        </w:r>
      </w:ins>
    </w:p>
    <w:p w14:paraId="4F697E67" w14:textId="79464DFC" w:rsidR="009C089B" w:rsidRPr="009C089B" w:rsidRDefault="009C089B" w:rsidP="009C089B">
      <w:pPr>
        <w:pStyle w:val="a7"/>
        <w:numPr>
          <w:ilvl w:val="0"/>
          <w:numId w:val="4"/>
        </w:numPr>
        <w:ind w:firstLineChars="0"/>
        <w:rPr>
          <w:ins w:id="112" w:author="Elvis Liang (梁泽溢)" w:date="2023-12-05T15:18:00Z"/>
          <w:rFonts w:hint="eastAsia"/>
          <w:rPrChange w:id="113" w:author="Elvis Liang (梁泽溢)" w:date="2023-12-05T15:19:00Z">
            <w:rPr>
              <w:ins w:id="114" w:author="Elvis Liang (梁泽溢)" w:date="2023-12-05T15:18:00Z"/>
              <w:rFonts w:ascii="微软雅黑" w:eastAsia="微软雅黑" w:hAnsi="微软雅黑" w:cs="宋体" w:hint="eastAsia"/>
              <w:color w:val="121212"/>
              <w:kern w:val="0"/>
              <w:sz w:val="27"/>
              <w:szCs w:val="27"/>
            </w:rPr>
          </w:rPrChange>
        </w:rPr>
        <w:pPrChange w:id="115" w:author="Elvis Liang (梁泽溢)" w:date="2023-12-05T15:19:00Z">
          <w:pPr>
            <w:widowControl/>
            <w:numPr>
              <w:numId w:val="5"/>
            </w:numPr>
            <w:shd w:val="clear" w:color="auto" w:fill="FFFFFF"/>
            <w:tabs>
              <w:tab w:val="num" w:pos="720"/>
            </w:tabs>
            <w:spacing w:before="100" w:beforeAutospacing="1" w:after="100" w:afterAutospacing="1"/>
            <w:ind w:left="720" w:hanging="360"/>
            <w:jc w:val="left"/>
          </w:pPr>
        </w:pPrChange>
      </w:pPr>
      <w:ins w:id="116" w:author="Elvis Liang (梁泽溢)" w:date="2023-12-05T15:18:00Z">
        <w:r w:rsidRPr="009C089B">
          <w:rPr>
            <w:rFonts w:hint="eastAsia"/>
            <w:rPrChange w:id="117" w:author="Elvis Liang (梁泽溢)" w:date="2023-12-05T15:19:00Z">
              <w:rPr>
                <w:rFonts w:ascii="微软雅黑" w:eastAsia="微软雅黑" w:hAnsi="微软雅黑" w:cs="宋体" w:hint="eastAsia"/>
                <w:color w:val="121212"/>
                <w:kern w:val="0"/>
                <w:sz w:val="27"/>
                <w:szCs w:val="27"/>
              </w:rPr>
            </w:rPrChange>
          </w:rPr>
          <w:t>址是直接从配置空间中的响应位置复制过来的</w:t>
        </w:r>
      </w:ins>
    </w:p>
    <w:p w14:paraId="20C13B5F" w14:textId="5A1DA829" w:rsidR="009C089B" w:rsidRPr="00195A6F" w:rsidRDefault="00195A6F" w:rsidP="00105191">
      <w:pPr>
        <w:rPr>
          <w:rFonts w:hint="eastAsia"/>
        </w:rPr>
      </w:pPr>
      <w:ins w:id="118" w:author="Elvis Liang (梁泽溢)" w:date="2023-12-05T15:20:00Z">
        <w:r>
          <w:rPr>
            <w:noProof/>
          </w:rPr>
          <w:drawing>
            <wp:inline distT="0" distB="0" distL="0" distR="0" wp14:anchorId="21B79F5B" wp14:editId="1DCD3EEF">
              <wp:extent cx="5274310" cy="4889725"/>
              <wp:effectExtent l="0" t="0" r="2540" b="6350"/>
              <wp:docPr id="1" name="图片 1" descr="https://pic2.zhimg.com/v2-4bcf7898a8ae1185593927b097906dd1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4bcf7898a8ae1185593927b097906dd1_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889725"/>
                      </a:xfrm>
                      <a:prstGeom prst="rect">
                        <a:avLst/>
                      </a:prstGeom>
                      <a:noFill/>
                      <a:ln>
                        <a:noFill/>
                      </a:ln>
                    </pic:spPr>
                  </pic:pic>
                </a:graphicData>
              </a:graphic>
            </wp:inline>
          </w:drawing>
        </w:r>
      </w:ins>
    </w:p>
    <w:p w14:paraId="60F55613" w14:textId="3B955F21" w:rsidR="00105191" w:rsidRDefault="00105191" w:rsidP="00105191">
      <w:pPr>
        <w:pStyle w:val="2"/>
      </w:pPr>
      <w:r>
        <w:rPr>
          <w:rFonts w:hint="eastAsia"/>
        </w:rPr>
        <w:t>6</w:t>
      </w:r>
      <w:r>
        <w:t>.1.4.2</w:t>
      </w:r>
      <w:r>
        <w:t xml:space="preserve"> MSI</w:t>
      </w:r>
      <w:r>
        <w:t>-X</w:t>
      </w:r>
      <w:r>
        <w:rPr>
          <w:rFonts w:hint="eastAsia"/>
        </w:rPr>
        <w:t>配置</w:t>
      </w:r>
    </w:p>
    <w:p w14:paraId="4E51146C" w14:textId="50B0EEC4" w:rsidR="00105191" w:rsidRDefault="00105191" w:rsidP="00105191">
      <w:pPr>
        <w:rPr>
          <w:rFonts w:hint="eastAsia"/>
        </w:rPr>
      </w:pPr>
      <w:r>
        <w:rPr>
          <w:rFonts w:hint="eastAsia"/>
        </w:rPr>
        <w:t>在本节中，所有寄存器和字段引用都在</w:t>
      </w:r>
      <w:r>
        <w:t>MSI-X Capability、MSI-X Table和MSI-X PBA结构</w:t>
      </w:r>
      <w:r>
        <w:lastRenderedPageBreak/>
        <w:t>的上下文中。</w:t>
      </w:r>
    </w:p>
    <w:p w14:paraId="1789601C" w14:textId="77777777" w:rsidR="00105191" w:rsidRDefault="00105191" w:rsidP="00105191"/>
    <w:p w14:paraId="0C38C2BB" w14:textId="26A5CE07" w:rsidR="00105191" w:rsidRDefault="00105191" w:rsidP="00105191">
      <w:r>
        <w:rPr>
          <w:rFonts w:hint="eastAsia"/>
        </w:rPr>
        <w:t>系统软件为f</w:t>
      </w:r>
      <w:r>
        <w:t>unction</w:t>
      </w:r>
      <w:r>
        <w:rPr>
          <w:rFonts w:hint="eastAsia"/>
        </w:rPr>
        <w:t>的标准基址寄存器分配地址空间，并相应地设置寄存器。其中一个函数的基址寄存器包括用于</w:t>
      </w:r>
      <w:r>
        <w:t>MSI-X表的地址空间，尽管分配地址空间的系统软件不需要知道这是哪个基址寄存器，或者地址空间用于MSI-X表的事实。相同或另一个基址寄存器包括MSI-X PBA的地址空间，关于系统软件的相同观点也适用。</w:t>
      </w:r>
    </w:p>
    <w:p w14:paraId="40732879" w14:textId="7EC4FFCE" w:rsidR="00105191" w:rsidRDefault="00105191" w:rsidP="00105191">
      <w:pPr>
        <w:rPr>
          <w:rFonts w:hint="eastAsia"/>
        </w:rPr>
      </w:pPr>
    </w:p>
    <w:p w14:paraId="1CE49016" w14:textId="74CD3411" w:rsidR="00105191" w:rsidRDefault="00105191" w:rsidP="00105191">
      <w:r>
        <w:rPr>
          <w:rFonts w:hint="eastAsia"/>
        </w:rPr>
        <w:t>根据系统软件策略、系统软件、</w:t>
      </w:r>
      <w:r w:rsidR="00183467">
        <w:rPr>
          <w:rFonts w:hint="eastAsia"/>
        </w:rPr>
        <w:t>设备驱动软件，或者在不同的时间或环境下，可以用合适的向量配置f</w:t>
      </w:r>
      <w:r w:rsidR="00183467">
        <w:t>unction</w:t>
      </w:r>
      <w:r>
        <w:rPr>
          <w:rFonts w:hint="eastAsia"/>
        </w:rPr>
        <w:t>的</w:t>
      </w:r>
      <w:r>
        <w:t>MSI-X</w:t>
      </w:r>
      <w:r w:rsidR="00183467">
        <w:t xml:space="preserve"> </w:t>
      </w:r>
      <w:r w:rsidR="00183467">
        <w:rPr>
          <w:rFonts w:hint="eastAsia"/>
        </w:rPr>
        <w:t>capability</w:t>
      </w:r>
      <w:r>
        <w:t>和表结构。例如，一个引导环境可能只需要一个向</w:t>
      </w:r>
      <w:r w:rsidR="00183467">
        <w:t>量，而一个运行应用程序的正常操作系统环境</w:t>
      </w:r>
      <w:r w:rsidR="00183467">
        <w:rPr>
          <w:rFonts w:hint="eastAsia"/>
        </w:rPr>
        <w:t>，</w:t>
      </w:r>
      <w:r w:rsidR="00183467">
        <w:t>如果</w:t>
      </w:r>
      <w:r w:rsidR="00183467">
        <w:rPr>
          <w:rFonts w:hint="eastAsia"/>
        </w:rPr>
        <w:t>function</w:t>
      </w:r>
      <w:r w:rsidR="00183467">
        <w:t>支持包含多个</w:t>
      </w:r>
      <w:r w:rsidR="00183467">
        <w:rPr>
          <w:rFonts w:hint="eastAsia"/>
        </w:rPr>
        <w:t>entry</w:t>
      </w:r>
      <w:r w:rsidR="00183467">
        <w:t>的MSI-X表</w:t>
      </w:r>
      <w:r w:rsidR="00183467">
        <w:rPr>
          <w:rFonts w:hint="eastAsia"/>
        </w:rPr>
        <w:t>，那么</w:t>
      </w:r>
      <w:r w:rsidR="00183467">
        <w:t>可能会从中受益</w:t>
      </w:r>
      <w:r>
        <w:t>。对于本节的其余部分，“软件”是指系统软件或设备驱动程序软件。</w:t>
      </w:r>
    </w:p>
    <w:p w14:paraId="30DD7A1E" w14:textId="7F5368A8" w:rsidR="00105191" w:rsidRDefault="00105191" w:rsidP="00105191">
      <w:pPr>
        <w:rPr>
          <w:rFonts w:hint="eastAsia"/>
        </w:rPr>
      </w:pPr>
    </w:p>
    <w:p w14:paraId="3BA28FD7" w14:textId="77777777" w:rsidR="00105191" w:rsidRDefault="00105191" w:rsidP="00105191">
      <w:r>
        <w:rPr>
          <w:rFonts w:hint="eastAsia"/>
        </w:rPr>
        <w:t>软件从消息控制寄存器中读取表大小字段来确定</w:t>
      </w:r>
      <w:r>
        <w:t>MSI-X表大小。该字段将表项数编码为N-1，因此软件必须在从该字段读取的值上加1来计算表项数。</w:t>
      </w:r>
      <w:commentRangeStart w:id="119"/>
      <w:r>
        <w:t>MSI-X支持的最大表项数为2048。</w:t>
      </w:r>
      <w:commentRangeEnd w:id="119"/>
      <w:r w:rsidR="00183467">
        <w:rPr>
          <w:rStyle w:val="a8"/>
        </w:rPr>
        <w:commentReference w:id="119"/>
      </w:r>
    </w:p>
    <w:p w14:paraId="2FDEA586" w14:textId="3B9B8172" w:rsidR="00105191" w:rsidRDefault="00105191" w:rsidP="00105191">
      <w:pPr>
        <w:rPr>
          <w:rFonts w:hint="eastAsia"/>
        </w:rPr>
      </w:pPr>
    </w:p>
    <w:p w14:paraId="0B80C080" w14:textId="65F4196F" w:rsidR="00105191" w:rsidRDefault="00105191" w:rsidP="00105191">
      <w:pPr>
        <w:rPr>
          <w:ins w:id="120" w:author="Elvis Liang (梁泽溢)" w:date="2023-12-05T15:22:00Z"/>
        </w:rPr>
      </w:pPr>
      <w:r>
        <w:rPr>
          <w:rFonts w:hint="eastAsia"/>
        </w:rPr>
        <w:t>软件通过从表偏移量</w:t>
      </w:r>
      <w:r>
        <w:t>/表BIR寄存器中读取32位值，屏蔽掉表BIR寄存器中较低的3位，然后将剩余的与qword对齐的32位表偏移量加到表BIR所指示的从基址寄存器中获取的地址中，来计算MSI-X表的基址。软件使用与PBA偏移量/PBA BIR寄存器相同的过程计算MSI-X PBA的基址。</w:t>
      </w:r>
    </w:p>
    <w:p w14:paraId="6080A385" w14:textId="317EA415" w:rsidR="00195A6F" w:rsidRDefault="00195A6F" w:rsidP="00105191">
      <w:pPr>
        <w:rPr>
          <w:ins w:id="121" w:author="Elvis Liang (梁泽溢)" w:date="2023-12-05T15:22:00Z"/>
        </w:rPr>
      </w:pPr>
      <w:ins w:id="122" w:author="Elvis Liang (梁泽溢)" w:date="2023-12-05T15:22:00Z">
        <w:r>
          <w:rPr>
            <w:rFonts w:hint="eastAsia"/>
          </w:rPr>
          <w:t>M</w:t>
        </w:r>
        <w:r>
          <w:t>SI-X</w:t>
        </w:r>
        <w:r>
          <w:rPr>
            <w:rFonts w:hint="eastAsia"/>
          </w:rPr>
          <w:t>查找表示意图：</w:t>
        </w:r>
      </w:ins>
    </w:p>
    <w:p w14:paraId="6269866E" w14:textId="488C4F78" w:rsidR="00195A6F" w:rsidRDefault="00195A6F" w:rsidP="00105191">
      <w:pPr>
        <w:rPr>
          <w:rFonts w:hint="eastAsia"/>
        </w:rPr>
      </w:pPr>
      <w:ins w:id="123" w:author="Elvis Liang (梁泽溢)" w:date="2023-12-05T15:22:00Z">
        <w:r>
          <w:rPr>
            <w:noProof/>
          </w:rPr>
          <w:drawing>
            <wp:inline distT="0" distB="0" distL="0" distR="0" wp14:anchorId="31B620AF" wp14:editId="1932C4BB">
              <wp:extent cx="4775200" cy="4172775"/>
              <wp:effectExtent l="0" t="0" r="6350" b="0"/>
              <wp:docPr id="2" name="图片 2" descr="https://pic1.zhimg.com/v2-cb5d9044662ca7ae0913708916a67848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v2-cb5d9044662ca7ae0913708916a67848_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9607" cy="4185365"/>
                      </a:xfrm>
                      <a:prstGeom prst="rect">
                        <a:avLst/>
                      </a:prstGeom>
                      <a:noFill/>
                      <a:ln>
                        <a:noFill/>
                      </a:ln>
                    </pic:spPr>
                  </pic:pic>
                </a:graphicData>
              </a:graphic>
            </wp:inline>
          </w:drawing>
        </w:r>
      </w:ins>
    </w:p>
    <w:p w14:paraId="0A64FE92" w14:textId="7D6B94B3" w:rsidR="00105191" w:rsidRDefault="00105191" w:rsidP="00105191">
      <w:pPr>
        <w:rPr>
          <w:rFonts w:hint="eastAsia"/>
        </w:rPr>
      </w:pPr>
    </w:p>
    <w:p w14:paraId="5F86CD40" w14:textId="1205EAA3" w:rsidR="00105191" w:rsidRDefault="00105191" w:rsidP="00105191">
      <w:r>
        <w:rPr>
          <w:rFonts w:hint="eastAsia"/>
        </w:rPr>
        <w:lastRenderedPageBreak/>
        <w:t>对于将要使用的每个</w:t>
      </w:r>
      <w:r>
        <w:t>MSI-X表项，软件填充</w:t>
      </w:r>
      <w:r w:rsidR="00E70B98" w:rsidRPr="00E70B98">
        <w:t>Message Address</w:t>
      </w:r>
      <w:r>
        <w:t>字段、</w:t>
      </w:r>
      <w:r w:rsidR="00E70B98" w:rsidRPr="00E70B98">
        <w:t>Message</w:t>
      </w:r>
      <w:r w:rsidR="00E70B98">
        <w:t xml:space="preserve"> Upper</w:t>
      </w:r>
      <w:r w:rsidR="00E70B98" w:rsidRPr="00E70B98">
        <w:t xml:space="preserve"> Address</w:t>
      </w:r>
      <w:r>
        <w:t>字段、</w:t>
      </w:r>
      <w:r w:rsidR="00E70B98">
        <w:rPr>
          <w:rFonts w:hint="eastAsia"/>
        </w:rPr>
        <w:t>M</w:t>
      </w:r>
      <w:r w:rsidR="00E70B98">
        <w:t>essage Dat</w:t>
      </w:r>
      <w:r w:rsidR="00BE3D79">
        <w:t>a</w:t>
      </w:r>
      <w:r>
        <w:t>字段和</w:t>
      </w:r>
      <w:r w:rsidR="00E70B98">
        <w:t>Vector Control</w:t>
      </w:r>
      <w:r>
        <w:t>字段。Vector Control字段可能包含可选的Steering Tag字段。软件不得修改地址，数据，或转向标签字段的一个条目，而它是不掩码。详细信息请参见6.1.4.5节。</w:t>
      </w:r>
    </w:p>
    <w:p w14:paraId="08073594" w14:textId="179F1163" w:rsidR="00BD096B" w:rsidRDefault="00BD096B" w:rsidP="00105191"/>
    <w:p w14:paraId="4C6AB34B" w14:textId="794317F7" w:rsidR="00BD096B" w:rsidRDefault="00BD096B" w:rsidP="00BD096B">
      <w:pPr>
        <w:pStyle w:val="a7"/>
        <w:numPr>
          <w:ilvl w:val="0"/>
          <w:numId w:val="4"/>
        </w:numPr>
        <w:ind w:firstLineChars="0"/>
      </w:pPr>
      <w:r w:rsidRPr="00BD096B">
        <w:rPr>
          <w:rFonts w:hint="eastAsia"/>
        </w:rPr>
        <w:t>对</w:t>
      </w:r>
      <w:r w:rsidRPr="00BD096B">
        <w:t>QWORD访问的特殊考虑</w:t>
      </w:r>
    </w:p>
    <w:p w14:paraId="1DFB4EC0" w14:textId="4A93DF03" w:rsidR="00BD096B" w:rsidRDefault="00BD096B" w:rsidP="00BD096B">
      <w:pPr>
        <w:pStyle w:val="a7"/>
        <w:ind w:left="420" w:firstLineChars="0" w:firstLine="0"/>
        <w:rPr>
          <w:rFonts w:hint="eastAsia"/>
        </w:rPr>
      </w:pPr>
      <w:r w:rsidRPr="00BD096B">
        <w:rPr>
          <w:rFonts w:hint="eastAsia"/>
        </w:rPr>
        <w:t>允许软件用</w:t>
      </w:r>
      <w:r w:rsidRPr="00BD096B">
        <w:t>DWORD写操作单独填充MSI-X表</w:t>
      </w:r>
      <w:r>
        <w:rPr>
          <w:rFonts w:hint="eastAsia"/>
        </w:rPr>
        <w:t>e</w:t>
      </w:r>
      <w:r>
        <w:t>ntry</w:t>
      </w:r>
      <w:r w:rsidRPr="00BD096B">
        <w:t>的DWORD字段，或者在某些情况下允许软件用单个QWORD写操作填充适当的DWORD对。具体来说，软件总是允许用单个QWORD写入来填写消息地址和消息上地址字段。如果一个给定的条目当前被屏蔽(通过其掩码位或</w:t>
      </w:r>
      <w:r>
        <w:t>function</w:t>
      </w:r>
      <w:r w:rsidRPr="00BD096B">
        <w:t>掩码位)，则允许软件用单个QWORD</w:t>
      </w:r>
      <w:r w:rsidR="00913C20">
        <w:t>写入填充消息数据和</w:t>
      </w:r>
      <w:r w:rsidR="00913C20">
        <w:rPr>
          <w:rFonts w:hint="eastAsia"/>
        </w:rPr>
        <w:t>v</w:t>
      </w:r>
      <w:r w:rsidR="00913C20">
        <w:t>ector control</w:t>
      </w:r>
      <w:r w:rsidRPr="00BD096B">
        <w:t>字段，利用消息数据字</w:t>
      </w:r>
      <w:r w:rsidR="00913C20">
        <w:t>段保证不晚于矢量控制字段对硬件可见的事实。然而，如果软件希望</w:t>
      </w:r>
      <w:r w:rsidR="00913C20">
        <w:rPr>
          <w:rFonts w:hint="eastAsia"/>
        </w:rPr>
        <w:t>m</w:t>
      </w:r>
      <w:r w:rsidR="00913C20">
        <w:t>ask</w:t>
      </w:r>
      <w:r w:rsidR="00913C20">
        <w:rPr>
          <w:rFonts w:hint="eastAsia"/>
        </w:rPr>
        <w:t>掉</w:t>
      </w:r>
      <w:r w:rsidRPr="00BD096B">
        <w:t>一个当前未掩码的</w:t>
      </w:r>
      <w:r w:rsidR="00913C20">
        <w:rPr>
          <w:rFonts w:hint="eastAsia"/>
        </w:rPr>
        <w:t>e</w:t>
      </w:r>
      <w:r w:rsidR="00913C20">
        <w:t>ntry</w:t>
      </w:r>
      <w:r w:rsidRPr="00BD096B">
        <w:t>(不设置函数掩码位)，软件必须使用DWORD写入矢量控制字段来设置条目的掩码位，因为对消</w:t>
      </w:r>
      <w:r w:rsidRPr="00BD096B">
        <w:rPr>
          <w:rFonts w:hint="eastAsia"/>
        </w:rPr>
        <w:t>息数据和矢量控制字段执行</w:t>
      </w:r>
      <w:r w:rsidRPr="00BD096B">
        <w:t>QWORD写入可能会导致消息数据字段在矢量控制字段的掩码位设置之前被修改。</w:t>
      </w:r>
    </w:p>
    <w:p w14:paraId="43D65BDE" w14:textId="5EED90F3" w:rsidR="00105191" w:rsidRPr="00A572FE" w:rsidRDefault="00105191" w:rsidP="00105191">
      <w:pPr>
        <w:rPr>
          <w:rFonts w:hint="eastAsia"/>
        </w:rPr>
      </w:pPr>
    </w:p>
    <w:p w14:paraId="77660271" w14:textId="77777777" w:rsidR="00A572FE" w:rsidRDefault="00A572FE" w:rsidP="00A572FE">
      <w:r>
        <w:rPr>
          <w:rFonts w:hint="eastAsia"/>
        </w:rPr>
        <w:t>为了将来规范的潜在使用，矢量控制字段中的保留位必须由软件保留其默认值。如果软件不保留它们的值，结果是未定义的。</w:t>
      </w:r>
    </w:p>
    <w:p w14:paraId="70C8CDF7" w14:textId="193F03EB" w:rsidR="00A572FE" w:rsidRDefault="00A572FE" w:rsidP="00A572FE">
      <w:pPr>
        <w:rPr>
          <w:rFonts w:hint="eastAsia"/>
        </w:rPr>
      </w:pPr>
    </w:p>
    <w:p w14:paraId="6292676D" w14:textId="3C6F5115" w:rsidR="00A572FE" w:rsidRDefault="00A572FE" w:rsidP="00A572FE">
      <w:r>
        <w:rPr>
          <w:rFonts w:hint="eastAsia"/>
        </w:rPr>
        <w:t>对于软件选择不配置用于生成消息的每个</w:t>
      </w:r>
      <w:r>
        <w:t>MSI-X</w:t>
      </w:r>
      <w:r>
        <w:rPr>
          <w:rFonts w:hint="eastAsia"/>
        </w:rPr>
        <w:t>entry</w:t>
      </w:r>
      <w:r>
        <w:t>，软件可以简单地将该表项保持在默认的屏蔽状态。</w:t>
      </w:r>
    </w:p>
    <w:p w14:paraId="217560E8" w14:textId="2186201F" w:rsidR="00A572FE" w:rsidRPr="00A572FE" w:rsidRDefault="00A572FE" w:rsidP="00A572FE"/>
    <w:p w14:paraId="0DAA7FCB" w14:textId="15865EC2" w:rsidR="00105191" w:rsidRDefault="00A572FE" w:rsidP="00A572FE">
      <w:r>
        <w:rPr>
          <w:rFonts w:hint="eastAsia"/>
        </w:rPr>
        <w:t>软件允许用相同的向量配置多个</w:t>
      </w:r>
      <w:r>
        <w:t>MSI-X表项，当分配的向量比请求的少时，这可能确实是必要的。</w:t>
      </w:r>
    </w:p>
    <w:p w14:paraId="5EEE00EE" w14:textId="6BA69D19" w:rsidR="00A572FE" w:rsidRDefault="00A572FE" w:rsidP="00A572FE"/>
    <w:p w14:paraId="71E5C4D6" w14:textId="4B6C594F" w:rsidR="00A572FE" w:rsidRDefault="00A572FE" w:rsidP="00A572FE">
      <w:pPr>
        <w:pStyle w:val="a7"/>
        <w:numPr>
          <w:ilvl w:val="0"/>
          <w:numId w:val="4"/>
        </w:numPr>
        <w:ind w:firstLineChars="0"/>
      </w:pPr>
      <w:r w:rsidRPr="00A572FE">
        <w:rPr>
          <w:rFonts w:hint="eastAsia"/>
        </w:rPr>
        <w:t>处理</w:t>
      </w:r>
      <w:r w:rsidRPr="00A572FE">
        <w:t>MSI-X</w:t>
      </w:r>
      <w:r>
        <w:rPr>
          <w:rFonts w:hint="eastAsia"/>
        </w:rPr>
        <w:t>中断向量</w:t>
      </w:r>
      <w:r w:rsidRPr="00A572FE">
        <w:t>短缺</w:t>
      </w:r>
    </w:p>
    <w:p w14:paraId="46600DDE" w14:textId="38448C2A" w:rsidR="00A572FE" w:rsidRPr="00A572FE" w:rsidRDefault="00A572FE" w:rsidP="00A572FE">
      <w:pPr>
        <w:pStyle w:val="a7"/>
        <w:ind w:left="420" w:firstLineChars="0" w:firstLine="0"/>
        <w:rPr>
          <w:rFonts w:hint="eastAsia"/>
        </w:rPr>
      </w:pPr>
      <w:r>
        <w:rPr>
          <w:rFonts w:hint="eastAsia"/>
        </w:rPr>
        <w:t>对于分配给函数的向量比期望的少的情况，由</w:t>
      </w:r>
      <w:r>
        <w:t>MSI-X</w:t>
      </w:r>
      <w:r>
        <w:t>启用的软件控制混叠是处理这种情况的一种方法。例如，如果一个</w:t>
      </w:r>
      <w:r>
        <w:rPr>
          <w:rFonts w:hint="eastAsia"/>
        </w:rPr>
        <w:t>f</w:t>
      </w:r>
      <w:r>
        <w:t>unction</w:t>
      </w:r>
      <w:r>
        <w:t>支持五个队列，每个队列都有一个相关联的MSI-X</w:t>
      </w:r>
      <w:r>
        <w:t xml:space="preserve"> </w:t>
      </w:r>
      <w:r>
        <w:rPr>
          <w:rFonts w:hint="eastAsia"/>
        </w:rPr>
        <w:t>entry</w:t>
      </w:r>
      <w:r>
        <w:t>，但只分配了三个向量，则可以设计该</w:t>
      </w:r>
      <w:r>
        <w:rPr>
          <w:rFonts w:hint="eastAsia"/>
        </w:rPr>
        <w:t>f</w:t>
      </w:r>
      <w:r>
        <w:t>unction，使软件仍然可以配置所有五个</w:t>
      </w:r>
      <w:r>
        <w:rPr>
          <w:rFonts w:hint="eastAsia"/>
        </w:rPr>
        <w:t>entry</w:t>
      </w:r>
      <w:r>
        <w:t>，将一个或多个向量分配给多个</w:t>
      </w:r>
      <w:r>
        <w:rPr>
          <w:rFonts w:hint="eastAsia"/>
        </w:rPr>
        <w:t>entry</w:t>
      </w:r>
      <w:r>
        <w:t>。</w:t>
      </w:r>
    </w:p>
    <w:p w14:paraId="6E00C6ED" w14:textId="77777777" w:rsidR="00A572FE" w:rsidRDefault="00A572FE" w:rsidP="00A572FE">
      <w:pPr>
        <w:pStyle w:val="a7"/>
        <w:ind w:left="420" w:firstLineChars="0" w:firstLine="0"/>
      </w:pPr>
    </w:p>
    <w:p w14:paraId="580E9D41" w14:textId="1FC1BD6C" w:rsidR="00A572FE" w:rsidRDefault="00A572FE" w:rsidP="00A572FE">
      <w:pPr>
        <w:pStyle w:val="a7"/>
        <w:ind w:left="420" w:firstLineChars="0" w:firstLine="0"/>
        <w:rPr>
          <w:rFonts w:hint="eastAsia"/>
        </w:rPr>
      </w:pPr>
      <w:r>
        <w:rPr>
          <w:rFonts w:hint="eastAsia"/>
        </w:rPr>
        <w:t>软件可以将三个向量</w:t>
      </w:r>
      <w:r>
        <w:t>{A,B,C}赋值给这五个条目作为ABCCC, ABBCC, ABCBA，或其他类似的组合。</w:t>
      </w:r>
    </w:p>
    <w:p w14:paraId="43B3BC1A" w14:textId="77777777" w:rsidR="00A572FE" w:rsidRDefault="00A572FE" w:rsidP="00A572FE">
      <w:pPr>
        <w:pStyle w:val="a7"/>
        <w:ind w:left="420" w:firstLineChars="0" w:firstLine="0"/>
      </w:pPr>
    </w:p>
    <w:p w14:paraId="61440417" w14:textId="77777777" w:rsidR="00A572FE" w:rsidRDefault="00A572FE" w:rsidP="00A572FE">
      <w:pPr>
        <w:pStyle w:val="a7"/>
        <w:ind w:left="420" w:firstLineChars="0" w:firstLine="0"/>
      </w:pPr>
      <w:r>
        <w:rPr>
          <w:rFonts w:hint="eastAsia"/>
        </w:rPr>
        <w:t>或者，可以将函数设计为软件来配置它</w:t>
      </w:r>
      <w:r>
        <w:t>(使用特定于设备的机制)，使其仅使用三个队列和三个MSI-X表项。软件可以将三个向量{A,B,C}分配给五个条目，作为ABC-， A-B-C, A- cb，或其他类似的组合。</w:t>
      </w:r>
    </w:p>
    <w:p w14:paraId="095DCD9C" w14:textId="586A07D5" w:rsidR="00A572FE" w:rsidRDefault="00A572FE" w:rsidP="00A572FE">
      <w:pPr>
        <w:pStyle w:val="2"/>
        <w:rPr>
          <w:rFonts w:hint="eastAsia"/>
        </w:rPr>
      </w:pPr>
      <w:r w:rsidRPr="00A572FE">
        <w:t>6.1.4.3使能操作</w:t>
      </w:r>
    </w:p>
    <w:p w14:paraId="16AAF7D5" w14:textId="5B638B99" w:rsidR="00A572FE" w:rsidRDefault="00A572FE" w:rsidP="00A572FE">
      <w:r w:rsidRPr="00A572FE">
        <w:rPr>
          <w:rFonts w:hint="eastAsia"/>
        </w:rPr>
        <w:t>为了保持向后兼容性，默认情况下，</w:t>
      </w:r>
      <w:r w:rsidRPr="00A572FE">
        <w:t>MSI的消息控制寄存器中的MSI使能位和MSI- x的消息控制寄存器中的MSI- x使能位都是清除的(MSI和MSI- x都是禁用的)。系统组态软件设置这些位中的一个使能MSI或MSI- x，但不能同时使能两者。如果同时启用MSI和MSI- x，则未定义行为。设备驱动程序禁止写入此位来掩盖函数的服务请求。当为MSI或MSI- x操</w:t>
      </w:r>
      <w:r w:rsidRPr="00A572FE">
        <w:lastRenderedPageBreak/>
        <w:t>作启用时，禁止使用INTx中断(如果实现了)来请求服务</w:t>
      </w:r>
      <w:r w:rsidRPr="0015670B">
        <w:rPr>
          <w:highlight w:val="yellow"/>
        </w:rPr>
        <w:t>(MSI, MSI- x和INTx是互斥的)</w:t>
      </w:r>
      <w:r w:rsidRPr="00A572FE">
        <w:t>。</w:t>
      </w:r>
    </w:p>
    <w:p w14:paraId="14EF55A2" w14:textId="620D08C6" w:rsidR="0015670B" w:rsidRDefault="0015670B" w:rsidP="0015670B">
      <w:pPr>
        <w:pStyle w:val="2"/>
      </w:pPr>
      <w:r w:rsidRPr="0015670B">
        <w:t>6.1.4.4发送消息</w:t>
      </w:r>
    </w:p>
    <w:p w14:paraId="13991F8F" w14:textId="02395895" w:rsidR="0015670B" w:rsidRDefault="0015670B" w:rsidP="0015670B">
      <w:pPr>
        <w:rPr>
          <w:rFonts w:hint="eastAsia"/>
        </w:rPr>
      </w:pPr>
      <w:r>
        <w:rPr>
          <w:rFonts w:hint="eastAsia"/>
        </w:rPr>
        <w:t>一旦</w:t>
      </w:r>
      <w:r>
        <w:t>MSI或MSI- x被启用(其中一个消息控制寄存器中的适当位被设置)，并且一个或多个向量</w:t>
      </w:r>
      <w:r>
        <w:rPr>
          <w:rFonts w:hint="eastAsia"/>
        </w:rPr>
        <w:t>un</w:t>
      </w:r>
      <w:r>
        <w:t>masked</w:t>
      </w:r>
      <w:r w:rsidR="00DE2B1F">
        <w:t>，该function</w:t>
      </w:r>
      <w:r w:rsidR="001D095E">
        <w:t>被允许发送消息。为了发送消息，function</w:t>
      </w:r>
      <w:r>
        <w:t>使用适当的消息数据对适当的消息地址进行DWORD内存写入。</w:t>
      </w:r>
    </w:p>
    <w:p w14:paraId="745C6E16" w14:textId="77777777" w:rsidR="0015670B" w:rsidRDefault="0015670B" w:rsidP="0015670B"/>
    <w:p w14:paraId="08523B6E" w14:textId="22EA852F" w:rsidR="0015670B" w:rsidRDefault="0015670B" w:rsidP="0015670B">
      <w:pPr>
        <w:rPr>
          <w:rFonts w:hint="eastAsia"/>
        </w:rPr>
      </w:pPr>
      <w:r>
        <w:rPr>
          <w:rFonts w:hint="eastAsia"/>
        </w:rPr>
        <w:t>对于</w:t>
      </w:r>
      <w:r>
        <w:t>MSI，当扩展消息数据使能位为Clear时，写入的DWORD由MSI消息数据寄存器中低两个字节的值和高两个字节的零组成。对于设置了扩展消息数据使能位的MSI，写入的DWORD由MSI</w:t>
      </w:r>
      <w:r w:rsidR="001D095E">
        <w:t>消息数据寄存器中</w:t>
      </w:r>
      <w:r w:rsidR="001D095E">
        <w:rPr>
          <w:rFonts w:hint="eastAsia"/>
        </w:rPr>
        <w:t>低</w:t>
      </w:r>
      <w:r>
        <w:t>两个字节的值和MSI扩展消息数据</w:t>
      </w:r>
      <w:r w:rsidR="001D095E">
        <w:t>寄存器中</w:t>
      </w:r>
      <w:r w:rsidR="001D095E">
        <w:rPr>
          <w:rFonts w:hint="eastAsia"/>
        </w:rPr>
        <w:t>高</w:t>
      </w:r>
      <w:r>
        <w:t>两个字节的值组成。</w:t>
      </w:r>
    </w:p>
    <w:p w14:paraId="55BEA3C1" w14:textId="77777777" w:rsidR="0015670B" w:rsidRDefault="0015670B" w:rsidP="0015670B"/>
    <w:p w14:paraId="378ACE33" w14:textId="77777777" w:rsidR="001D095E" w:rsidRDefault="0015670B" w:rsidP="001D095E">
      <w:r>
        <w:rPr>
          <w:rFonts w:hint="eastAsia"/>
        </w:rPr>
        <w:t>对于</w:t>
      </w:r>
      <w:r>
        <w:t>MSI，如果</w:t>
      </w:r>
      <w:r w:rsidR="001D095E" w:rsidRPr="001D095E">
        <w:t>Multiple Message Enable</w:t>
      </w:r>
      <w:r>
        <w:t>字段(MSI的消息控制寄存器的6-4位)</w:t>
      </w:r>
      <w:r w:rsidR="001D095E">
        <w:t>不为零，则允许该</w:t>
      </w:r>
      <w:r w:rsidR="001D095E">
        <w:rPr>
          <w:rFonts w:hint="eastAsia"/>
        </w:rPr>
        <w:t>function</w:t>
      </w:r>
      <w:r>
        <w:t>修改消息数据的低阶位以生成多个向量。例如，</w:t>
      </w:r>
      <w:r w:rsidR="001D095E">
        <w:t>Multiple</w:t>
      </w:r>
    </w:p>
    <w:p w14:paraId="0D9D172E" w14:textId="74D82FBE" w:rsidR="0015670B" w:rsidRDefault="001D095E" w:rsidP="001D095E">
      <w:r>
        <w:t>Message Enable</w:t>
      </w:r>
      <w:r w:rsidR="0015670B">
        <w:t>编码为010b</w:t>
      </w:r>
      <w:r>
        <w:t>表示允许该</w:t>
      </w:r>
      <w:r>
        <w:rPr>
          <w:rFonts w:hint="eastAsia"/>
        </w:rPr>
        <w:t>function</w:t>
      </w:r>
      <w:r w:rsidR="0015670B">
        <w:t>修改消息数据位1和0以生成最多四个唯一向量。如果multimessage Enable字段为000b，则不允许该功能修改消息数据。</w:t>
      </w:r>
    </w:p>
    <w:p w14:paraId="2F28122F" w14:textId="24AC8B7A" w:rsidR="0015670B" w:rsidRDefault="0015670B" w:rsidP="0015670B">
      <w:pPr>
        <w:rPr>
          <w:rFonts w:hint="eastAsia"/>
        </w:rPr>
      </w:pPr>
    </w:p>
    <w:p w14:paraId="2F4E7356" w14:textId="52E206A3" w:rsidR="0015670B" w:rsidRDefault="0015670B" w:rsidP="0015670B">
      <w:r>
        <w:rPr>
          <w:rFonts w:hint="eastAsia"/>
        </w:rPr>
        <w:t>对于</w:t>
      </w:r>
      <w:r>
        <w:t>MSI-X, MSI-X表对于每个分配的向量至少包含一个</w:t>
      </w:r>
      <w:r w:rsidR="001D095E">
        <w:rPr>
          <w:rFonts w:hint="eastAsia"/>
        </w:rPr>
        <w:t>entry</w:t>
      </w:r>
      <w:r>
        <w:t>，并且在消息中使用来自选定</w:t>
      </w:r>
      <w:r w:rsidR="001D095E">
        <w:rPr>
          <w:rFonts w:hint="eastAsia"/>
        </w:rPr>
        <w:t>entry</w:t>
      </w:r>
      <w:r>
        <w:t>的32位消息数据字段值，而不需要对低阶位进行任何修改。</w:t>
      </w:r>
    </w:p>
    <w:p w14:paraId="1F1CCC27" w14:textId="442578F3" w:rsidR="0015670B" w:rsidRDefault="0015670B" w:rsidP="0015670B">
      <w:pPr>
        <w:rPr>
          <w:rFonts w:hint="eastAsia"/>
        </w:rPr>
      </w:pPr>
    </w:p>
    <w:p w14:paraId="29168500" w14:textId="6E9C86EE" w:rsidR="0015670B" w:rsidRDefault="001D095E" w:rsidP="0015670B">
      <w:r>
        <w:rPr>
          <w:rFonts w:hint="eastAsia"/>
        </w:rPr>
        <w:t>function</w:t>
      </w:r>
      <w:r w:rsidR="0015670B">
        <w:rPr>
          <w:rFonts w:hint="eastAsia"/>
        </w:rPr>
        <w:t>如何使用多个向量</w:t>
      </w:r>
      <w:r w:rsidR="0015670B">
        <w:t>(当分配时)</w:t>
      </w:r>
      <w:r>
        <w:t>取决于设备。</w:t>
      </w:r>
      <w:r>
        <w:rPr>
          <w:rFonts w:hint="eastAsia"/>
        </w:rPr>
        <w:t>function</w:t>
      </w:r>
      <w:r w:rsidR="0015670B">
        <w:t>必须处理分配的向量少于请求的情况</w:t>
      </w:r>
    </w:p>
    <w:p w14:paraId="3F09E71E" w14:textId="40A938CE" w:rsidR="0015670B" w:rsidRDefault="0015670B" w:rsidP="0015670B">
      <w:pPr>
        <w:pStyle w:val="2"/>
      </w:pPr>
      <w:r w:rsidRPr="0015670B">
        <w:t>6.1.4.5</w:t>
      </w:r>
      <w:r w:rsidR="00DC798E">
        <w:t>逐向量屏蔽和</w:t>
      </w:r>
      <w:r w:rsidR="00DC798E">
        <w:rPr>
          <w:rFonts w:hint="eastAsia"/>
        </w:rPr>
        <w:t>功能</w:t>
      </w:r>
      <w:r w:rsidRPr="0015670B">
        <w:t>屏蔽</w:t>
      </w:r>
    </w:p>
    <w:p w14:paraId="2BC311FD" w14:textId="251B5E56" w:rsidR="0015670B" w:rsidRDefault="0015670B" w:rsidP="0015670B">
      <w:pPr>
        <w:rPr>
          <w:rFonts w:hint="eastAsia"/>
        </w:rPr>
      </w:pPr>
      <w:r>
        <w:rPr>
          <w:rFonts w:hint="eastAsia"/>
        </w:rPr>
        <w:t>逐向量掩蔽</w:t>
      </w:r>
      <w:r>
        <w:t>(</w:t>
      </w:r>
      <w:r w:rsidR="001D095E" w:rsidRPr="001D095E">
        <w:t>Per-vector Masking</w:t>
      </w:r>
      <w:r w:rsidR="001D095E">
        <w:rPr>
          <w:rFonts w:hint="eastAsia"/>
        </w:rPr>
        <w:t>，</w:t>
      </w:r>
      <w:r>
        <w:t>PVM)是MSI的一个可选特性，也是MSI- x的一个标准特性。</w:t>
      </w:r>
    </w:p>
    <w:p w14:paraId="7595EDE6" w14:textId="77777777" w:rsidR="0015670B" w:rsidRDefault="0015670B" w:rsidP="0015670B"/>
    <w:p w14:paraId="5C189BC7" w14:textId="20CC9480" w:rsidR="0015670B" w:rsidRDefault="0015670B" w:rsidP="0015670B">
      <w:pPr>
        <w:rPr>
          <w:rFonts w:hint="eastAsia"/>
        </w:rPr>
      </w:pPr>
      <w:commentRangeStart w:id="124"/>
      <w:r>
        <w:rPr>
          <w:rFonts w:hint="eastAsia"/>
        </w:rPr>
        <w:t>功能屏蔽</w:t>
      </w:r>
      <w:commentRangeEnd w:id="124"/>
      <w:r w:rsidR="00DC798E">
        <w:rPr>
          <w:rStyle w:val="a8"/>
        </w:rPr>
        <w:commentReference w:id="124"/>
      </w:r>
      <w:r w:rsidR="001D095E">
        <w:rPr>
          <w:rFonts w:hint="eastAsia"/>
        </w:rPr>
        <w:t>（</w:t>
      </w:r>
      <w:r w:rsidR="001D095E" w:rsidRPr="001D095E">
        <w:t>Function Masking</w:t>
      </w:r>
      <w:r w:rsidR="001D095E">
        <w:rPr>
          <w:rFonts w:hint="eastAsia"/>
        </w:rPr>
        <w:t>）</w:t>
      </w:r>
      <w:r>
        <w:rPr>
          <w:rFonts w:hint="eastAsia"/>
        </w:rPr>
        <w:t>是</w:t>
      </w:r>
      <w:r>
        <w:t>MSI-X的标准功能。当MSI-X</w:t>
      </w:r>
      <w:r w:rsidR="00DC798E">
        <w:t xml:space="preserve"> </w:t>
      </w:r>
      <w:r w:rsidR="00DC798E">
        <w:rPr>
          <w:rFonts w:hint="eastAsia"/>
        </w:rPr>
        <w:t>function</w:t>
      </w:r>
      <w:r w:rsidR="00DC798E">
        <w:t>掩码位被设置时，</w:t>
      </w:r>
      <w:r w:rsidR="00DC798E">
        <w:rPr>
          <w:rFonts w:hint="eastAsia"/>
        </w:rPr>
        <w:t>function</w:t>
      </w:r>
      <w:r>
        <w:t>的所有项都必须表现为</w:t>
      </w:r>
      <w:r w:rsidR="00DC798E">
        <w:rPr>
          <w:rFonts w:hint="eastAsia"/>
        </w:rPr>
        <w:t>masked</w:t>
      </w:r>
      <w:r>
        <w:t>，而不管每个项的掩码位值是多少。MSI中不支持屏蔽功能，但是软件可以通过使用单个DWORD写入设置所有MSI掩码位来轻松实现类似的效果。</w:t>
      </w:r>
    </w:p>
    <w:p w14:paraId="371D07A5" w14:textId="77777777" w:rsidR="0015670B" w:rsidRDefault="0015670B" w:rsidP="0015670B"/>
    <w:p w14:paraId="794AE84F" w14:textId="6086D508" w:rsidR="0015670B" w:rsidRDefault="0015670B" w:rsidP="0015670B">
      <w:pPr>
        <w:rPr>
          <w:rFonts w:hint="eastAsia"/>
        </w:rPr>
      </w:pPr>
      <w:r>
        <w:t>MSI-X中的PVM由每个MSI-X表项中的掩码位控制。虽然更准确地称为“每个表项屏蔽”，但屏蔽一个MSI- x表项仍然被称为“</w:t>
      </w:r>
      <w:r w:rsidR="00DC798E">
        <w:rPr>
          <w:rFonts w:hint="eastAsia"/>
        </w:rPr>
        <w:t>ve</w:t>
      </w:r>
      <w:r w:rsidR="00DC798E">
        <w:t>ctor masking</w:t>
      </w:r>
      <w:r>
        <w:t>”，因此类似的描述可以用于MSI和MSI- x。然而，</w:t>
      </w:r>
      <w:commentRangeStart w:id="125"/>
      <w:r>
        <w:t>由于软件允许将相同的向量(一个唯一的地址/数据对)</w:t>
      </w:r>
      <w:r w:rsidR="00BA3EDA">
        <w:rPr>
          <w:rFonts w:hint="eastAsia"/>
        </w:rPr>
        <w:t>分配</w:t>
      </w:r>
      <w:r>
        <w:t>到多个MSI-X</w:t>
      </w:r>
      <w:r w:rsidR="00BA3EDA">
        <w:t xml:space="preserve"> </w:t>
      </w:r>
      <w:r w:rsidR="00BA3EDA">
        <w:rPr>
          <w:rFonts w:hint="eastAsia"/>
        </w:rPr>
        <w:t>e</w:t>
      </w:r>
      <w:r w:rsidR="00BA3EDA">
        <w:t>ntry</w:t>
      </w:r>
      <w:r>
        <w:t>中，所有这些</w:t>
      </w:r>
      <w:r w:rsidR="00BA3EDA">
        <w:rPr>
          <w:rFonts w:hint="eastAsia"/>
        </w:rPr>
        <w:t>entry</w:t>
      </w:r>
      <w:r w:rsidR="00BA3EDA">
        <w:t>必须被屏蔽，以保证</w:t>
      </w:r>
      <w:r w:rsidR="00BA3EDA">
        <w:rPr>
          <w:rFonts w:hint="eastAsia"/>
        </w:rPr>
        <w:t>function</w:t>
      </w:r>
      <w:r>
        <w:t>不会使用该地址/数据对发送消息。</w:t>
      </w:r>
      <w:commentRangeEnd w:id="125"/>
      <w:r w:rsidR="00BA3EDA">
        <w:rPr>
          <w:rStyle w:val="a8"/>
        </w:rPr>
        <w:commentReference w:id="125"/>
      </w:r>
    </w:p>
    <w:p w14:paraId="49BF0520" w14:textId="77777777" w:rsidR="0015670B" w:rsidRDefault="0015670B" w:rsidP="0015670B"/>
    <w:p w14:paraId="40348227" w14:textId="66C8AFE6" w:rsidR="0015670B" w:rsidRDefault="0015670B" w:rsidP="0015670B">
      <w:r>
        <w:rPr>
          <w:rFonts w:hint="eastAsia"/>
        </w:rPr>
        <w:t>对于</w:t>
      </w:r>
      <w:r>
        <w:t>MSI和MSI- x，当矢量被屏蔽时，函数被禁止发送相关消息，并且函数必须在函数发送消息时设置相关的Pending</w:t>
      </w:r>
      <w:r w:rsidR="005B5A5D">
        <w:t>位。当软件</w:t>
      </w:r>
      <w:r>
        <w:t>一个关联的</w:t>
      </w:r>
      <w:r w:rsidR="005B5A5D">
        <w:rPr>
          <w:rFonts w:hint="eastAsia"/>
        </w:rPr>
        <w:t>pending</w:t>
      </w:r>
      <w:r>
        <w:t>位被</w:t>
      </w:r>
      <w:r w:rsidR="005B5A5D">
        <w:rPr>
          <w:rFonts w:hint="eastAsia"/>
        </w:rPr>
        <w:t>u</w:t>
      </w:r>
      <w:r w:rsidR="005B5A5D">
        <w:t>nmask</w:t>
      </w:r>
      <w:r>
        <w:t>时，函数必须调度发送关联的消息，并在消息发送后立即清除等待位。注意，清除MSI-X功能掩码位可能会导致需要发送许多消息。</w:t>
      </w:r>
    </w:p>
    <w:p w14:paraId="632CF240" w14:textId="3C1108BC" w:rsidR="0015670B" w:rsidRDefault="0015670B" w:rsidP="0015670B">
      <w:pPr>
        <w:rPr>
          <w:rFonts w:hint="eastAsia"/>
        </w:rPr>
      </w:pPr>
    </w:p>
    <w:p w14:paraId="63362469" w14:textId="43780E25" w:rsidR="0015670B" w:rsidRDefault="0015670B" w:rsidP="0015670B">
      <w:pPr>
        <w:rPr>
          <w:rFonts w:hint="eastAsia"/>
        </w:rPr>
      </w:pPr>
      <w:r>
        <w:rPr>
          <w:rFonts w:hint="eastAsia"/>
        </w:rPr>
        <w:t>如果一个掩码向量设置了它的</w:t>
      </w:r>
      <w:r>
        <w:t>Pending位，并且相关的底层中断事件在某种程度上得到了满足(通常是由软件实现的，尽管确切的方式是特定于函数的)，函数必须清除Pending位，以避免在软件打开该向量时发送虚假的中断消息。然而，如果一个后续的中断事件发生，而矢量仍然被屏蔽，函数必须再次设置Pending位。</w:t>
      </w:r>
    </w:p>
    <w:p w14:paraId="2F1FCA94" w14:textId="77777777" w:rsidR="0015670B" w:rsidRDefault="0015670B" w:rsidP="0015670B"/>
    <w:p w14:paraId="4F22D411" w14:textId="56D9FE2C" w:rsidR="0015670B" w:rsidRDefault="0015670B" w:rsidP="0015670B">
      <w:r>
        <w:rPr>
          <w:rFonts w:hint="eastAsia"/>
        </w:rPr>
        <w:t>软件被允许无限期地屏蔽一个或多个向量，并严格地基于轮询它们的</w:t>
      </w:r>
      <w:r>
        <w:t>Pending位来服务它们相关的中断事件。为了支持这种“纯轮询”操作模式，函数必须根据需要设置和清除其Pending位</w:t>
      </w:r>
    </w:p>
    <w:p w14:paraId="03F8B5BB" w14:textId="77606EF1" w:rsidR="0015670B" w:rsidRDefault="0015670B" w:rsidP="0015670B"/>
    <w:p w14:paraId="498D139A" w14:textId="289536CB" w:rsidR="0015670B" w:rsidRDefault="0015670B" w:rsidP="0015670B">
      <w:r w:rsidRPr="0015670B">
        <w:rPr>
          <w:rFonts w:hint="eastAsia"/>
        </w:rPr>
        <w:t>对于</w:t>
      </w:r>
      <w:r w:rsidRPr="0015670B">
        <w:t>MSI-X，允许一个函数从</w:t>
      </w:r>
      <w:r w:rsidR="005B5A5D">
        <w:rPr>
          <w:rFonts w:hint="eastAsia"/>
        </w:rPr>
        <w:t>unmasked</w:t>
      </w:r>
      <w:r w:rsidRPr="0015670B">
        <w:t>的MSI-X</w:t>
      </w:r>
      <w:r w:rsidR="005B5A5D">
        <w:t xml:space="preserve"> </w:t>
      </w:r>
      <w:r w:rsidR="005B5A5D">
        <w:rPr>
          <w:rFonts w:hint="eastAsia"/>
        </w:rPr>
        <w:t>entry</w:t>
      </w:r>
      <w:r w:rsidRPr="0015670B">
        <w:t>中缓存地址和数据值。然而，任何时候软件通过清除掩码位或清除函数掩码位来</w:t>
      </w:r>
      <w:r w:rsidR="005B5A5D">
        <w:rPr>
          <w:rFonts w:hint="eastAsia"/>
        </w:rPr>
        <w:t xml:space="preserve">unmask </w:t>
      </w:r>
      <w:r w:rsidRPr="0015670B">
        <w:t>MSI-X</w:t>
      </w:r>
      <w:r w:rsidR="005B5A5D">
        <w:rPr>
          <w:rFonts w:hint="eastAsia"/>
        </w:rPr>
        <w:t xml:space="preserve"> entry</w:t>
      </w:r>
      <w:r w:rsidRPr="0015670B">
        <w:t>，函数必须更新从该表项缓存的任何地址或数据值。如果软件在</w:t>
      </w:r>
      <w:r w:rsidR="005B5A5D">
        <w:rPr>
          <w:rFonts w:hint="eastAsia"/>
        </w:rPr>
        <w:t>unmask该entry时</w:t>
      </w:r>
      <w:r w:rsidRPr="0015670B">
        <w:t>改变了Address或Data值，则结果是未定义的。</w:t>
      </w:r>
    </w:p>
    <w:p w14:paraId="57E52554" w14:textId="77777777" w:rsidR="00807D67" w:rsidRDefault="005B5A5D" w:rsidP="00807D67">
      <w:pPr>
        <w:pStyle w:val="a7"/>
        <w:numPr>
          <w:ilvl w:val="0"/>
          <w:numId w:val="4"/>
        </w:numPr>
        <w:ind w:firstLineChars="0"/>
      </w:pPr>
      <w:r>
        <w:rPr>
          <w:rFonts w:hint="eastAsia"/>
        </w:rPr>
        <w:t>M</w:t>
      </w:r>
      <w:r>
        <w:t>SI/MSI-X</w:t>
      </w:r>
      <w:r>
        <w:rPr>
          <w:rFonts w:hint="eastAsia"/>
        </w:rPr>
        <w:t>的per</w:t>
      </w:r>
      <w:r>
        <w:t>-</w:t>
      </w:r>
      <w:r>
        <w:rPr>
          <w:rFonts w:hint="eastAsia"/>
        </w:rPr>
        <w:t>ve</w:t>
      </w:r>
      <w:r>
        <w:t>ctor masking</w:t>
      </w:r>
    </w:p>
    <w:p w14:paraId="164DCA54" w14:textId="79EB83E4" w:rsidR="00807D67" w:rsidRDefault="00807D67" w:rsidP="00807D67">
      <w:pPr>
        <w:pStyle w:val="a7"/>
        <w:ind w:left="420" w:firstLineChars="0" w:firstLine="0"/>
      </w:pPr>
      <w:r>
        <w:rPr>
          <w:rFonts w:hint="eastAsia"/>
        </w:rPr>
        <w:t>当产生新的中断消息时，使用</w:t>
      </w:r>
      <w:r>
        <w:t>MSI或MSI- x的设备和驱动程序面临精确协调的挑战。如果硬件发送软件期望的中断消息失败，中断事件可能会“丢失”。如果硬件发送了软件不期望的中断消息，则可能导致“伪”中断。</w:t>
      </w:r>
    </w:p>
    <w:p w14:paraId="5B2FB73D" w14:textId="77777777" w:rsidR="00807D67" w:rsidRDefault="00807D67" w:rsidP="00807D67">
      <w:pPr>
        <w:pStyle w:val="a7"/>
        <w:ind w:left="420" w:firstLineChars="0" w:firstLine="0"/>
        <w:rPr>
          <w:rFonts w:hint="eastAsia"/>
        </w:rPr>
      </w:pPr>
    </w:p>
    <w:p w14:paraId="3578E4BA" w14:textId="37FF296D" w:rsidR="00807D67" w:rsidRDefault="00807D67" w:rsidP="00807D67">
      <w:pPr>
        <w:pStyle w:val="a7"/>
        <w:ind w:left="420" w:firstLineChars="0" w:firstLine="0"/>
      </w:pPr>
      <w:r>
        <w:rPr>
          <w:rFonts w:hint="eastAsia"/>
        </w:rPr>
        <w:t>可以使用逐向量掩蔽</w:t>
      </w:r>
      <w:r>
        <w:t>(PVM)来协助这种协调。例如，当软件中断服务程序开始时，它可以屏蔽</w:t>
      </w:r>
      <w:r w:rsidR="00145D8C">
        <w:rPr>
          <w:rFonts w:hint="eastAsia"/>
        </w:rPr>
        <w:t>v</w:t>
      </w:r>
      <w:r w:rsidR="00145D8C">
        <w:t>ector</w:t>
      </w:r>
      <w:r>
        <w:t>以帮助避免“虚假”</w:t>
      </w:r>
      <w:r w:rsidR="00145D8C">
        <w:t>中断。在中断服务程序处理完它所知道的所有中断条件后，它可以</w:t>
      </w:r>
      <w:r w:rsidR="00145D8C">
        <w:rPr>
          <w:rFonts w:hint="eastAsia"/>
        </w:rPr>
        <w:t>u</w:t>
      </w:r>
      <w:r w:rsidR="00145D8C">
        <w:t>nmask</w:t>
      </w:r>
      <w:r w:rsidR="00145D8C">
        <w:rPr>
          <w:rFonts w:hint="eastAsia"/>
        </w:rPr>
        <w:t>该</w:t>
      </w:r>
      <w:r>
        <w:t>向量。如果任何中断条件仍然存在，则需要硬件生成新的中断消息，以保证没有中断事件丢失。</w:t>
      </w:r>
    </w:p>
    <w:p w14:paraId="73D49E97" w14:textId="77777777" w:rsidR="00145D8C" w:rsidRDefault="00145D8C" w:rsidP="00807D67">
      <w:pPr>
        <w:pStyle w:val="a7"/>
        <w:ind w:left="420" w:firstLineChars="0" w:firstLine="0"/>
        <w:rPr>
          <w:rFonts w:hint="eastAsia"/>
        </w:rPr>
      </w:pPr>
    </w:p>
    <w:p w14:paraId="59A523FB" w14:textId="52E50F1E" w:rsidR="00807D67" w:rsidRDefault="00807D67" w:rsidP="00807D67">
      <w:pPr>
        <w:pStyle w:val="a7"/>
        <w:ind w:left="420" w:firstLineChars="0" w:firstLine="0"/>
      </w:pPr>
      <w:r>
        <w:t>PVM是MSI- x的标准特性，也是MSI的可选特性。对于实现MSI的设备，强烈建议也实现PVM。</w:t>
      </w:r>
    </w:p>
    <w:p w14:paraId="5EF6199C" w14:textId="51DD2B63" w:rsidR="00145D8C" w:rsidRDefault="00145D8C" w:rsidP="00145D8C">
      <w:pPr>
        <w:pStyle w:val="2"/>
      </w:pPr>
      <w:r w:rsidRPr="00145D8C">
        <w:t>6.1.4.6软硬件同步</w:t>
      </w:r>
    </w:p>
    <w:p w14:paraId="6304602B" w14:textId="5329A14C" w:rsidR="00145D8C" w:rsidRDefault="00145D8C" w:rsidP="00145D8C">
      <w:pPr>
        <w:rPr>
          <w:rFonts w:hint="eastAsia"/>
        </w:rPr>
      </w:pPr>
      <w:r>
        <w:rPr>
          <w:rFonts w:hint="eastAsia"/>
        </w:rPr>
        <w:t>如果一个function</w:t>
      </w:r>
      <w:r>
        <w:rPr>
          <w:rFonts w:hint="eastAsia"/>
        </w:rPr>
        <w:t>在被软件确认之前多次发送具有相同向量的消息，则只保证一个消息被服务。如果必须为所有消息提供服务，则需要设备驱动程序握手。换句话说，一旦函数发送向量</w:t>
      </w:r>
      <w:r>
        <w:t>a，它就不能再次发送向量a，直到它的设备驱动程序显式地启用它(前提是所有消息都必须被服务)。如果某些消息可能丢失，则不需要设备驱动程序握手。</w:t>
      </w:r>
    </w:p>
    <w:p w14:paraId="39EA3547" w14:textId="77777777" w:rsidR="00145D8C" w:rsidRDefault="00145D8C" w:rsidP="00145D8C"/>
    <w:p w14:paraId="2CD66416" w14:textId="5CAC29E0" w:rsidR="00145D8C" w:rsidRDefault="00145D8C" w:rsidP="00145D8C">
      <w:r>
        <w:rPr>
          <w:rFonts w:hint="eastAsia"/>
        </w:rPr>
        <w:t>对于支持多个向量的function</w:t>
      </w:r>
      <w:r>
        <w:rPr>
          <w:rFonts w:hint="eastAsia"/>
        </w:rPr>
        <w:t>，一个</w:t>
      </w:r>
      <w:r>
        <w:rPr>
          <w:rFonts w:hint="eastAsia"/>
        </w:rPr>
        <w:t>function</w:t>
      </w:r>
      <w:r>
        <w:rPr>
          <w:rFonts w:hint="eastAsia"/>
        </w:rPr>
        <w:t>可以发送</w:t>
      </w:r>
      <w:r>
        <w:rPr>
          <w:rFonts w:hint="eastAsia"/>
        </w:rPr>
        <w:t>多个唯一的向量，并保证每个唯一的消息都将得到服务。例如，一个function</w:t>
      </w:r>
      <w:r>
        <w:rPr>
          <w:rFonts w:hint="eastAsia"/>
        </w:rPr>
        <w:t>可以发送矢量</w:t>
      </w:r>
      <w:r>
        <w:t>a，然后是矢量B，而不需要任何设备驱动程序握手(矢量a和矢量B都将被服务)。</w:t>
      </w:r>
    </w:p>
    <w:p w14:paraId="53CF615F" w14:textId="55D76209" w:rsidR="00145D8C" w:rsidRDefault="00145D8C" w:rsidP="00145D8C"/>
    <w:p w14:paraId="1E67C5D9" w14:textId="77777777" w:rsidR="00145D8C" w:rsidRDefault="00145D8C" w:rsidP="00145D8C">
      <w:pPr>
        <w:pStyle w:val="a7"/>
        <w:numPr>
          <w:ilvl w:val="0"/>
          <w:numId w:val="4"/>
        </w:numPr>
        <w:ind w:firstLineChars="0"/>
      </w:pPr>
      <w:r w:rsidRPr="00145D8C">
        <w:rPr>
          <w:rFonts w:hint="eastAsia"/>
        </w:rPr>
        <w:t>服务</w:t>
      </w:r>
      <w:r w:rsidRPr="00145D8C">
        <w:t>MSI和MSI- x中断</w:t>
      </w:r>
    </w:p>
    <w:p w14:paraId="22200C7B" w14:textId="77777777" w:rsidR="00145D8C" w:rsidRDefault="00145D8C" w:rsidP="00145D8C">
      <w:pPr>
        <w:pStyle w:val="a7"/>
        <w:ind w:left="420" w:firstLineChars="0" w:firstLine="0"/>
      </w:pPr>
      <w:r>
        <w:rPr>
          <w:rFonts w:hint="eastAsia"/>
        </w:rPr>
        <w:t>当系统软件分配给函数的</w:t>
      </w:r>
      <w:r>
        <w:t>MSI或MSI- x矢量比它请求的要少时，函数内的多个中断源，每个都需要一个唯一的矢量，可能需要共享一个矢量。如果硬件和软件之间没有适当的沟通，硬件发送的消息可能比软件期望的要少，或者硬件发送的消息可能被软件认为是无关的。</w:t>
      </w:r>
    </w:p>
    <w:p w14:paraId="016A4369" w14:textId="77777777" w:rsidR="00145D8C" w:rsidRDefault="00145D8C" w:rsidP="00145D8C">
      <w:pPr>
        <w:pStyle w:val="a7"/>
        <w:ind w:left="420" w:firstLineChars="0" w:firstLine="0"/>
      </w:pPr>
    </w:p>
    <w:p w14:paraId="2329B7CB" w14:textId="77777777" w:rsidR="00145D8C" w:rsidRDefault="00145D8C" w:rsidP="00145D8C">
      <w:pPr>
        <w:pStyle w:val="a7"/>
        <w:ind w:left="420" w:firstLineChars="0" w:firstLine="0"/>
      </w:pPr>
      <w:r>
        <w:rPr>
          <w:rFonts w:hint="eastAsia"/>
        </w:rPr>
        <w:lastRenderedPageBreak/>
        <w:t>一种相当复杂但资源密集的方法是将专用事件队列与每个分配的向量关联起来，并使用生产者和消费</w:t>
      </w:r>
      <w:r>
        <w:rPr>
          <w:rFonts w:hint="eastAsia"/>
        </w:rPr>
        <w:t>者指针来管理每个事件队列。此类事件队列通常驻留在主机内存中。function</w:t>
      </w:r>
      <w:r>
        <w:rPr>
          <w:rFonts w:hint="eastAsia"/>
        </w:rPr>
        <w:t>充当生产者，软件充当消费者。一个函数中的多个中断源可以根据需要分配给每个事件队列。每次中断源需要发出中断信号时，该函数都会在适当的事件队列中放置一个条目</w:t>
      </w:r>
      <w:r>
        <w:t>(假设有空间)，更新生产者指针的副本(通常在主机内存中)，并在必要时发送带有相关向量的中断消息，以通知软件事件队列需要服务。给定事件队列的中断服务例程处理它在其事件队列中找到的所有条目，如生产者指针所示。每个</w:t>
      </w:r>
      <w:r>
        <w:rPr>
          <w:rFonts w:hint="eastAsia"/>
        </w:rPr>
        <w:t>事件队列条目标识中断源和可能的有关事件性质的附加信息。事件队列和生产者</w:t>
      </w:r>
      <w:r>
        <w:t>/消费者指针的使用可以用来保证当多个中断源被迫共享一个向量时，中断事件不会被丢弃。</w:t>
      </w:r>
    </w:p>
    <w:p w14:paraId="53FE2E4E" w14:textId="77777777" w:rsidR="00145D8C" w:rsidRDefault="00145D8C" w:rsidP="00145D8C">
      <w:pPr>
        <w:pStyle w:val="a7"/>
        <w:ind w:left="420" w:firstLineChars="0" w:firstLine="0"/>
      </w:pPr>
    </w:p>
    <w:p w14:paraId="7F038E1D" w14:textId="77777777" w:rsidR="00145D8C" w:rsidRDefault="00145D8C" w:rsidP="00145D8C">
      <w:pPr>
        <w:pStyle w:val="a7"/>
        <w:ind w:left="420" w:firstLineChars="0" w:firstLine="0"/>
      </w:pPr>
      <w:r>
        <w:rPr>
          <w:rFonts w:hint="eastAsia"/>
        </w:rPr>
        <w:t>在发送与同一事件队列关联的多个消息之间不需要额外的握手，以保证每个消息都得到服务。实际上，可以使用各种“中断合并”的标准技术来避免为发生的每个事件发送单独的消息，特别是在事件大量爆发期间。</w:t>
      </w:r>
    </w:p>
    <w:p w14:paraId="5115042A" w14:textId="77777777" w:rsidR="00145D8C" w:rsidRDefault="00145D8C" w:rsidP="00145D8C">
      <w:pPr>
        <w:pStyle w:val="a7"/>
        <w:ind w:left="420" w:firstLineChars="0" w:firstLine="0"/>
      </w:pPr>
    </w:p>
    <w:p w14:paraId="1D43462E" w14:textId="77777777" w:rsidR="00145D8C" w:rsidRDefault="00145D8C" w:rsidP="00145D8C">
      <w:pPr>
        <w:pStyle w:val="a7"/>
        <w:ind w:left="420" w:firstLineChars="0" w:firstLine="0"/>
      </w:pPr>
      <w:r>
        <w:rPr>
          <w:rFonts w:hint="eastAsia"/>
        </w:rPr>
        <w:t>在更简单的实现中，如果没有启用</w:t>
      </w:r>
      <w:r>
        <w:t>MSI或MSI- x，则函数的MSI或MSI- x逻辑的硬件设计会在虚拟INTx连线上发生向断言的转换时发送消息。</w:t>
      </w:r>
    </w:p>
    <w:p w14:paraId="380E7370" w14:textId="77777777" w:rsidR="00145D8C" w:rsidRDefault="00145D8C" w:rsidP="00145D8C">
      <w:pPr>
        <w:pStyle w:val="a7"/>
        <w:ind w:left="420" w:firstLineChars="0" w:firstLine="0"/>
      </w:pPr>
    </w:p>
    <w:p w14:paraId="1FC756BB" w14:textId="77777777" w:rsidR="00145D8C" w:rsidRDefault="00145D8C" w:rsidP="00145D8C">
      <w:pPr>
        <w:pStyle w:val="a7"/>
        <w:ind w:left="420" w:firstLineChars="0" w:firstLine="0"/>
      </w:pPr>
      <w:r>
        <w:rPr>
          <w:rFonts w:hint="eastAsia"/>
        </w:rPr>
        <w:t>例如，考虑一个场景，其中两个中断事件</w:t>
      </w:r>
      <w:r>
        <w:t>(可能来自函数内不同的中断源)快速连续发生。第一个事件导致发送消息。在中断服务程序有机会为第一个事件提供服务之前，第二个事件发生了。在这种情况下，只发送一条消息，因为在第二个事件发生时，第一个事件仍然处于活动状态(虚拟INTx连接信号将只有一次到断言的转换)。</w:t>
      </w:r>
    </w:p>
    <w:p w14:paraId="4DB1798E" w14:textId="77777777" w:rsidR="00145D8C" w:rsidRDefault="00145D8C" w:rsidP="00145D8C">
      <w:pPr>
        <w:pStyle w:val="a7"/>
        <w:ind w:left="420" w:firstLineChars="0" w:firstLine="0"/>
      </w:pPr>
    </w:p>
    <w:p w14:paraId="572594F2" w14:textId="4DC1C419" w:rsidR="00145D8C" w:rsidRDefault="00145D8C" w:rsidP="00145D8C">
      <w:pPr>
        <w:pStyle w:val="a7"/>
        <w:ind w:left="420" w:firstLineChars="0" w:firstLine="0"/>
      </w:pPr>
      <w:r>
        <w:rPr>
          <w:rFonts w:hint="eastAsia"/>
        </w:rPr>
        <w:t>类似上述实现的一种握手方法是使用标准的</w:t>
      </w:r>
      <w:r>
        <w:t>Per-Vector Masking，并允许多个中断源与每个向量相关联。给定向量的中断服务例程在服务任何相关中断事件之前设置向量的掩码位，并在服务所有已知事件之后清除掩码位。(这可以是任何事件。)当</w:t>
      </w:r>
      <w:r w:rsidR="0032312D">
        <w:rPr>
          <w:rFonts w:hint="eastAsia"/>
        </w:rPr>
        <w:t>mask</w:t>
      </w:r>
      <w:r>
        <w:t>位被设置时，任何新事件的发生都会导致</w:t>
      </w:r>
      <w:r w:rsidR="0032312D">
        <w:rPr>
          <w:rFonts w:hint="eastAsia"/>
        </w:rPr>
        <w:t>pending</w:t>
      </w:r>
      <w:r>
        <w:t>位被设置。如果一个或多个相关的事件在向量的掩码位被清除时仍然</w:t>
      </w:r>
      <w:r w:rsidR="0032312D">
        <w:rPr>
          <w:rFonts w:hint="eastAsia"/>
        </w:rPr>
        <w:t>pending</w:t>
      </w:r>
      <w:r>
        <w:t>，则该函数立即发送另一条消息。</w:t>
      </w:r>
    </w:p>
    <w:p w14:paraId="5D0EBB0B" w14:textId="77777777" w:rsidR="00145D8C" w:rsidRDefault="00145D8C" w:rsidP="00145D8C">
      <w:pPr>
        <w:pStyle w:val="a7"/>
        <w:ind w:left="420" w:firstLineChars="0" w:firstLine="0"/>
      </w:pPr>
    </w:p>
    <w:p w14:paraId="6808E764" w14:textId="1D8CC08F" w:rsidR="00145D8C" w:rsidRDefault="00145D8C" w:rsidP="00145D8C">
      <w:pPr>
        <w:pStyle w:val="a7"/>
        <w:ind w:left="420" w:firstLineChars="0" w:firstLine="0"/>
      </w:pPr>
      <w:r>
        <w:rPr>
          <w:rFonts w:hint="eastAsia"/>
        </w:rPr>
        <w:t>对于不实现按矢量屏蔽的</w:t>
      </w:r>
      <w:r>
        <w:t>MSI函数来说，握手方法是让矢量的中断服务例程在清除最后一个挂起的中断事件之后重新检查所有相关的中断事件。如果发现另一个事件处于活动状态，则在相同的中断服务例程调用中为其提供服务，并重复完整的重新检查，直到没有发现挂起的事件。这确保了如果在先前的中断事件被清除之前发生了额外的中断事件，那么函数不会发送额外的中断消息，新事件将作为当前中断服务例程调用的一部分进行服务。</w:t>
      </w:r>
    </w:p>
    <w:p w14:paraId="31FD8EF7" w14:textId="77777777" w:rsidR="00145D8C" w:rsidRDefault="00145D8C" w:rsidP="00145D8C">
      <w:pPr>
        <w:pStyle w:val="a7"/>
        <w:ind w:left="420" w:firstLineChars="0" w:firstLine="0"/>
      </w:pPr>
    </w:p>
    <w:p w14:paraId="4899F76E" w14:textId="38A1CB35" w:rsidR="00145D8C" w:rsidRDefault="00145D8C" w:rsidP="00145D8C">
      <w:pPr>
        <w:pStyle w:val="a7"/>
        <w:ind w:left="420" w:firstLineChars="0" w:firstLine="0"/>
      </w:pPr>
      <w:r>
        <w:rPr>
          <w:rFonts w:hint="eastAsia"/>
        </w:rPr>
        <w:t>这种替代方法有一个潜在的副作用，即一个向量的中断服务例程处理一个已经生成新的中断消息的中断事件。由新消息引起的中断服务例程调用可能没有发现挂起的中断事件。这种情况有时被称为虚假中断，使用这种方法的软件必须准备好容忍它们。</w:t>
      </w:r>
    </w:p>
    <w:p w14:paraId="55B60748" w14:textId="77777777" w:rsidR="00145D8C" w:rsidRDefault="00145D8C" w:rsidP="00145D8C"/>
    <w:p w14:paraId="3031CE7A" w14:textId="755DF5F1" w:rsidR="00145D8C" w:rsidRDefault="007023DA" w:rsidP="00145D8C">
      <w:r>
        <w:rPr>
          <w:rFonts w:hint="eastAsia"/>
        </w:rPr>
        <w:t>如果</w:t>
      </w:r>
      <w:r w:rsidR="00145D8C" w:rsidRPr="00145D8C">
        <w:t>MSI或MSI- x</w:t>
      </w:r>
      <w:r>
        <w:t>消息是</w:t>
      </w:r>
      <w:r>
        <w:rPr>
          <w:rFonts w:hint="eastAsia"/>
        </w:rPr>
        <w:t>posted</w:t>
      </w:r>
      <w:r>
        <w:t xml:space="preserve"> </w:t>
      </w:r>
      <w:r>
        <w:rPr>
          <w:rFonts w:hint="eastAsia"/>
        </w:rPr>
        <w:t>request</w:t>
      </w:r>
      <w:r>
        <w:t>，事务排序规则禁止传递</w:t>
      </w:r>
      <w:r>
        <w:rPr>
          <w:rFonts w:hint="eastAsia"/>
        </w:rPr>
        <w:t>更早</w:t>
      </w:r>
      <w:r w:rsidR="00145D8C" w:rsidRPr="00145D8C">
        <w:t>发送的</w:t>
      </w:r>
      <w:r>
        <w:rPr>
          <w:rFonts w:hint="eastAsia"/>
        </w:rPr>
        <w:t>posted</w:t>
      </w:r>
      <w:r>
        <w:t xml:space="preserve"> </w:t>
      </w:r>
      <w:r>
        <w:rPr>
          <w:rFonts w:hint="eastAsia"/>
        </w:rPr>
        <w:t>request</w:t>
      </w:r>
      <w:r w:rsidR="00145D8C" w:rsidRPr="00145D8C">
        <w:t>。系统必须保证</w:t>
      </w:r>
      <w:r w:rsidR="00DA1488">
        <w:rPr>
          <w:rFonts w:hint="eastAsia"/>
        </w:rPr>
        <w:t>，</w:t>
      </w:r>
      <w:r w:rsidR="00145D8C" w:rsidRPr="00145D8C">
        <w:t>作为给定消息的结果而调用的中断服务例程将观察到在该消息之前到达的</w:t>
      </w:r>
      <w:r w:rsidR="00DA1488">
        <w:rPr>
          <w:rFonts w:hint="eastAsia"/>
        </w:rPr>
        <w:t>posted</w:t>
      </w:r>
      <w:r w:rsidR="00145D8C" w:rsidRPr="00145D8C">
        <w:t>请求所执行的任何更新。因此，设备驱动程序的中断服务例程不需要从设备寄存器中读取，以确保数据与先前发布的请求一致。然而，如果多个MSI-X表项共享相同的向量，中断服务例程可能需要从某些设备特定的寄存器中读取，以确定哪些中断源需要服务。</w:t>
      </w:r>
    </w:p>
    <w:p w14:paraId="2112A214" w14:textId="640DBCC6" w:rsidR="00D63801" w:rsidRDefault="00D63801" w:rsidP="00D63801">
      <w:pPr>
        <w:pStyle w:val="2"/>
      </w:pPr>
      <w:r w:rsidRPr="00D63801">
        <w:lastRenderedPageBreak/>
        <w:t>6.1.4.7消息事务接收和排序要求</w:t>
      </w:r>
    </w:p>
    <w:p w14:paraId="0F778DBD" w14:textId="20EDA310" w:rsidR="00D63801" w:rsidRDefault="00D63801" w:rsidP="00D63801">
      <w:r>
        <w:rPr>
          <w:rFonts w:hint="eastAsia"/>
        </w:rPr>
        <w:t>与所有</w:t>
      </w:r>
      <w:r w:rsidR="00DA1488">
        <w:rPr>
          <w:rFonts w:hint="eastAsia"/>
        </w:rPr>
        <w:t>memory</w:t>
      </w:r>
      <w:r w:rsidR="00DA1488">
        <w:t xml:space="preserve"> </w:t>
      </w:r>
      <w:r w:rsidR="00DA1488">
        <w:rPr>
          <w:rFonts w:hint="eastAsia"/>
        </w:rPr>
        <w:t>write</w:t>
      </w:r>
      <w:r>
        <w:rPr>
          <w:rFonts w:hint="eastAsia"/>
        </w:rPr>
        <w:t>事务一样，包含中断消息目标</w:t>
      </w:r>
      <w:r>
        <w:t>(中断接收器)的设备被要求作为完成者(Completer)完成所有中断消息事务，而不要求其他事务作为请求者(Requester)首先完成。一般来说，这意味着消息接收者必须独立于CPU处理中断的时间完成中断消息事务。例如，每次中断接收器接收到中断消息时，它可以在内部寄存器中设置一个位，表示该消息已被接收，然后在总线上完成事务。适当的中断服务例程稍后会被调度，因为这个位被设置了。消息接收者不允许延迟总线上</w:t>
      </w:r>
      <w:r w:rsidR="002C408C">
        <w:t>正在被</w:t>
      </w:r>
      <w:r w:rsidR="002C408C">
        <w:rPr>
          <w:rFonts w:hint="eastAsia"/>
        </w:rPr>
        <w:t>处理器服务的</w:t>
      </w:r>
      <w:r w:rsidR="002C408C">
        <w:t>中断消息的完成</w:t>
      </w:r>
      <w:r>
        <w:t>。当多个设备同时发送中断消</w:t>
      </w:r>
      <w:r>
        <w:rPr>
          <w:rFonts w:hint="eastAsia"/>
        </w:rPr>
        <w:t>息时，这种依赖关系可能导致死锁。</w:t>
      </w:r>
    </w:p>
    <w:p w14:paraId="74509BAF" w14:textId="25DFB116" w:rsidR="002C408C" w:rsidRDefault="002C408C" w:rsidP="002C408C">
      <w:pPr>
        <w:rPr>
          <w:rFonts w:hint="eastAsia"/>
        </w:rPr>
      </w:pPr>
      <w:r>
        <w:rPr>
          <w:rFonts w:hint="eastAsia"/>
        </w:rPr>
        <w:t>尽管中断消息在整个</w:t>
      </w:r>
      <w:r>
        <w:t>PCI Express层次结构中保持严格的顺序，但是接收中断消息的顺序并不能保证中断将被服务的任何顺序。由于消息接收者必须完成所有的中断消息事务，而不考虑何时中断被实际服务，因此消息接收者通常不会维护有关中断被接收的顺序的任何信息。从不同设备接收到的中断消息和从同一设备接收到的多个消息都是如此。</w:t>
      </w:r>
    </w:p>
    <w:p w14:paraId="53718B9F" w14:textId="77777777" w:rsidR="002C408C" w:rsidRDefault="002C408C" w:rsidP="002C408C"/>
    <w:p w14:paraId="78854D72" w14:textId="46064720" w:rsidR="00D63801" w:rsidRDefault="002C408C" w:rsidP="002C408C">
      <w:r>
        <w:rPr>
          <w:rFonts w:hint="eastAsia"/>
        </w:rPr>
        <w:t>如果一个设备需要在另一个中断消息之前处理一个中断消息，该设备必须在第一个中断消息被处理之前不发送第二个中断消息。</w:t>
      </w:r>
    </w:p>
    <w:p w14:paraId="7E0FD164" w14:textId="11995277" w:rsidR="00D63801" w:rsidRPr="00D63801" w:rsidRDefault="00D63801" w:rsidP="00D63801">
      <w:pPr>
        <w:rPr>
          <w:rFonts w:hint="eastAsia"/>
        </w:rPr>
      </w:pPr>
    </w:p>
    <w:sectPr w:rsidR="00D63801" w:rsidRPr="00D638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Elvis Liang (梁泽溢)" w:date="2023-12-04T11:21:00Z" w:initials="EL(">
    <w:p w14:paraId="30F4B97E" w14:textId="77777777" w:rsidR="007707F3" w:rsidRDefault="007707F3">
      <w:pPr>
        <w:pStyle w:val="a9"/>
      </w:pPr>
      <w:r>
        <w:rPr>
          <w:rStyle w:val="a8"/>
        </w:rPr>
        <w:annotationRef/>
      </w:r>
      <w:r>
        <w:rPr>
          <w:rFonts w:hint="eastAsia"/>
        </w:rPr>
        <w:t>在软件、硬件中，E</w:t>
      </w:r>
      <w:r>
        <w:t>OL</w:t>
      </w:r>
      <w:r>
        <w:rPr>
          <w:rFonts w:hint="eastAsia"/>
        </w:rPr>
        <w:t>用于定义生产终止。特别是商业制造商使用E</w:t>
      </w:r>
      <w:r>
        <w:t>OL</w:t>
      </w:r>
      <w:r>
        <w:rPr>
          <w:rFonts w:hint="eastAsia"/>
        </w:rPr>
        <w:t>来完成旧硬件和软件的生产，并在一段时间后停止支持，这对他们来说是一个成本。</w:t>
      </w:r>
    </w:p>
  </w:comment>
  <w:comment w:id="88" w:author="Elvis Liang (梁泽溢)" w:date="2023-12-04T15:31:00Z" w:initials="EL(">
    <w:p w14:paraId="020D63B9" w14:textId="4787D6A5" w:rsidR="00F83A2A" w:rsidRDefault="00F83A2A">
      <w:pPr>
        <w:pStyle w:val="a9"/>
      </w:pPr>
      <w:r>
        <w:rPr>
          <w:rStyle w:val="a8"/>
        </w:rPr>
        <w:annotationRef/>
      </w:r>
      <w:r>
        <w:rPr>
          <w:rFonts w:hint="eastAsia"/>
        </w:rPr>
        <w:t>可以拥有这两种模式，但是capability设置时两个enable为互斥</w:t>
      </w:r>
    </w:p>
  </w:comment>
  <w:comment w:id="119" w:author="Elvis Liang (梁泽溢)" w:date="2023-12-04T16:09:00Z" w:initials="EL(">
    <w:p w14:paraId="33E84F4E" w14:textId="5DFFDBAE" w:rsidR="00183467" w:rsidRDefault="00183467">
      <w:pPr>
        <w:pStyle w:val="a9"/>
      </w:pPr>
      <w:r>
        <w:rPr>
          <w:rStyle w:val="a8"/>
        </w:rPr>
        <w:annotationRef/>
      </w:r>
      <w:r>
        <w:rPr>
          <w:rFonts w:hint="eastAsia"/>
        </w:rPr>
        <w:t>table</w:t>
      </w:r>
      <w:r>
        <w:t xml:space="preserve"> </w:t>
      </w:r>
      <w:r>
        <w:rPr>
          <w:rFonts w:hint="eastAsia"/>
        </w:rPr>
        <w:t>size：m</w:t>
      </w:r>
      <w:r>
        <w:t>essage control register</w:t>
      </w:r>
      <w:r>
        <w:rPr>
          <w:rFonts w:hint="eastAsia"/>
        </w:rPr>
        <w:t>[</w:t>
      </w:r>
      <w:r>
        <w:t xml:space="preserve">10:0] </w:t>
      </w:r>
    </w:p>
  </w:comment>
  <w:comment w:id="124" w:author="Elvis Liang (梁泽溢)" w:date="2023-12-04T17:04:00Z" w:initials="EL(">
    <w:p w14:paraId="6369C392" w14:textId="710F3FB8" w:rsidR="00DC798E" w:rsidRDefault="00DC798E">
      <w:pPr>
        <w:pStyle w:val="a9"/>
      </w:pPr>
      <w:r>
        <w:rPr>
          <w:rStyle w:val="a8"/>
        </w:rPr>
        <w:annotationRef/>
      </w:r>
      <w:r>
        <w:rPr>
          <w:rFonts w:hint="eastAsia"/>
        </w:rPr>
        <w:t>相当于是一个整体中断向量的mask信号</w:t>
      </w:r>
    </w:p>
  </w:comment>
  <w:comment w:id="125" w:author="Elvis Liang (梁泽溢)" w:date="2023-12-04T17:10:00Z" w:initials="EL(">
    <w:p w14:paraId="2FA776F6" w14:textId="28CAA2AA" w:rsidR="00BA3EDA" w:rsidRDefault="00BA3EDA">
      <w:pPr>
        <w:pStyle w:val="a9"/>
      </w:pPr>
      <w:r>
        <w:rPr>
          <w:rStyle w:val="a8"/>
        </w:rPr>
        <w:annotationRef/>
      </w:r>
      <w:r>
        <w:rPr>
          <w:rFonts w:hint="eastAsia"/>
        </w:rPr>
        <w:t>这个啥意思，不同的entry相同的中断地址，不能发M</w:t>
      </w:r>
      <w:r>
        <w:t>SI</w:t>
      </w:r>
      <w:r>
        <w:rPr>
          <w:rFonts w:hint="eastAsia"/>
        </w:rPr>
        <w:t>中断，那不允许发，为啥要允许entry可以有这种相同的中断定义。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4B97E" w15:done="0"/>
  <w15:commentEx w15:paraId="020D63B9" w15:done="0"/>
  <w15:commentEx w15:paraId="33E84F4E" w15:done="0"/>
  <w15:commentEx w15:paraId="6369C392" w15:done="0"/>
  <w15:commentEx w15:paraId="2FA776F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4A19D" w14:textId="77777777" w:rsidR="00025F36" w:rsidRDefault="00025F36" w:rsidP="000F2D9C">
      <w:r>
        <w:separator/>
      </w:r>
    </w:p>
  </w:endnote>
  <w:endnote w:type="continuationSeparator" w:id="0">
    <w:p w14:paraId="6ED37739" w14:textId="77777777" w:rsidR="00025F36" w:rsidRDefault="00025F36" w:rsidP="000F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926A7" w14:textId="77777777" w:rsidR="00025F36" w:rsidRDefault="00025F36" w:rsidP="000F2D9C">
      <w:r>
        <w:separator/>
      </w:r>
    </w:p>
  </w:footnote>
  <w:footnote w:type="continuationSeparator" w:id="0">
    <w:p w14:paraId="20CCA748" w14:textId="77777777" w:rsidR="00025F36" w:rsidRDefault="00025F36" w:rsidP="000F2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2C7"/>
    <w:multiLevelType w:val="hybridMultilevel"/>
    <w:tmpl w:val="13F4B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864AE7"/>
    <w:multiLevelType w:val="hybridMultilevel"/>
    <w:tmpl w:val="3FC01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DD7C28"/>
    <w:multiLevelType w:val="hybridMultilevel"/>
    <w:tmpl w:val="C48241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E7A1F1C"/>
    <w:multiLevelType w:val="hybridMultilevel"/>
    <w:tmpl w:val="D4AA2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013640"/>
    <w:multiLevelType w:val="hybridMultilevel"/>
    <w:tmpl w:val="053E8A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E1B105E"/>
    <w:multiLevelType w:val="hybridMultilevel"/>
    <w:tmpl w:val="2668A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F761E1"/>
    <w:multiLevelType w:val="hybridMultilevel"/>
    <w:tmpl w:val="41805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32F15F4"/>
    <w:multiLevelType w:val="hybridMultilevel"/>
    <w:tmpl w:val="E44E4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4872E96"/>
    <w:multiLevelType w:val="hybridMultilevel"/>
    <w:tmpl w:val="EB4C4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0B204D"/>
    <w:multiLevelType w:val="hybridMultilevel"/>
    <w:tmpl w:val="C5D894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4438F7"/>
    <w:multiLevelType w:val="hybridMultilevel"/>
    <w:tmpl w:val="216A41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37B3F15"/>
    <w:multiLevelType w:val="hybridMultilevel"/>
    <w:tmpl w:val="AC7237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7BE3A46"/>
    <w:multiLevelType w:val="multilevel"/>
    <w:tmpl w:val="7C1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5127D"/>
    <w:multiLevelType w:val="hybridMultilevel"/>
    <w:tmpl w:val="5D365E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C10329F"/>
    <w:multiLevelType w:val="hybridMultilevel"/>
    <w:tmpl w:val="EB523E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3"/>
  </w:num>
  <w:num w:numId="3">
    <w:abstractNumId w:val="5"/>
  </w:num>
  <w:num w:numId="4">
    <w:abstractNumId w:val="3"/>
  </w:num>
  <w:num w:numId="5">
    <w:abstractNumId w:val="12"/>
  </w:num>
  <w:num w:numId="6">
    <w:abstractNumId w:val="7"/>
  </w:num>
  <w:num w:numId="7">
    <w:abstractNumId w:val="1"/>
  </w:num>
  <w:num w:numId="8">
    <w:abstractNumId w:val="2"/>
  </w:num>
  <w:num w:numId="9">
    <w:abstractNumId w:val="8"/>
  </w:num>
  <w:num w:numId="10">
    <w:abstractNumId w:val="10"/>
  </w:num>
  <w:num w:numId="11">
    <w:abstractNumId w:val="11"/>
  </w:num>
  <w:num w:numId="12">
    <w:abstractNumId w:val="6"/>
  </w:num>
  <w:num w:numId="13">
    <w:abstractNumId w:val="4"/>
  </w:num>
  <w:num w:numId="14">
    <w:abstractNumId w:val="1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vis Liang (梁泽溢)">
    <w15:presenceInfo w15:providerId="AD" w15:userId="S-1-5-21-1606980848-706699826-1801674531-269774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82"/>
    <w:rsid w:val="00025F36"/>
    <w:rsid w:val="000916B7"/>
    <w:rsid w:val="00091EF9"/>
    <w:rsid w:val="000F2D9C"/>
    <w:rsid w:val="00105191"/>
    <w:rsid w:val="0013342B"/>
    <w:rsid w:val="00145D8C"/>
    <w:rsid w:val="0015590E"/>
    <w:rsid w:val="0015670B"/>
    <w:rsid w:val="00183467"/>
    <w:rsid w:val="00192916"/>
    <w:rsid w:val="0019329E"/>
    <w:rsid w:val="00195A6F"/>
    <w:rsid w:val="001D095E"/>
    <w:rsid w:val="001F4190"/>
    <w:rsid w:val="001F6282"/>
    <w:rsid w:val="00225E23"/>
    <w:rsid w:val="002C408C"/>
    <w:rsid w:val="002E25FA"/>
    <w:rsid w:val="003130E2"/>
    <w:rsid w:val="0032312D"/>
    <w:rsid w:val="00366A78"/>
    <w:rsid w:val="004E6A61"/>
    <w:rsid w:val="0054225B"/>
    <w:rsid w:val="00564599"/>
    <w:rsid w:val="00574DB2"/>
    <w:rsid w:val="00590160"/>
    <w:rsid w:val="005A3194"/>
    <w:rsid w:val="005B4F8A"/>
    <w:rsid w:val="005B5A5D"/>
    <w:rsid w:val="00610E9D"/>
    <w:rsid w:val="006F436D"/>
    <w:rsid w:val="007023DA"/>
    <w:rsid w:val="007044A9"/>
    <w:rsid w:val="007707F3"/>
    <w:rsid w:val="007C2D63"/>
    <w:rsid w:val="007E52AF"/>
    <w:rsid w:val="007E5493"/>
    <w:rsid w:val="00807D67"/>
    <w:rsid w:val="008211B8"/>
    <w:rsid w:val="00913C20"/>
    <w:rsid w:val="00920954"/>
    <w:rsid w:val="0099068C"/>
    <w:rsid w:val="009A232B"/>
    <w:rsid w:val="009C089B"/>
    <w:rsid w:val="009C1C3C"/>
    <w:rsid w:val="009D6E54"/>
    <w:rsid w:val="00A572FE"/>
    <w:rsid w:val="00BA0740"/>
    <w:rsid w:val="00BA3EDA"/>
    <w:rsid w:val="00BD096B"/>
    <w:rsid w:val="00BE3D79"/>
    <w:rsid w:val="00BF3C6C"/>
    <w:rsid w:val="00C00CAF"/>
    <w:rsid w:val="00C17867"/>
    <w:rsid w:val="00C84101"/>
    <w:rsid w:val="00C91AC0"/>
    <w:rsid w:val="00CA6DA4"/>
    <w:rsid w:val="00CE7CFC"/>
    <w:rsid w:val="00D22C96"/>
    <w:rsid w:val="00D63342"/>
    <w:rsid w:val="00D63801"/>
    <w:rsid w:val="00DA1488"/>
    <w:rsid w:val="00DC798E"/>
    <w:rsid w:val="00DE2B1F"/>
    <w:rsid w:val="00DF1299"/>
    <w:rsid w:val="00E15A07"/>
    <w:rsid w:val="00E26C6F"/>
    <w:rsid w:val="00E70B98"/>
    <w:rsid w:val="00EA75ED"/>
    <w:rsid w:val="00F3149D"/>
    <w:rsid w:val="00F83A2A"/>
    <w:rsid w:val="00FA1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9374F"/>
  <w15:chartTrackingRefBased/>
  <w15:docId w15:val="{1661AEAB-F551-48FF-8CB2-3448DFC0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211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25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D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2D9C"/>
    <w:rPr>
      <w:sz w:val="18"/>
      <w:szCs w:val="18"/>
    </w:rPr>
  </w:style>
  <w:style w:type="paragraph" w:styleId="a5">
    <w:name w:val="footer"/>
    <w:basedOn w:val="a"/>
    <w:link w:val="a6"/>
    <w:uiPriority w:val="99"/>
    <w:unhideWhenUsed/>
    <w:rsid w:val="000F2D9C"/>
    <w:pPr>
      <w:tabs>
        <w:tab w:val="center" w:pos="4153"/>
        <w:tab w:val="right" w:pos="8306"/>
      </w:tabs>
      <w:snapToGrid w:val="0"/>
      <w:jc w:val="left"/>
    </w:pPr>
    <w:rPr>
      <w:sz w:val="18"/>
      <w:szCs w:val="18"/>
    </w:rPr>
  </w:style>
  <w:style w:type="character" w:customStyle="1" w:styleId="a6">
    <w:name w:val="页脚 字符"/>
    <w:basedOn w:val="a0"/>
    <w:link w:val="a5"/>
    <w:uiPriority w:val="99"/>
    <w:rsid w:val="000F2D9C"/>
    <w:rPr>
      <w:sz w:val="18"/>
      <w:szCs w:val="18"/>
    </w:rPr>
  </w:style>
  <w:style w:type="paragraph" w:styleId="a7">
    <w:name w:val="List Paragraph"/>
    <w:basedOn w:val="a"/>
    <w:uiPriority w:val="34"/>
    <w:qFormat/>
    <w:rsid w:val="000F2D9C"/>
    <w:pPr>
      <w:ind w:firstLineChars="200" w:firstLine="420"/>
    </w:pPr>
  </w:style>
  <w:style w:type="character" w:customStyle="1" w:styleId="10">
    <w:name w:val="标题 1 字符"/>
    <w:basedOn w:val="a0"/>
    <w:link w:val="1"/>
    <w:uiPriority w:val="9"/>
    <w:rsid w:val="008211B8"/>
    <w:rPr>
      <w:b/>
      <w:bCs/>
      <w:kern w:val="44"/>
      <w:sz w:val="44"/>
      <w:szCs w:val="44"/>
    </w:rPr>
  </w:style>
  <w:style w:type="character" w:styleId="a8">
    <w:name w:val="annotation reference"/>
    <w:basedOn w:val="a0"/>
    <w:uiPriority w:val="99"/>
    <w:semiHidden/>
    <w:unhideWhenUsed/>
    <w:rsid w:val="007707F3"/>
    <w:rPr>
      <w:sz w:val="21"/>
      <w:szCs w:val="21"/>
    </w:rPr>
  </w:style>
  <w:style w:type="paragraph" w:styleId="a9">
    <w:name w:val="annotation text"/>
    <w:basedOn w:val="a"/>
    <w:link w:val="aa"/>
    <w:uiPriority w:val="99"/>
    <w:semiHidden/>
    <w:unhideWhenUsed/>
    <w:rsid w:val="007707F3"/>
    <w:pPr>
      <w:jc w:val="left"/>
    </w:pPr>
  </w:style>
  <w:style w:type="character" w:customStyle="1" w:styleId="aa">
    <w:name w:val="批注文字 字符"/>
    <w:basedOn w:val="a0"/>
    <w:link w:val="a9"/>
    <w:uiPriority w:val="99"/>
    <w:semiHidden/>
    <w:rsid w:val="007707F3"/>
  </w:style>
  <w:style w:type="paragraph" w:styleId="ab">
    <w:name w:val="annotation subject"/>
    <w:basedOn w:val="a9"/>
    <w:next w:val="a9"/>
    <w:link w:val="ac"/>
    <w:uiPriority w:val="99"/>
    <w:semiHidden/>
    <w:unhideWhenUsed/>
    <w:rsid w:val="007707F3"/>
    <w:rPr>
      <w:b/>
      <w:bCs/>
    </w:rPr>
  </w:style>
  <w:style w:type="character" w:customStyle="1" w:styleId="ac">
    <w:name w:val="批注主题 字符"/>
    <w:basedOn w:val="aa"/>
    <w:link w:val="ab"/>
    <w:uiPriority w:val="99"/>
    <w:semiHidden/>
    <w:rsid w:val="007707F3"/>
    <w:rPr>
      <w:b/>
      <w:bCs/>
    </w:rPr>
  </w:style>
  <w:style w:type="paragraph" w:styleId="ad">
    <w:name w:val="Balloon Text"/>
    <w:basedOn w:val="a"/>
    <w:link w:val="ae"/>
    <w:uiPriority w:val="99"/>
    <w:semiHidden/>
    <w:unhideWhenUsed/>
    <w:rsid w:val="007707F3"/>
    <w:rPr>
      <w:sz w:val="18"/>
      <w:szCs w:val="18"/>
    </w:rPr>
  </w:style>
  <w:style w:type="character" w:customStyle="1" w:styleId="ae">
    <w:name w:val="批注框文本 字符"/>
    <w:basedOn w:val="a0"/>
    <w:link w:val="ad"/>
    <w:uiPriority w:val="99"/>
    <w:semiHidden/>
    <w:rsid w:val="007707F3"/>
    <w:rPr>
      <w:sz w:val="18"/>
      <w:szCs w:val="18"/>
    </w:rPr>
  </w:style>
  <w:style w:type="character" w:customStyle="1" w:styleId="20">
    <w:name w:val="标题 2 字符"/>
    <w:basedOn w:val="a0"/>
    <w:link w:val="2"/>
    <w:uiPriority w:val="9"/>
    <w:rsid w:val="002E25FA"/>
    <w:rPr>
      <w:rFonts w:asciiTheme="majorHAnsi" w:eastAsiaTheme="majorEastAsia" w:hAnsiTheme="majorHAnsi" w:cstheme="majorBidi"/>
      <w:b/>
      <w:bCs/>
      <w:sz w:val="32"/>
      <w:szCs w:val="32"/>
    </w:rPr>
  </w:style>
  <w:style w:type="paragraph" w:styleId="af">
    <w:name w:val="Normal (Web)"/>
    <w:basedOn w:val="a"/>
    <w:uiPriority w:val="99"/>
    <w:semiHidden/>
    <w:unhideWhenUsed/>
    <w:rsid w:val="009C08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86967">
      <w:bodyDiv w:val="1"/>
      <w:marLeft w:val="0"/>
      <w:marRight w:val="0"/>
      <w:marTop w:val="0"/>
      <w:marBottom w:val="0"/>
      <w:divBdr>
        <w:top w:val="none" w:sz="0" w:space="0" w:color="auto"/>
        <w:left w:val="none" w:sz="0" w:space="0" w:color="auto"/>
        <w:bottom w:val="none" w:sz="0" w:space="0" w:color="auto"/>
        <w:right w:val="none" w:sz="0" w:space="0" w:color="auto"/>
      </w:divBdr>
    </w:div>
    <w:div w:id="1461610720">
      <w:bodyDiv w:val="1"/>
      <w:marLeft w:val="0"/>
      <w:marRight w:val="0"/>
      <w:marTop w:val="0"/>
      <w:marBottom w:val="0"/>
      <w:divBdr>
        <w:top w:val="none" w:sz="0" w:space="0" w:color="auto"/>
        <w:left w:val="none" w:sz="0" w:space="0" w:color="auto"/>
        <w:bottom w:val="none" w:sz="0" w:space="0" w:color="auto"/>
        <w:right w:val="none" w:sz="0" w:space="0" w:color="auto"/>
      </w:divBdr>
    </w:div>
    <w:div w:id="1683897833">
      <w:bodyDiv w:val="1"/>
      <w:marLeft w:val="0"/>
      <w:marRight w:val="0"/>
      <w:marTop w:val="0"/>
      <w:marBottom w:val="0"/>
      <w:divBdr>
        <w:top w:val="none" w:sz="0" w:space="0" w:color="auto"/>
        <w:left w:val="none" w:sz="0" w:space="0" w:color="auto"/>
        <w:bottom w:val="none" w:sz="0" w:space="0" w:color="auto"/>
        <w:right w:val="none" w:sz="0" w:space="0" w:color="auto"/>
      </w:divBdr>
    </w:div>
    <w:div w:id="18884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9.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19</Pages>
  <Words>2004</Words>
  <Characters>11423</Characters>
  <Application>Microsoft Office Word</Application>
  <DocSecurity>0</DocSecurity>
  <Lines>95</Lines>
  <Paragraphs>26</Paragraphs>
  <ScaleCrop>false</ScaleCrop>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Liang (梁泽溢)</dc:creator>
  <cp:keywords/>
  <dc:description/>
  <cp:lastModifiedBy>Elvis Liang (梁泽溢)</cp:lastModifiedBy>
  <cp:revision>31</cp:revision>
  <dcterms:created xsi:type="dcterms:W3CDTF">2023-12-04T02:50:00Z</dcterms:created>
  <dcterms:modified xsi:type="dcterms:W3CDTF">2023-12-05T10:38:00Z</dcterms:modified>
</cp:coreProperties>
</file>