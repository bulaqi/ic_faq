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FE5CE3" w14:textId="6C95673A" w:rsidR="008B5BEF" w:rsidRDefault="008B5BEF" w:rsidP="008B5BEF">
      <w:r w:rsidRPr="008B5BEF">
        <w:rPr>
          <w:rFonts w:ascii="FZSSK--GBK1-0" w:hAnsi="FZSSK--GBK1-0"/>
          <w:color w:val="000000"/>
          <w:sz w:val="22"/>
        </w:rPr>
        <w:t>在</w:t>
      </w:r>
      <w:r w:rsidRPr="008B5BEF">
        <w:rPr>
          <w:rFonts w:ascii="FZSSK--GBK1-0" w:hAnsi="FZSSK--GBK1-0"/>
          <w:color w:val="000000"/>
          <w:sz w:val="22"/>
        </w:rPr>
        <w:t xml:space="preserve"> </w:t>
      </w:r>
      <w:r w:rsidRPr="008B5BEF">
        <w:rPr>
          <w:rFonts w:ascii="E-BZ" w:hAnsi="E-BZ"/>
          <w:color w:val="000000"/>
          <w:sz w:val="22"/>
        </w:rPr>
        <w:t xml:space="preserve">PCIe </w:t>
      </w:r>
      <w:r w:rsidRPr="008B5BEF">
        <w:rPr>
          <w:rFonts w:ascii="FZSSK--GBK1-0" w:hAnsi="FZSSK--GBK1-0"/>
          <w:color w:val="000000"/>
          <w:sz w:val="22"/>
        </w:rPr>
        <w:t>设备中含有两个</w:t>
      </w:r>
      <w:r w:rsidRPr="008B5BEF">
        <w:rPr>
          <w:rFonts w:ascii="FZSSK--GBK1-0" w:hAnsi="FZSSK--GBK1-0"/>
          <w:color w:val="000000"/>
          <w:sz w:val="22"/>
        </w:rPr>
        <w:t xml:space="preserve"> </w:t>
      </w:r>
      <w:r w:rsidRPr="008B5BEF">
        <w:rPr>
          <w:rFonts w:ascii="E-BZ" w:hAnsi="E-BZ"/>
          <w:color w:val="000000"/>
          <w:sz w:val="22"/>
        </w:rPr>
        <w:t xml:space="preserve">Capability </w:t>
      </w:r>
      <w:r w:rsidRPr="008B5BEF">
        <w:rPr>
          <w:rFonts w:ascii="FZSSK--GBK1-0" w:hAnsi="FZSSK--GBK1-0"/>
          <w:color w:val="000000"/>
          <w:sz w:val="22"/>
        </w:rPr>
        <w:t>结构</w:t>
      </w:r>
      <w:r w:rsidRPr="008B5BEF">
        <w:rPr>
          <w:rFonts w:ascii="E-BZ" w:hAnsi="E-BZ"/>
          <w:color w:val="000000"/>
          <w:sz w:val="22"/>
        </w:rPr>
        <w:t>，</w:t>
      </w:r>
      <w:r w:rsidRPr="008B5BEF">
        <w:rPr>
          <w:rFonts w:ascii="E-BZ" w:hAnsi="E-BZ"/>
          <w:color w:val="000000"/>
          <w:sz w:val="22"/>
        </w:rPr>
        <w:t xml:space="preserve"> </w:t>
      </w:r>
      <w:r w:rsidRPr="008B5BEF">
        <w:rPr>
          <w:rFonts w:ascii="FZSSK--GBK1-0" w:hAnsi="FZSSK--GBK1-0"/>
          <w:color w:val="000000"/>
          <w:sz w:val="22"/>
        </w:rPr>
        <w:t>一个是</w:t>
      </w:r>
      <w:r w:rsidRPr="008B5BEF">
        <w:rPr>
          <w:rFonts w:ascii="FZSSK--GBK1-0" w:hAnsi="FZSSK--GBK1-0"/>
          <w:color w:val="000000"/>
          <w:sz w:val="22"/>
        </w:rPr>
        <w:t xml:space="preserve"> </w:t>
      </w:r>
      <w:r w:rsidRPr="008B5BEF">
        <w:rPr>
          <w:rFonts w:ascii="E-BZ" w:hAnsi="E-BZ"/>
          <w:color w:val="000000"/>
          <w:sz w:val="22"/>
        </w:rPr>
        <w:t xml:space="preserve">MSI Capability </w:t>
      </w:r>
      <w:r w:rsidRPr="008B5BEF">
        <w:rPr>
          <w:rFonts w:ascii="FZSSK--GBK1-0" w:hAnsi="FZSSK--GBK1-0"/>
          <w:color w:val="000000"/>
          <w:sz w:val="22"/>
        </w:rPr>
        <w:t>结构</w:t>
      </w:r>
      <w:r w:rsidRPr="008B5BEF">
        <w:rPr>
          <w:rFonts w:ascii="E-BZ" w:hAnsi="E-BZ"/>
          <w:color w:val="000000"/>
          <w:sz w:val="22"/>
        </w:rPr>
        <w:t>，</w:t>
      </w:r>
      <w:r w:rsidRPr="008B5BEF">
        <w:rPr>
          <w:rFonts w:ascii="E-BZ" w:hAnsi="E-BZ"/>
          <w:color w:val="000000"/>
          <w:sz w:val="22"/>
        </w:rPr>
        <w:t xml:space="preserve"> </w:t>
      </w:r>
      <w:r w:rsidRPr="008B5BEF">
        <w:rPr>
          <w:rFonts w:ascii="FZSSK--GBK1-0" w:hAnsi="FZSSK--GBK1-0"/>
          <w:color w:val="000000"/>
          <w:sz w:val="22"/>
        </w:rPr>
        <w:t>另一个是</w:t>
      </w:r>
      <w:r w:rsidRPr="008B5BEF">
        <w:rPr>
          <w:rFonts w:ascii="FZSSK--GBK1-0" w:hAnsi="FZSSK--GBK1-0"/>
          <w:color w:val="000000"/>
          <w:sz w:val="22"/>
        </w:rPr>
        <w:t xml:space="preserve"> </w:t>
      </w:r>
      <w:r w:rsidRPr="008B5BEF">
        <w:rPr>
          <w:rFonts w:ascii="E-BZ" w:hAnsi="E-BZ"/>
          <w:color w:val="000000"/>
          <w:sz w:val="22"/>
        </w:rPr>
        <w:t>MSI</w:t>
      </w:r>
      <w:r w:rsidRPr="008B5BEF">
        <w:rPr>
          <w:rFonts w:ascii="MS Gothic" w:eastAsia="MS Gothic" w:hAnsi="MS Gothic" w:cs="MS Gothic"/>
          <w:color w:val="000000"/>
          <w:sz w:val="22"/>
        </w:rPr>
        <w:t>⁃</w:t>
      </w:r>
      <w:r w:rsidRPr="008B5BEF">
        <w:rPr>
          <w:rFonts w:ascii="E-BZ" w:hAnsi="E-BZ"/>
          <w:color w:val="000000"/>
          <w:sz w:val="22"/>
        </w:rPr>
        <w:t xml:space="preserve">X Capability </w:t>
      </w:r>
      <w:r w:rsidRPr="008B5BEF">
        <w:rPr>
          <w:rFonts w:ascii="FZSSK--GBK1-0" w:hAnsi="FZSSK--GBK1-0"/>
          <w:color w:val="000000"/>
          <w:sz w:val="22"/>
        </w:rPr>
        <w:t>结构</w:t>
      </w:r>
      <w:r w:rsidRPr="008B5BEF">
        <w:rPr>
          <w:rFonts w:ascii="E-BZ" w:hAnsi="E-BZ"/>
          <w:color w:val="000000"/>
          <w:sz w:val="22"/>
        </w:rPr>
        <w:t>。</w:t>
      </w:r>
      <w:r w:rsidRPr="008B5BEF">
        <w:rPr>
          <w:rFonts w:ascii="FZSSK--GBK1-0" w:hAnsi="FZSSK--GBK1-0"/>
        </w:rPr>
        <w:t>通常情况下一个</w:t>
      </w:r>
      <w:r w:rsidRPr="008B5BEF">
        <w:rPr>
          <w:rFonts w:ascii="FZSSK--GBK1-0" w:hAnsi="FZSSK--GBK1-0"/>
        </w:rPr>
        <w:t xml:space="preserve"> </w:t>
      </w:r>
      <w:r w:rsidRPr="008B5BEF">
        <w:t xml:space="preserve">PCIe </w:t>
      </w:r>
      <w:r w:rsidRPr="008B5BEF">
        <w:rPr>
          <w:rFonts w:ascii="FZSSK--GBK1-0" w:hAnsi="FZSSK--GBK1-0"/>
        </w:rPr>
        <w:t>设备仅包含一种结构</w:t>
      </w:r>
      <w:r w:rsidRPr="008B5BEF">
        <w:t>，</w:t>
      </w:r>
      <w:r w:rsidRPr="008B5BEF">
        <w:rPr>
          <w:rFonts w:ascii="FZSSK--GBK1-0" w:hAnsi="FZSSK--GBK1-0"/>
        </w:rPr>
        <w:t>或者为</w:t>
      </w:r>
      <w:r w:rsidRPr="008B5BEF">
        <w:rPr>
          <w:rFonts w:ascii="FZSSK--GBK1-0" w:hAnsi="FZSSK--GBK1-0"/>
        </w:rPr>
        <w:t xml:space="preserve"> </w:t>
      </w:r>
      <w:r w:rsidRPr="008B5BEF">
        <w:t xml:space="preserve">MSI Capability </w:t>
      </w:r>
      <w:r w:rsidRPr="008B5BEF">
        <w:rPr>
          <w:rFonts w:ascii="FZSSK--GBK1-0" w:hAnsi="FZSSK--GBK1-0"/>
        </w:rPr>
        <w:t>结构</w:t>
      </w:r>
      <w:r w:rsidRPr="008B5BEF">
        <w:t xml:space="preserve">， </w:t>
      </w:r>
      <w:r w:rsidRPr="008B5BEF">
        <w:rPr>
          <w:rFonts w:ascii="FZSSK--GBK1-0" w:hAnsi="FZSSK--GBK1-0"/>
        </w:rPr>
        <w:t>或者为</w:t>
      </w:r>
      <w:r w:rsidRPr="008B5BEF">
        <w:rPr>
          <w:rFonts w:ascii="FZSSK--GBK1-0" w:hAnsi="FZSSK--GBK1-0"/>
        </w:rPr>
        <w:t xml:space="preserve"> </w:t>
      </w:r>
      <w:r w:rsidRPr="008B5BEF">
        <w:t>MSI</w:t>
      </w:r>
      <w:r w:rsidRPr="008B5BEF">
        <w:rPr>
          <w:rFonts w:ascii="MS Gothic" w:eastAsia="MS Gothic" w:hAnsi="MS Gothic" w:cs="MS Gothic"/>
        </w:rPr>
        <w:t>⁃</w:t>
      </w:r>
      <w:r w:rsidRPr="008B5BEF">
        <w:t xml:space="preserve">X Capability </w:t>
      </w:r>
      <w:r w:rsidRPr="008B5BEF">
        <w:rPr>
          <w:rFonts w:ascii="FZSSK--GBK1-0" w:hAnsi="FZSSK--GBK1-0"/>
        </w:rPr>
        <w:t>结构</w:t>
      </w:r>
      <w:r w:rsidRPr="008B5BEF">
        <w:t>。</w:t>
      </w:r>
    </w:p>
    <w:p w14:paraId="76ECFF0A" w14:textId="1BF94CA7" w:rsidR="00F3149D" w:rsidRDefault="001B7689" w:rsidP="001B7689">
      <w:pPr>
        <w:pStyle w:val="1"/>
      </w:pPr>
      <w:r>
        <w:rPr>
          <w:rFonts w:hint="eastAsia"/>
        </w:rPr>
        <w:t>7</w:t>
      </w:r>
      <w:r>
        <w:t xml:space="preserve">.7.1 </w:t>
      </w:r>
      <w:r w:rsidRPr="001B7689">
        <w:t>MSI Capability Structures</w:t>
      </w:r>
    </w:p>
    <w:p w14:paraId="7D0113B2" w14:textId="77777777" w:rsidR="001B7689" w:rsidRDefault="001B7689" w:rsidP="001B7689">
      <w:r>
        <w:rPr>
          <w:rFonts w:hint="eastAsia"/>
        </w:rPr>
        <w:t>所有能够产生中断的PCI Express设备f</w:t>
      </w:r>
      <w:r>
        <w:t>unction</w:t>
      </w:r>
      <w:r>
        <w:rPr>
          <w:rFonts w:hint="eastAsia"/>
        </w:rPr>
        <w:t>必须实现MSI或MSI- x或两者。</w:t>
      </w:r>
    </w:p>
    <w:p w14:paraId="2D5D979D" w14:textId="77777777" w:rsidR="001B7689" w:rsidRDefault="001B7689" w:rsidP="001B7689">
      <w:r>
        <w:rPr>
          <w:rFonts w:hint="eastAsia"/>
        </w:rPr>
        <w:t>本节将描述MSI Capability结构。第7.7.2节描述了MSI-X Capability结构。</w:t>
      </w:r>
    </w:p>
    <w:p w14:paraId="7A8E36ED" w14:textId="77777777" w:rsidR="001B7689" w:rsidRDefault="001B7689" w:rsidP="001B7689">
      <w:r>
        <w:rPr>
          <w:rFonts w:hint="eastAsia"/>
        </w:rPr>
        <w:t>MSI Capability的结构如图7-44和图7-45所示。支持MSI的每个设备功能(在多功能设备中)都必须实现自己的MSI</w:t>
      </w:r>
      <w:r>
        <w:t xml:space="preserve"> </w:t>
      </w:r>
      <w:r>
        <w:rPr>
          <w:rFonts w:hint="eastAsia"/>
        </w:rPr>
        <w:t>c</w:t>
      </w:r>
      <w:r>
        <w:t>apability</w:t>
      </w:r>
      <w:r>
        <w:rPr>
          <w:rFonts w:hint="eastAsia"/>
        </w:rPr>
        <w:t>结构。禁止每个</w:t>
      </w:r>
      <w:r>
        <w:t>function</w:t>
      </w:r>
      <w:r>
        <w:rPr>
          <w:rFonts w:hint="eastAsia"/>
        </w:rPr>
        <w:t>有多个MSI</w:t>
      </w:r>
      <w:r>
        <w:t xml:space="preserve"> </w:t>
      </w:r>
      <w:r>
        <w:rPr>
          <w:rFonts w:hint="eastAsia"/>
        </w:rPr>
        <w:t>c</w:t>
      </w:r>
      <w:r>
        <w:t>apability</w:t>
      </w:r>
      <w:r>
        <w:rPr>
          <w:rFonts w:hint="eastAsia"/>
        </w:rPr>
        <w:t>结构，但允许一个</w:t>
      </w:r>
      <w:r>
        <w:t>function</w:t>
      </w:r>
      <w:r>
        <w:rPr>
          <w:rFonts w:hint="eastAsia"/>
        </w:rPr>
        <w:t>同时拥有一个MSI和一个MSI- x</w:t>
      </w:r>
      <w:r>
        <w:t xml:space="preserve"> </w:t>
      </w:r>
      <w:r>
        <w:rPr>
          <w:rFonts w:hint="eastAsia"/>
        </w:rPr>
        <w:t>c</w:t>
      </w:r>
      <w:r>
        <w:t>apability</w:t>
      </w:r>
      <w:r>
        <w:rPr>
          <w:rFonts w:hint="eastAsia"/>
        </w:rPr>
        <w:t>结构。</w:t>
      </w:r>
    </w:p>
    <w:p w14:paraId="3CDE1A95" w14:textId="77777777" w:rsidR="001B7689" w:rsidRDefault="001B7689" w:rsidP="001B7689">
      <w:r>
        <w:rPr>
          <w:noProof/>
        </w:rPr>
        <w:drawing>
          <wp:inline distT="0" distB="0" distL="0" distR="0" wp14:anchorId="48C2B506" wp14:editId="70A78357">
            <wp:extent cx="5274310" cy="3678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78555"/>
                    </a:xfrm>
                    <a:prstGeom prst="rect">
                      <a:avLst/>
                    </a:prstGeom>
                  </pic:spPr>
                </pic:pic>
              </a:graphicData>
            </a:graphic>
          </wp:inline>
        </w:drawing>
      </w:r>
    </w:p>
    <w:p w14:paraId="2FAEA2F7" w14:textId="77777777" w:rsidR="001B7689" w:rsidRDefault="001B7689" w:rsidP="001B7689">
      <w:r>
        <w:rPr>
          <w:noProof/>
        </w:rPr>
        <w:drawing>
          <wp:inline distT="0" distB="0" distL="0" distR="0" wp14:anchorId="65668A7A" wp14:editId="29DB5D7D">
            <wp:extent cx="5274310" cy="2051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51050"/>
                    </a:xfrm>
                    <a:prstGeom prst="rect">
                      <a:avLst/>
                    </a:prstGeom>
                  </pic:spPr>
                </pic:pic>
              </a:graphicData>
            </a:graphic>
          </wp:inline>
        </w:drawing>
      </w:r>
    </w:p>
    <w:p w14:paraId="59AEB997" w14:textId="77777777" w:rsidR="001B7689" w:rsidRDefault="001B7689" w:rsidP="001B7689">
      <w:r>
        <w:rPr>
          <w:noProof/>
        </w:rPr>
        <w:lastRenderedPageBreak/>
        <w:drawing>
          <wp:inline distT="0" distB="0" distL="0" distR="0" wp14:anchorId="5F9E3EDA" wp14:editId="54DE251C">
            <wp:extent cx="5274310" cy="24650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65070"/>
                    </a:xfrm>
                    <a:prstGeom prst="rect">
                      <a:avLst/>
                    </a:prstGeom>
                  </pic:spPr>
                </pic:pic>
              </a:graphicData>
            </a:graphic>
          </wp:inline>
        </w:drawing>
      </w:r>
    </w:p>
    <w:p w14:paraId="1F12CA39" w14:textId="4C039283" w:rsidR="001B7689" w:rsidRDefault="001B7689" w:rsidP="001328FD">
      <w:r>
        <w:rPr>
          <w:rFonts w:hint="eastAsia"/>
        </w:rPr>
        <w:t>为了请求服务，</w:t>
      </w:r>
      <w:r w:rsidR="00BD1D78">
        <w:rPr>
          <w:rFonts w:hint="eastAsia"/>
        </w:rPr>
        <w:t>MS</w:t>
      </w:r>
      <w:r w:rsidR="00BD1D78">
        <w:t>I PCIE</w:t>
      </w:r>
      <w:r w:rsidR="00BD1D78">
        <w:rPr>
          <w:rFonts w:hint="eastAsia"/>
        </w:rPr>
        <w:t>设备</w:t>
      </w:r>
      <w:r>
        <w:rPr>
          <w:rFonts w:hint="eastAsia"/>
        </w:rPr>
        <w:t>将MSI的</w:t>
      </w:r>
      <w:r w:rsidR="00932D9B">
        <w:rPr>
          <w:rFonts w:hint="eastAsia"/>
        </w:rPr>
        <w:t>M</w:t>
      </w:r>
      <w:r w:rsidR="00932D9B">
        <w:t>essage Date</w:t>
      </w:r>
      <w:r>
        <w:rPr>
          <w:rFonts w:hint="eastAsia"/>
        </w:rPr>
        <w:t>寄存器的内容(如果启用，则为MSI的</w:t>
      </w:r>
      <w:r w:rsidR="00932D9B">
        <w:rPr>
          <w:rFonts w:hint="eastAsia"/>
        </w:rPr>
        <w:t>E</w:t>
      </w:r>
      <w:r w:rsidR="00932D9B">
        <w:t>xtended Message Data</w:t>
      </w:r>
      <w:r>
        <w:rPr>
          <w:rFonts w:hint="eastAsia"/>
        </w:rPr>
        <w:t>寄存器)写入MSI的</w:t>
      </w:r>
      <w:r w:rsidR="00932D9B">
        <w:rPr>
          <w:rFonts w:hint="eastAsia"/>
        </w:rPr>
        <w:t>M</w:t>
      </w:r>
      <w:r w:rsidR="00932D9B">
        <w:t>essage Address</w:t>
      </w:r>
      <w:r>
        <w:rPr>
          <w:rFonts w:hint="eastAsia"/>
        </w:rPr>
        <w:t>寄存器的内容指定的地址(当使用64位消息地址时，可选地，MSI的</w:t>
      </w:r>
      <w:r w:rsidR="00932D9B">
        <w:rPr>
          <w:rFonts w:hint="eastAsia"/>
        </w:rPr>
        <w:t>M</w:t>
      </w:r>
      <w:r w:rsidR="00932D9B">
        <w:t>essage Upper Address</w:t>
      </w:r>
      <w:r>
        <w:rPr>
          <w:rFonts w:hint="eastAsia"/>
        </w:rPr>
        <w:t>寄存器)。读取由</w:t>
      </w:r>
      <w:r w:rsidR="00932D9B">
        <w:rPr>
          <w:rFonts w:hint="eastAsia"/>
        </w:rPr>
        <w:t>M</w:t>
      </w:r>
      <w:r w:rsidR="00932D9B">
        <w:t>essage Address</w:t>
      </w:r>
      <w:r>
        <w:rPr>
          <w:rFonts w:hint="eastAsia"/>
        </w:rPr>
        <w:t>寄存器的内容指定的地址会产生未定义的结果。</w:t>
      </w:r>
    </w:p>
    <w:p w14:paraId="2EE4A38E" w14:textId="7E09ACF7" w:rsidR="001B7689" w:rsidRDefault="001B7689" w:rsidP="001328FD">
      <w:pPr>
        <w:rPr>
          <w:ins w:id="0" w:author="Elvis Liang (梁泽溢)" w:date="2023-12-01T11:12:00Z"/>
        </w:rPr>
      </w:pPr>
      <w:r>
        <w:rPr>
          <w:rFonts w:hint="eastAsia"/>
        </w:rPr>
        <w:t>支持MSI</w:t>
      </w:r>
      <w:r w:rsidR="00BD1D78">
        <w:rPr>
          <w:rFonts w:hint="eastAsia"/>
        </w:rPr>
        <w:t>的</w:t>
      </w:r>
      <w:r w:rsidR="00BD1D78">
        <w:rPr>
          <w:rFonts w:hint="eastAsia"/>
          <w:noProof/>
        </w:rPr>
        <w:t>设备</w:t>
      </w:r>
      <w:r>
        <w:rPr>
          <w:rFonts w:hint="eastAsia"/>
        </w:rPr>
        <w:t>实现图7-44至图7-47所示的四种MSI Capability结构布局之一，具体取决于支持哪些可选功能。实现MSI的遗留端点需要支持MSI Capability结构的32位或64位消息地址版本。</w:t>
      </w:r>
      <w:r w:rsidRPr="00887487">
        <w:rPr>
          <w:rFonts w:hint="eastAsia"/>
          <w:highlight w:val="yellow"/>
        </w:rPr>
        <w:t>实现MSI的PCI Express</w:t>
      </w:r>
      <w:r w:rsidR="00887487" w:rsidRPr="00887487">
        <w:rPr>
          <w:highlight w:val="yellow"/>
        </w:rPr>
        <w:t xml:space="preserve"> </w:t>
      </w:r>
      <w:r w:rsidR="00887487" w:rsidRPr="00887487">
        <w:rPr>
          <w:rFonts w:hint="eastAsia"/>
          <w:highlight w:val="yellow"/>
        </w:rPr>
        <w:t>E</w:t>
      </w:r>
      <w:r w:rsidR="00887487" w:rsidRPr="00887487">
        <w:rPr>
          <w:highlight w:val="yellow"/>
        </w:rPr>
        <w:t>P</w:t>
      </w:r>
      <w:r w:rsidRPr="00887487">
        <w:rPr>
          <w:rFonts w:hint="eastAsia"/>
          <w:highlight w:val="yellow"/>
        </w:rPr>
        <w:t>需要支持MSI Capability结构的64位消息地址版本</w:t>
      </w:r>
      <w:r w:rsidRPr="00887487">
        <w:rPr>
          <w:rFonts w:hint="eastAsia"/>
        </w:rPr>
        <w:t>。</w:t>
      </w:r>
      <w:r>
        <w:rPr>
          <w:rFonts w:hint="eastAsia"/>
        </w:rPr>
        <w:t>MSI的</w:t>
      </w:r>
      <w:r w:rsidR="00932D9B">
        <w:rPr>
          <w:rFonts w:hint="eastAsia"/>
        </w:rPr>
        <w:t>M</w:t>
      </w:r>
      <w:r w:rsidR="00932D9B">
        <w:t>essage Control</w:t>
      </w:r>
      <w:r>
        <w:rPr>
          <w:rFonts w:hint="eastAsia"/>
        </w:rPr>
        <w:t>寄存器指示</w:t>
      </w:r>
      <w:r w:rsidR="00887487">
        <w:rPr>
          <w:rFonts w:hint="eastAsia"/>
        </w:rPr>
        <w:t>设备的Capability</w:t>
      </w:r>
      <w:r>
        <w:rPr>
          <w:rFonts w:hint="eastAsia"/>
        </w:rPr>
        <w:t>，并提供对MSI的系统软件控制。</w:t>
      </w:r>
    </w:p>
    <w:p w14:paraId="709EB049" w14:textId="77777777" w:rsidR="00F160A3" w:rsidRDefault="00F160A3" w:rsidP="001328FD">
      <w:pPr>
        <w:rPr>
          <w:ins w:id="1" w:author="Elvis Liang (梁泽溢)" w:date="2023-12-01T11:14:00Z"/>
        </w:rPr>
      </w:pPr>
      <w:ins w:id="2" w:author="Elvis Liang (梁泽溢)" w:date="2023-12-01T11:13:00Z">
        <w:r>
          <w:rPr>
            <w:rFonts w:hint="eastAsia"/>
          </w:rPr>
          <w:t>由上Capability定义可以</w:t>
        </w:r>
      </w:ins>
      <w:ins w:id="3" w:author="Elvis Liang (梁泽溢)" w:date="2023-12-01T11:14:00Z">
        <w:r>
          <w:rPr>
            <w:rFonts w:hint="eastAsia"/>
          </w:rPr>
          <w:t>得出：</w:t>
        </w:r>
      </w:ins>
    </w:p>
    <w:p w14:paraId="20122CDF" w14:textId="77777777" w:rsidR="00F160A3" w:rsidRDefault="00F160A3">
      <w:pPr>
        <w:pStyle w:val="af1"/>
        <w:numPr>
          <w:ilvl w:val="0"/>
          <w:numId w:val="1"/>
        </w:numPr>
        <w:ind w:firstLineChars="0"/>
        <w:rPr>
          <w:ins w:id="4" w:author="Elvis Liang (梁泽溢)" w:date="2023-12-01T11:14:00Z"/>
        </w:rPr>
        <w:pPrChange w:id="5" w:author="Elvis Liang (梁泽溢)" w:date="2023-12-01T11:14:00Z">
          <w:pPr/>
        </w:pPrChange>
      </w:pPr>
      <w:ins w:id="6" w:author="Elvis Liang (梁泽溢)" w:date="2023-12-01T11:13:00Z">
        <w:r>
          <w:rPr>
            <w:rFonts w:hint="eastAsia"/>
          </w:rPr>
          <w:t>M</w:t>
        </w:r>
        <w:r>
          <w:t>SI</w:t>
        </w:r>
        <w:r>
          <w:rPr>
            <w:rFonts w:hint="eastAsia"/>
          </w:rPr>
          <w:t>中断只有一个Message</w:t>
        </w:r>
        <w:r>
          <w:t xml:space="preserve"> </w:t>
        </w:r>
        <w:r>
          <w:rPr>
            <w:rFonts w:hint="eastAsia"/>
          </w:rPr>
          <w:t>address同时也只有一个Me</w:t>
        </w:r>
        <w:r>
          <w:t>ssage data</w:t>
        </w:r>
      </w:ins>
      <w:ins w:id="7" w:author="Elvis Liang (梁泽溢)" w:date="2023-12-01T11:14:00Z">
        <w:r>
          <w:rPr>
            <w:rFonts w:hint="eastAsia"/>
          </w:rPr>
          <w:t>；</w:t>
        </w:r>
      </w:ins>
    </w:p>
    <w:p w14:paraId="543D731E" w14:textId="43A2D420" w:rsidR="00F160A3" w:rsidRDefault="00F160A3">
      <w:pPr>
        <w:pStyle w:val="af1"/>
        <w:numPr>
          <w:ilvl w:val="0"/>
          <w:numId w:val="1"/>
        </w:numPr>
        <w:ind w:firstLineChars="0"/>
        <w:rPr>
          <w:ins w:id="8" w:author="Elvis Liang (梁泽溢)" w:date="2023-12-01T11:20:00Z"/>
        </w:rPr>
        <w:pPrChange w:id="9" w:author="Elvis Liang (梁泽溢)" w:date="2023-12-01T11:14:00Z">
          <w:pPr/>
        </w:pPrChange>
      </w:pPr>
      <w:ins w:id="10" w:author="Elvis Liang (梁泽溢)" w:date="2023-12-01T11:13:00Z">
        <w:r>
          <w:rPr>
            <w:rFonts w:hint="eastAsia"/>
          </w:rPr>
          <w:t>虽然能支持</w:t>
        </w:r>
      </w:ins>
      <w:ins w:id="11" w:author="Elvis Liang (梁泽溢)" w:date="2023-12-01T11:14:00Z">
        <w:r>
          <w:rPr>
            <w:rFonts w:hint="eastAsia"/>
          </w:rPr>
          <w:t>最多至3</w:t>
        </w:r>
        <w:r>
          <w:t>2</w:t>
        </w:r>
        <w:r>
          <w:rPr>
            <w:rFonts w:hint="eastAsia"/>
          </w:rPr>
          <w:t>个中断</w:t>
        </w:r>
      </w:ins>
      <w:ins w:id="12" w:author="Elvis Liang (梁泽溢)" w:date="2023-12-01T11:15:00Z">
        <w:r>
          <w:rPr>
            <w:rFonts w:hint="eastAsia"/>
          </w:rPr>
          <w:t>向量</w:t>
        </w:r>
      </w:ins>
      <w:ins w:id="13" w:author="Elvis Liang (梁泽溢)" w:date="2023-12-01T11:14:00Z">
        <w:r>
          <w:rPr>
            <w:rFonts w:hint="eastAsia"/>
          </w:rPr>
          <w:t>，但是</w:t>
        </w:r>
      </w:ins>
      <w:ins w:id="14" w:author="Elvis Liang (梁泽溢)" w:date="2023-12-01T11:15:00Z">
        <w:r>
          <w:rPr>
            <w:rFonts w:hint="eastAsia"/>
          </w:rPr>
          <w:t>Mu</w:t>
        </w:r>
        <w:r>
          <w:t>ltiple Message Capable/E</w:t>
        </w:r>
        <w:r>
          <w:rPr>
            <w:rFonts w:hint="eastAsia"/>
          </w:rPr>
          <w:t>nable也只是定义了个数2^</w:t>
        </w:r>
        <w:r>
          <w:t>N</w:t>
        </w:r>
        <w:r>
          <w:rPr>
            <w:rFonts w:hint="eastAsia"/>
          </w:rPr>
          <w:t>个</w:t>
        </w:r>
      </w:ins>
      <w:ins w:id="15" w:author="Elvis Liang (梁泽溢)" w:date="2023-12-01T11:17:00Z">
        <w:r>
          <w:rPr>
            <w:rFonts w:hint="eastAsia"/>
          </w:rPr>
          <w:t>。对于N等于3，</w:t>
        </w:r>
        <w:r w:rsidRPr="00F160A3">
          <w:rPr>
            <w:rFonts w:hint="eastAsia"/>
            <w:rPrChange w:id="16" w:author="Elvis Liang (梁泽溢)" w:date="2023-12-01T11:17:00Z">
              <w:rPr>
                <w:rFonts w:ascii="FZSSK--GBK1-0" w:hAnsi="FZSSK--GBK1-0" w:hint="eastAsia"/>
                <w:color w:val="000000"/>
                <w:sz w:val="22"/>
              </w:rPr>
            </w:rPrChange>
          </w:rPr>
          <w:t>一个</w:t>
        </w:r>
        <w:r w:rsidRPr="00F160A3">
          <w:rPr>
            <w:rFonts w:hint="eastAsia"/>
            <w:rPrChange w:id="17" w:author="Elvis Liang (梁泽溢)" w:date="2023-12-01T11:17:00Z">
              <w:rPr>
                <w:rFonts w:ascii="FZSSK--GBK1-0" w:hAnsi="FZSSK--GBK1-0" w:hint="eastAsia"/>
                <w:color w:val="000000"/>
                <w:sz w:val="22"/>
              </w:rPr>
            </w:rPrChange>
          </w:rPr>
          <w:t xml:space="preserve"> </w:t>
        </w:r>
        <w:r w:rsidRPr="00F160A3">
          <w:rPr>
            <w:rFonts w:hint="eastAsia"/>
            <w:rPrChange w:id="18" w:author="Elvis Liang (梁泽溢)" w:date="2023-12-01T11:17:00Z">
              <w:rPr>
                <w:rFonts w:ascii="E-BZ" w:hAnsi="E-BZ" w:hint="eastAsia"/>
                <w:color w:val="000000"/>
                <w:sz w:val="22"/>
              </w:rPr>
            </w:rPrChange>
          </w:rPr>
          <w:t xml:space="preserve">PCIe </w:t>
        </w:r>
        <w:r w:rsidRPr="00F160A3">
          <w:rPr>
            <w:rFonts w:hint="eastAsia"/>
            <w:rPrChange w:id="19" w:author="Elvis Liang (梁泽溢)" w:date="2023-12-01T11:17:00Z">
              <w:rPr>
                <w:rFonts w:ascii="FZSSK--GBK1-0" w:hAnsi="FZSSK--GBK1-0" w:hint="eastAsia"/>
                <w:color w:val="000000"/>
                <w:sz w:val="22"/>
              </w:rPr>
            </w:rPrChange>
          </w:rPr>
          <w:t>设备需要使用</w:t>
        </w:r>
        <w:r w:rsidRPr="00F160A3">
          <w:rPr>
            <w:rFonts w:hint="eastAsia"/>
            <w:rPrChange w:id="20" w:author="Elvis Liang (梁泽溢)" w:date="2023-12-01T11:17:00Z">
              <w:rPr>
                <w:rFonts w:ascii="FZSSK--GBK1-0" w:hAnsi="FZSSK--GBK1-0" w:hint="eastAsia"/>
                <w:color w:val="000000"/>
                <w:sz w:val="22"/>
              </w:rPr>
            </w:rPrChange>
          </w:rPr>
          <w:t xml:space="preserve"> </w:t>
        </w:r>
        <w:r w:rsidRPr="00F160A3">
          <w:rPr>
            <w:rFonts w:hint="eastAsia"/>
            <w:rPrChange w:id="21" w:author="Elvis Liang (梁泽溢)" w:date="2023-12-01T11:17:00Z">
              <w:rPr>
                <w:rFonts w:ascii="E-BZ" w:hAnsi="E-BZ" w:hint="eastAsia"/>
                <w:color w:val="000000"/>
                <w:sz w:val="22"/>
              </w:rPr>
            </w:rPrChange>
          </w:rPr>
          <w:t xml:space="preserve">8 </w:t>
        </w:r>
        <w:r w:rsidRPr="00F160A3">
          <w:rPr>
            <w:rFonts w:hint="eastAsia"/>
            <w:rPrChange w:id="22" w:author="Elvis Liang (梁泽溢)" w:date="2023-12-01T11:17:00Z">
              <w:rPr>
                <w:rFonts w:ascii="FZSSK--GBK1-0" w:hAnsi="FZSSK--GBK1-0" w:hint="eastAsia"/>
                <w:color w:val="000000"/>
                <w:sz w:val="22"/>
              </w:rPr>
            </w:rPrChange>
          </w:rPr>
          <w:t>个中断请求</w:t>
        </w:r>
        <w:r w:rsidRPr="00F160A3">
          <w:rPr>
            <w:rFonts w:hint="eastAsia"/>
            <w:rPrChange w:id="23" w:author="Elvis Liang (梁泽溢)" w:date="2023-12-01T11:17:00Z">
              <w:rPr>
                <w:rFonts w:ascii="E-BZ" w:hAnsi="E-BZ" w:hint="eastAsia"/>
                <w:color w:val="000000"/>
                <w:sz w:val="22"/>
              </w:rPr>
            </w:rPrChange>
          </w:rPr>
          <w:t>，</w:t>
        </w:r>
        <w:r w:rsidRPr="00F160A3">
          <w:rPr>
            <w:rFonts w:hint="eastAsia"/>
            <w:rPrChange w:id="24" w:author="Elvis Liang (梁泽溢)" w:date="2023-12-01T11:17:00Z">
              <w:rPr>
                <w:rFonts w:ascii="E-BZ" w:hAnsi="E-BZ" w:hint="eastAsia"/>
                <w:color w:val="000000"/>
                <w:sz w:val="22"/>
              </w:rPr>
            </w:rPrChange>
          </w:rPr>
          <w:t xml:space="preserve"> Message Data </w:t>
        </w:r>
        <w:r w:rsidRPr="00F160A3">
          <w:rPr>
            <w:rFonts w:hint="eastAsia"/>
            <w:rPrChange w:id="25" w:author="Elvis Liang (梁泽溢)" w:date="2023-12-01T11:17:00Z">
              <w:rPr>
                <w:rFonts w:ascii="FZSSK--GBK1-0" w:hAnsi="FZSSK--GBK1-0" w:hint="eastAsia"/>
                <w:color w:val="000000"/>
                <w:sz w:val="22"/>
              </w:rPr>
            </w:rPrChange>
          </w:rPr>
          <w:t>的</w:t>
        </w:r>
        <w:r w:rsidRPr="00F160A3">
          <w:rPr>
            <w:rFonts w:hint="eastAsia"/>
            <w:rPrChange w:id="26" w:author="Elvis Liang (梁泽溢)" w:date="2023-12-01T11:17:00Z">
              <w:rPr>
                <w:rFonts w:ascii="E-BZ" w:hAnsi="E-BZ" w:hint="eastAsia"/>
                <w:color w:val="000000"/>
                <w:sz w:val="22"/>
              </w:rPr>
            </w:rPrChange>
          </w:rPr>
          <w:t>[2</w:t>
        </w:r>
        <w:r w:rsidRPr="00F160A3">
          <w:rPr>
            <w:rFonts w:hint="eastAsia"/>
            <w:rPrChange w:id="27" w:author="Elvis Liang (梁泽溢)" w:date="2023-12-01T11:17:00Z">
              <w:rPr>
                <w:rFonts w:ascii="宋体" w:eastAsia="宋体" w:hAnsi="宋体" w:cs="宋体" w:hint="eastAsia"/>
                <w:color w:val="000000"/>
                <w:sz w:val="22"/>
              </w:rPr>
            </w:rPrChange>
          </w:rPr>
          <w:t>∶</w:t>
        </w:r>
        <w:r w:rsidRPr="00F160A3">
          <w:rPr>
            <w:rFonts w:hint="eastAsia"/>
            <w:rPrChange w:id="28" w:author="Elvis Liang (梁泽溢)" w:date="2023-12-01T11:17:00Z">
              <w:rPr>
                <w:rFonts w:ascii="E-BZ" w:hAnsi="E-BZ" w:hint="eastAsia"/>
                <w:color w:val="000000"/>
                <w:sz w:val="22"/>
              </w:rPr>
            </w:rPrChange>
          </w:rPr>
          <w:t xml:space="preserve"> 0]</w:t>
        </w:r>
        <w:r w:rsidRPr="00F160A3">
          <w:rPr>
            <w:rFonts w:hint="eastAsia"/>
            <w:rPrChange w:id="29" w:author="Elvis Liang (梁泽溢)" w:date="2023-12-01T11:17:00Z">
              <w:rPr>
                <w:rFonts w:ascii="FZSSK--GBK1-0" w:hAnsi="FZSSK--GBK1-0" w:hint="eastAsia"/>
                <w:color w:val="000000"/>
                <w:sz w:val="22"/>
              </w:rPr>
            </w:rPrChange>
          </w:rPr>
          <w:t>字段可以为</w:t>
        </w:r>
        <w:r w:rsidRPr="00F160A3">
          <w:rPr>
            <w:rFonts w:hint="eastAsia"/>
            <w:rPrChange w:id="30" w:author="Elvis Liang (梁泽溢)" w:date="2023-12-01T11:17:00Z">
              <w:rPr>
                <w:rFonts w:ascii="FZSSK--GBK1-0" w:hAnsi="FZSSK--GBK1-0" w:hint="eastAsia"/>
                <w:color w:val="000000"/>
                <w:sz w:val="22"/>
              </w:rPr>
            </w:rPrChange>
          </w:rPr>
          <w:t xml:space="preserve"> </w:t>
        </w:r>
        <w:r w:rsidRPr="00F160A3">
          <w:rPr>
            <w:rFonts w:hint="eastAsia"/>
            <w:rPrChange w:id="31" w:author="Elvis Liang (梁泽溢)" w:date="2023-12-01T11:17:00Z">
              <w:rPr>
                <w:rFonts w:ascii="E-BZ" w:hAnsi="E-BZ" w:hint="eastAsia"/>
                <w:color w:val="000000"/>
                <w:sz w:val="22"/>
              </w:rPr>
            </w:rPrChange>
          </w:rPr>
          <w:t xml:space="preserve">0b000 </w:t>
        </w:r>
        <w:r w:rsidRPr="00F160A3">
          <w:rPr>
            <w:rFonts w:hint="eastAsia"/>
            <w:rPrChange w:id="32" w:author="Elvis Liang (梁泽溢)" w:date="2023-12-01T11:17:00Z">
              <w:rPr>
                <w:rFonts w:ascii="E-BZ" w:hAnsi="E-BZ" w:hint="eastAsia"/>
                <w:color w:val="000000"/>
                <w:sz w:val="22"/>
              </w:rPr>
            </w:rPrChange>
          </w:rPr>
          <w:t>～</w:t>
        </w:r>
        <w:r w:rsidRPr="00F160A3">
          <w:rPr>
            <w:rFonts w:hint="eastAsia"/>
            <w:rPrChange w:id="33" w:author="Elvis Liang (梁泽溢)" w:date="2023-12-01T11:17:00Z">
              <w:rPr>
                <w:rFonts w:ascii="E-BZ" w:hAnsi="E-BZ" w:hint="eastAsia"/>
                <w:color w:val="000000"/>
                <w:sz w:val="22"/>
              </w:rPr>
            </w:rPrChange>
          </w:rPr>
          <w:t xml:space="preserve"> 0b111</w:t>
        </w:r>
        <w:r w:rsidRPr="00F160A3">
          <w:rPr>
            <w:rFonts w:hint="eastAsia"/>
            <w:rPrChange w:id="34" w:author="Elvis Liang (梁泽溢)" w:date="2023-12-01T11:17:00Z">
              <w:rPr>
                <w:rFonts w:ascii="E-BZ" w:hAnsi="E-BZ" w:hint="eastAsia"/>
                <w:color w:val="000000"/>
                <w:sz w:val="22"/>
              </w:rPr>
            </w:rPrChange>
          </w:rPr>
          <w:t>，</w:t>
        </w:r>
        <w:r w:rsidRPr="00F160A3">
          <w:rPr>
            <w:rFonts w:hint="eastAsia"/>
            <w:rPrChange w:id="35" w:author="Elvis Liang (梁泽溢)" w:date="2023-12-01T11:17:00Z">
              <w:rPr>
                <w:rFonts w:ascii="E-BZ" w:hAnsi="E-BZ" w:hint="eastAsia"/>
                <w:color w:val="000000"/>
                <w:sz w:val="22"/>
              </w:rPr>
            </w:rPrChange>
          </w:rPr>
          <w:t xml:space="preserve"> </w:t>
        </w:r>
        <w:r w:rsidRPr="00F160A3">
          <w:rPr>
            <w:rFonts w:hint="eastAsia"/>
            <w:rPrChange w:id="36" w:author="Elvis Liang (梁泽溢)" w:date="2023-12-01T11:17:00Z">
              <w:rPr>
                <w:rFonts w:ascii="FZSSK--GBK1-0" w:hAnsi="FZSSK--GBK1-0" w:hint="eastAsia"/>
                <w:color w:val="000000"/>
                <w:sz w:val="22"/>
              </w:rPr>
            </w:rPrChange>
          </w:rPr>
          <w:t>因此可以发送</w:t>
        </w:r>
        <w:r w:rsidRPr="00F160A3">
          <w:rPr>
            <w:rFonts w:hint="eastAsia"/>
            <w:rPrChange w:id="37" w:author="Elvis Liang (梁泽溢)" w:date="2023-12-01T11:17:00Z">
              <w:rPr>
                <w:rFonts w:ascii="FZSSK--GBK1-0" w:hAnsi="FZSSK--GBK1-0" w:hint="eastAsia"/>
                <w:color w:val="000000"/>
                <w:sz w:val="22"/>
              </w:rPr>
            </w:rPrChange>
          </w:rPr>
          <w:t xml:space="preserve"> </w:t>
        </w:r>
        <w:r w:rsidRPr="00F160A3">
          <w:rPr>
            <w:rFonts w:hint="eastAsia"/>
            <w:rPrChange w:id="38" w:author="Elvis Liang (梁泽溢)" w:date="2023-12-01T11:17:00Z">
              <w:rPr>
                <w:rFonts w:ascii="E-BZ" w:hAnsi="E-BZ" w:hint="eastAsia"/>
                <w:color w:val="000000"/>
                <w:sz w:val="22"/>
              </w:rPr>
            </w:rPrChange>
          </w:rPr>
          <w:t xml:space="preserve">8 </w:t>
        </w:r>
        <w:r w:rsidRPr="00F160A3">
          <w:rPr>
            <w:rFonts w:hint="eastAsia"/>
            <w:rPrChange w:id="39" w:author="Elvis Liang (梁泽溢)" w:date="2023-12-01T11:17:00Z">
              <w:rPr>
                <w:rFonts w:ascii="FZSSK--GBK1-0" w:hAnsi="FZSSK--GBK1-0" w:hint="eastAsia"/>
                <w:color w:val="000000"/>
                <w:sz w:val="22"/>
              </w:rPr>
            </w:rPrChange>
          </w:rPr>
          <w:t>个中断请求</w:t>
        </w:r>
        <w:r w:rsidRPr="00F160A3">
          <w:rPr>
            <w:rFonts w:hint="eastAsia"/>
            <w:rPrChange w:id="40" w:author="Elvis Liang (梁泽溢)" w:date="2023-12-01T11:17:00Z">
              <w:rPr>
                <w:rFonts w:ascii="E-BZ" w:hAnsi="E-BZ" w:hint="eastAsia"/>
                <w:color w:val="000000"/>
                <w:sz w:val="22"/>
              </w:rPr>
            </w:rPrChange>
          </w:rPr>
          <w:t>，</w:t>
        </w:r>
        <w:r w:rsidRPr="00F160A3">
          <w:rPr>
            <w:rFonts w:hint="eastAsia"/>
            <w:rPrChange w:id="41" w:author="Elvis Liang (梁泽溢)" w:date="2023-12-01T11:17:00Z">
              <w:rPr>
                <w:rFonts w:ascii="E-BZ" w:hAnsi="E-BZ" w:hint="eastAsia"/>
                <w:color w:val="000000"/>
                <w:sz w:val="22"/>
              </w:rPr>
            </w:rPrChange>
          </w:rPr>
          <w:t xml:space="preserve"> </w:t>
        </w:r>
        <w:r w:rsidRPr="00F160A3">
          <w:rPr>
            <w:rFonts w:hint="eastAsia"/>
            <w:rPrChange w:id="42" w:author="Elvis Liang (梁泽溢)" w:date="2023-12-01T11:17:00Z">
              <w:rPr>
                <w:rFonts w:ascii="FZSSK--GBK1-0" w:hAnsi="FZSSK--GBK1-0" w:hint="eastAsia"/>
                <w:color w:val="000000"/>
                <w:sz w:val="22"/>
              </w:rPr>
            </w:rPrChange>
          </w:rPr>
          <w:t>但是这</w:t>
        </w:r>
        <w:r w:rsidRPr="00F160A3">
          <w:rPr>
            <w:rFonts w:hint="eastAsia"/>
            <w:rPrChange w:id="43" w:author="Elvis Liang (梁泽溢)" w:date="2023-12-01T11:17:00Z">
              <w:rPr>
                <w:rFonts w:ascii="FZSSK--GBK1-0" w:hAnsi="FZSSK--GBK1-0" w:hint="eastAsia"/>
                <w:color w:val="000000"/>
                <w:sz w:val="22"/>
              </w:rPr>
            </w:rPrChange>
          </w:rPr>
          <w:t xml:space="preserve"> </w:t>
        </w:r>
        <w:r w:rsidRPr="00F160A3">
          <w:rPr>
            <w:rFonts w:hint="eastAsia"/>
            <w:rPrChange w:id="44" w:author="Elvis Liang (梁泽溢)" w:date="2023-12-01T11:17:00Z">
              <w:rPr>
                <w:rFonts w:ascii="E-BZ" w:hAnsi="E-BZ" w:hint="eastAsia"/>
                <w:color w:val="000000"/>
                <w:sz w:val="22"/>
              </w:rPr>
            </w:rPrChange>
          </w:rPr>
          <w:t xml:space="preserve">8 </w:t>
        </w:r>
        <w:r w:rsidRPr="00F160A3">
          <w:rPr>
            <w:rFonts w:hint="eastAsia"/>
            <w:rPrChange w:id="45" w:author="Elvis Liang (梁泽溢)" w:date="2023-12-01T11:17:00Z">
              <w:rPr>
                <w:rFonts w:ascii="FZSSK--GBK1-0" w:hAnsi="FZSSK--GBK1-0" w:hint="eastAsia"/>
                <w:color w:val="000000"/>
                <w:sz w:val="22"/>
              </w:rPr>
            </w:rPrChange>
          </w:rPr>
          <w:t>个中断请求的</w:t>
        </w:r>
        <w:r w:rsidRPr="00F160A3">
          <w:rPr>
            <w:rFonts w:hint="eastAsia"/>
            <w:rPrChange w:id="46" w:author="Elvis Liang (梁泽溢)" w:date="2023-12-01T11:17:00Z">
              <w:rPr>
                <w:rFonts w:ascii="FZSSK--GBK1-0" w:hAnsi="FZSSK--GBK1-0" w:hint="eastAsia"/>
                <w:color w:val="000000"/>
                <w:sz w:val="22"/>
              </w:rPr>
            </w:rPrChange>
          </w:rPr>
          <w:t xml:space="preserve"> </w:t>
        </w:r>
        <w:r w:rsidRPr="00F160A3">
          <w:rPr>
            <w:rFonts w:hint="eastAsia"/>
            <w:rPrChange w:id="47" w:author="Elvis Liang (梁泽溢)" w:date="2023-12-01T11:17:00Z">
              <w:rPr>
                <w:rFonts w:ascii="E-BZ" w:hAnsi="E-BZ" w:hint="eastAsia"/>
                <w:color w:val="000000"/>
                <w:sz w:val="22"/>
              </w:rPr>
            </w:rPrChange>
          </w:rPr>
          <w:t>Message Data</w:t>
        </w:r>
        <w:r w:rsidRPr="00F160A3">
          <w:rPr>
            <w:rFonts w:hint="eastAsia"/>
            <w:rPrChange w:id="48" w:author="Elvis Liang (梁泽溢)" w:date="2023-12-01T11:17:00Z">
              <w:rPr>
                <w:rFonts w:ascii="FZSSK--GBK1-0" w:hAnsi="FZSSK--GBK1-0" w:hint="eastAsia"/>
                <w:color w:val="000000"/>
                <w:sz w:val="22"/>
              </w:rPr>
            </w:rPrChange>
          </w:rPr>
          <w:t>字段必须连续</w:t>
        </w:r>
        <w:r w:rsidRPr="00F160A3">
          <w:rPr>
            <w:rFonts w:hint="eastAsia"/>
            <w:rPrChange w:id="49" w:author="Elvis Liang (梁泽溢)" w:date="2023-12-01T11:17:00Z">
              <w:rPr>
                <w:rFonts w:ascii="E-BZ" w:hAnsi="E-BZ" w:hint="eastAsia"/>
                <w:color w:val="000000"/>
                <w:sz w:val="22"/>
              </w:rPr>
            </w:rPrChange>
          </w:rPr>
          <w:t>。</w:t>
        </w:r>
        <w:r>
          <w:rPr>
            <w:rFonts w:hint="eastAsia"/>
          </w:rPr>
          <w:t xml:space="preserve"> </w:t>
        </w:r>
      </w:ins>
      <w:ins w:id="50" w:author="Elvis Liang (梁泽溢)" w:date="2023-12-01T11:19:00Z">
        <w:r>
          <w:t>Message Data</w:t>
        </w:r>
        <w:r>
          <w:rPr>
            <w:rFonts w:hint="eastAsia"/>
          </w:rPr>
          <w:t>字段与处理器系统相关，</w:t>
        </w:r>
      </w:ins>
      <w:ins w:id="51" w:author="Elvis Liang (梁泽溢)" w:date="2023-12-01T11:18:00Z">
        <w:r w:rsidRPr="00F160A3">
          <w:rPr>
            <w:rFonts w:hint="eastAsia"/>
            <w:rPrChange w:id="52" w:author="Elvis Liang (梁泽溢)" w:date="2023-12-01T11:19:00Z">
              <w:rPr>
                <w:rFonts w:ascii="FZSSK--GBK1-0" w:hAnsi="FZSSK--GBK1-0" w:hint="eastAsia"/>
                <w:color w:val="000000"/>
                <w:sz w:val="22"/>
              </w:rPr>
            </w:rPrChange>
          </w:rPr>
          <w:t>在许多中断控制器中</w:t>
        </w:r>
        <w:r w:rsidRPr="00F160A3">
          <w:rPr>
            <w:rFonts w:hint="eastAsia"/>
            <w:rPrChange w:id="53" w:author="Elvis Liang (梁泽溢)" w:date="2023-12-01T11:19:00Z">
              <w:rPr>
                <w:rFonts w:ascii="E-BZ" w:hAnsi="E-BZ" w:hint="eastAsia"/>
                <w:color w:val="000000"/>
                <w:sz w:val="22"/>
              </w:rPr>
            </w:rPrChange>
          </w:rPr>
          <w:t>，</w:t>
        </w:r>
        <w:r w:rsidRPr="00F160A3">
          <w:rPr>
            <w:rFonts w:hint="eastAsia"/>
            <w:rPrChange w:id="54" w:author="Elvis Liang (梁泽溢)" w:date="2023-12-01T11:19:00Z">
              <w:rPr>
                <w:rFonts w:ascii="E-BZ" w:hAnsi="E-BZ" w:hint="eastAsia"/>
                <w:color w:val="000000"/>
                <w:sz w:val="22"/>
              </w:rPr>
            </w:rPrChange>
          </w:rPr>
          <w:t xml:space="preserve"> Message Data </w:t>
        </w:r>
        <w:r w:rsidRPr="00F160A3">
          <w:rPr>
            <w:rFonts w:hint="eastAsia"/>
            <w:rPrChange w:id="55" w:author="Elvis Liang (梁泽溢)" w:date="2023-12-01T11:19:00Z">
              <w:rPr>
                <w:rFonts w:ascii="FZSSK--GBK1-0" w:hAnsi="FZSSK--GBK1-0" w:hint="eastAsia"/>
                <w:color w:val="000000"/>
                <w:sz w:val="22"/>
              </w:rPr>
            </w:rPrChange>
          </w:rPr>
          <w:t>字段连续也意味着中断控制器需要为这个</w:t>
        </w:r>
        <w:r w:rsidRPr="00F160A3">
          <w:rPr>
            <w:rFonts w:hint="eastAsia"/>
            <w:rPrChange w:id="56" w:author="Elvis Liang (梁泽溢)" w:date="2023-12-01T11:19:00Z">
              <w:rPr>
                <w:rFonts w:ascii="FZSSK--GBK1-0" w:hAnsi="FZSSK--GBK1-0" w:hint="eastAsia"/>
                <w:color w:val="000000"/>
                <w:sz w:val="22"/>
              </w:rPr>
            </w:rPrChange>
          </w:rPr>
          <w:t xml:space="preserve"> </w:t>
        </w:r>
        <w:r w:rsidRPr="00F160A3">
          <w:rPr>
            <w:rFonts w:hint="eastAsia"/>
            <w:rPrChange w:id="57" w:author="Elvis Liang (梁泽溢)" w:date="2023-12-01T11:19:00Z">
              <w:rPr>
                <w:rFonts w:ascii="E-BZ" w:hAnsi="E-BZ" w:hint="eastAsia"/>
                <w:color w:val="000000"/>
                <w:sz w:val="22"/>
              </w:rPr>
            </w:rPrChange>
          </w:rPr>
          <w:t xml:space="preserve">PCIe </w:t>
        </w:r>
        <w:r w:rsidRPr="00F160A3">
          <w:rPr>
            <w:rFonts w:hint="eastAsia"/>
            <w:rPrChange w:id="58" w:author="Elvis Liang (梁泽溢)" w:date="2023-12-01T11:19:00Z">
              <w:rPr>
                <w:rFonts w:ascii="FZSSK--GBK1-0" w:hAnsi="FZSSK--GBK1-0" w:hint="eastAsia"/>
                <w:color w:val="000000"/>
                <w:sz w:val="22"/>
              </w:rPr>
            </w:rPrChange>
          </w:rPr>
          <w:t>设备分配</w:t>
        </w:r>
        <w:r w:rsidRPr="00F160A3">
          <w:rPr>
            <w:rFonts w:hint="eastAsia"/>
            <w:rPrChange w:id="59" w:author="Elvis Liang (梁泽溢)" w:date="2023-12-01T11:19:00Z">
              <w:rPr>
                <w:rFonts w:ascii="FZSSK--GBK1-0" w:hAnsi="FZSSK--GBK1-0" w:hint="eastAsia"/>
                <w:color w:val="000000"/>
                <w:sz w:val="22"/>
              </w:rPr>
            </w:rPrChange>
          </w:rPr>
          <w:t xml:space="preserve"> </w:t>
        </w:r>
        <w:r w:rsidRPr="00F160A3">
          <w:rPr>
            <w:rFonts w:hint="eastAsia"/>
            <w:rPrChange w:id="60" w:author="Elvis Liang (梁泽溢)" w:date="2023-12-01T11:19:00Z">
              <w:rPr>
                <w:rFonts w:ascii="E-BZ" w:hAnsi="E-BZ" w:hint="eastAsia"/>
                <w:color w:val="000000"/>
                <w:sz w:val="22"/>
              </w:rPr>
            </w:rPrChange>
          </w:rPr>
          <w:t xml:space="preserve">8 </w:t>
        </w:r>
        <w:r w:rsidRPr="00F160A3">
          <w:rPr>
            <w:rFonts w:hint="eastAsia"/>
            <w:rPrChange w:id="61" w:author="Elvis Liang (梁泽溢)" w:date="2023-12-01T11:19:00Z">
              <w:rPr>
                <w:rFonts w:ascii="FZSSK--GBK1-0" w:hAnsi="FZSSK--GBK1-0" w:hint="eastAsia"/>
                <w:color w:val="000000"/>
                <w:sz w:val="22"/>
              </w:rPr>
            </w:rPrChange>
          </w:rPr>
          <w:t>个连续的中断向量号</w:t>
        </w:r>
        <w:r w:rsidRPr="00F160A3">
          <w:rPr>
            <w:rFonts w:hint="eastAsia"/>
            <w:rPrChange w:id="62" w:author="Elvis Liang (梁泽溢)" w:date="2023-12-01T11:19:00Z">
              <w:rPr>
                <w:rFonts w:ascii="E-BZ" w:hAnsi="E-BZ" w:hint="eastAsia"/>
                <w:color w:val="000000"/>
                <w:sz w:val="22"/>
              </w:rPr>
            </w:rPrChange>
          </w:rPr>
          <w:t>。</w:t>
        </w:r>
      </w:ins>
    </w:p>
    <w:p w14:paraId="58B0AE7C" w14:textId="1F866C54" w:rsidR="00F160A3" w:rsidRDefault="00F160A3">
      <w:pPr>
        <w:pStyle w:val="af1"/>
        <w:numPr>
          <w:ilvl w:val="0"/>
          <w:numId w:val="1"/>
        </w:numPr>
        <w:ind w:firstLineChars="0"/>
        <w:pPrChange w:id="63" w:author="Elvis Liang (梁泽溢)" w:date="2023-12-01T11:14:00Z">
          <w:pPr/>
        </w:pPrChange>
      </w:pPr>
      <w:ins w:id="64" w:author="Elvis Liang (梁泽溢)" w:date="2023-12-01T11:20:00Z">
        <w:r w:rsidRPr="00F160A3">
          <w:rPr>
            <w:rFonts w:hint="eastAsia"/>
            <w:rPrChange w:id="65" w:author="Elvis Liang (梁泽溢)" w:date="2023-12-01T11:20:00Z">
              <w:rPr>
                <w:rFonts w:ascii="FZSSK--GBK1-0" w:hAnsi="FZSSK--GBK1-0" w:hint="eastAsia"/>
                <w:color w:val="000000"/>
                <w:sz w:val="22"/>
              </w:rPr>
            </w:rPrChange>
          </w:rPr>
          <w:t>有时在一个中断控制器中</w:t>
        </w:r>
        <w:r w:rsidRPr="00F160A3">
          <w:rPr>
            <w:rFonts w:hint="eastAsia"/>
            <w:rPrChange w:id="66" w:author="Elvis Liang (梁泽溢)" w:date="2023-12-01T11:20:00Z">
              <w:rPr>
                <w:rFonts w:ascii="E-BZ" w:hAnsi="E-BZ" w:hint="eastAsia"/>
                <w:color w:val="000000"/>
                <w:sz w:val="22"/>
              </w:rPr>
            </w:rPrChange>
          </w:rPr>
          <w:t>，</w:t>
        </w:r>
        <w:r w:rsidRPr="00F160A3">
          <w:rPr>
            <w:rFonts w:hint="eastAsia"/>
            <w:rPrChange w:id="67" w:author="Elvis Liang (梁泽溢)" w:date="2023-12-01T11:20:00Z">
              <w:rPr>
                <w:rFonts w:ascii="E-BZ" w:hAnsi="E-BZ" w:hint="eastAsia"/>
                <w:color w:val="000000"/>
                <w:sz w:val="22"/>
              </w:rPr>
            </w:rPrChange>
          </w:rPr>
          <w:t xml:space="preserve"> </w:t>
        </w:r>
        <w:r w:rsidRPr="00F160A3">
          <w:rPr>
            <w:rFonts w:hint="eastAsia"/>
            <w:rPrChange w:id="68" w:author="Elvis Liang (梁泽溢)" w:date="2023-12-01T11:20:00Z">
              <w:rPr>
                <w:rFonts w:ascii="FZSSK--GBK1-0" w:hAnsi="FZSSK--GBK1-0" w:hint="eastAsia"/>
                <w:color w:val="000000"/>
                <w:sz w:val="22"/>
              </w:rPr>
            </w:rPrChange>
          </w:rPr>
          <w:t>虽然具有</w:t>
        </w:r>
        <w:r w:rsidRPr="00F160A3">
          <w:rPr>
            <w:rFonts w:hint="eastAsia"/>
            <w:rPrChange w:id="69" w:author="Elvis Liang (梁泽溢)" w:date="2023-12-01T11:20:00Z">
              <w:rPr>
                <w:rFonts w:ascii="FZSSK--GBK1-0" w:hAnsi="FZSSK--GBK1-0" w:hint="eastAsia"/>
                <w:color w:val="000000"/>
                <w:sz w:val="22"/>
              </w:rPr>
            </w:rPrChange>
          </w:rPr>
          <w:t xml:space="preserve"> </w:t>
        </w:r>
        <w:r w:rsidRPr="00F160A3">
          <w:rPr>
            <w:rFonts w:hint="eastAsia"/>
            <w:rPrChange w:id="70" w:author="Elvis Liang (梁泽溢)" w:date="2023-12-01T11:20:00Z">
              <w:rPr>
                <w:rFonts w:ascii="E-BZ" w:hAnsi="E-BZ" w:hint="eastAsia"/>
                <w:color w:val="000000"/>
                <w:sz w:val="22"/>
              </w:rPr>
            </w:rPrChange>
          </w:rPr>
          <w:t xml:space="preserve">8 </w:t>
        </w:r>
        <w:r w:rsidRPr="00F160A3">
          <w:rPr>
            <w:rFonts w:hint="eastAsia"/>
            <w:rPrChange w:id="71" w:author="Elvis Liang (梁泽溢)" w:date="2023-12-01T11:20:00Z">
              <w:rPr>
                <w:rFonts w:ascii="FZSSK--GBK1-0" w:hAnsi="FZSSK--GBK1-0" w:hint="eastAsia"/>
                <w:color w:val="000000"/>
                <w:sz w:val="22"/>
              </w:rPr>
            </w:rPrChange>
          </w:rPr>
          <w:t>个以上的中断向量号</w:t>
        </w:r>
        <w:r w:rsidRPr="00F160A3">
          <w:rPr>
            <w:rFonts w:hint="eastAsia"/>
            <w:rPrChange w:id="72" w:author="Elvis Liang (梁泽溢)" w:date="2023-12-01T11:20:00Z">
              <w:rPr>
                <w:rFonts w:ascii="E-BZ" w:hAnsi="E-BZ" w:hint="eastAsia"/>
                <w:color w:val="000000"/>
                <w:sz w:val="22"/>
              </w:rPr>
            </w:rPrChange>
          </w:rPr>
          <w:t>，</w:t>
        </w:r>
        <w:r w:rsidRPr="00F160A3">
          <w:rPr>
            <w:rFonts w:hint="eastAsia"/>
            <w:rPrChange w:id="73" w:author="Elvis Liang (梁泽溢)" w:date="2023-12-01T11:20:00Z">
              <w:rPr>
                <w:rFonts w:ascii="E-BZ" w:hAnsi="E-BZ" w:hint="eastAsia"/>
                <w:color w:val="000000"/>
                <w:sz w:val="22"/>
              </w:rPr>
            </w:rPrChange>
          </w:rPr>
          <w:t xml:space="preserve"> </w:t>
        </w:r>
        <w:r w:rsidRPr="00F160A3">
          <w:rPr>
            <w:rFonts w:hint="eastAsia"/>
            <w:rPrChange w:id="74" w:author="Elvis Liang (梁泽溢)" w:date="2023-12-01T11:20:00Z">
              <w:rPr>
                <w:rFonts w:ascii="FZSSK--GBK1-0" w:hAnsi="FZSSK--GBK1-0" w:hint="eastAsia"/>
                <w:color w:val="000000"/>
                <w:sz w:val="22"/>
              </w:rPr>
            </w:rPrChange>
          </w:rPr>
          <w:t>但是很难保证这些中断向量号是连续的</w:t>
        </w:r>
        <w:r w:rsidRPr="00F160A3">
          <w:rPr>
            <w:rFonts w:hint="eastAsia"/>
            <w:rPrChange w:id="75" w:author="Elvis Liang (梁泽溢)" w:date="2023-12-01T11:20:00Z">
              <w:rPr>
                <w:rFonts w:ascii="E-BZ" w:hAnsi="E-BZ" w:hint="eastAsia"/>
                <w:color w:val="000000"/>
                <w:sz w:val="22"/>
              </w:rPr>
            </w:rPrChange>
          </w:rPr>
          <w:t>。</w:t>
        </w:r>
        <w:r w:rsidRPr="00F160A3">
          <w:rPr>
            <w:rFonts w:hint="eastAsia"/>
            <w:rPrChange w:id="76" w:author="Elvis Liang (梁泽溢)" w:date="2023-12-01T11:20:00Z">
              <w:rPr>
                <w:rFonts w:ascii="E-BZ" w:hAnsi="E-BZ" w:hint="eastAsia"/>
                <w:color w:val="000000"/>
                <w:sz w:val="22"/>
              </w:rPr>
            </w:rPrChange>
          </w:rPr>
          <w:t xml:space="preserve"> </w:t>
        </w:r>
        <w:r w:rsidRPr="00F160A3">
          <w:rPr>
            <w:rFonts w:hint="eastAsia"/>
            <w:rPrChange w:id="77" w:author="Elvis Liang (梁泽溢)" w:date="2023-12-01T11:20:00Z">
              <w:rPr>
                <w:rFonts w:ascii="FZSSK--GBK1-0" w:hAnsi="FZSSK--GBK1-0" w:hint="eastAsia"/>
                <w:color w:val="000000"/>
                <w:sz w:val="22"/>
              </w:rPr>
            </w:rPrChange>
          </w:rPr>
          <w:t>因此中断控制器将无法为这些</w:t>
        </w:r>
        <w:r w:rsidRPr="00F160A3">
          <w:rPr>
            <w:rFonts w:hint="eastAsia"/>
            <w:rPrChange w:id="78" w:author="Elvis Liang (梁泽溢)" w:date="2023-12-01T11:20:00Z">
              <w:rPr>
                <w:rFonts w:ascii="FZSSK--GBK1-0" w:hAnsi="FZSSK--GBK1-0" w:hint="eastAsia"/>
                <w:color w:val="000000"/>
                <w:sz w:val="22"/>
              </w:rPr>
            </w:rPrChange>
          </w:rPr>
          <w:t xml:space="preserve"> </w:t>
        </w:r>
        <w:r w:rsidRPr="00F160A3">
          <w:rPr>
            <w:rFonts w:hint="eastAsia"/>
            <w:rPrChange w:id="79" w:author="Elvis Liang (梁泽溢)" w:date="2023-12-01T11:20:00Z">
              <w:rPr>
                <w:rFonts w:ascii="E-BZ" w:hAnsi="E-BZ" w:hint="eastAsia"/>
                <w:color w:val="000000"/>
                <w:sz w:val="22"/>
              </w:rPr>
            </w:rPrChange>
          </w:rPr>
          <w:t xml:space="preserve">PCIe </w:t>
        </w:r>
        <w:r w:rsidRPr="00F160A3">
          <w:rPr>
            <w:rFonts w:hint="eastAsia"/>
            <w:rPrChange w:id="80" w:author="Elvis Liang (梁泽溢)" w:date="2023-12-01T11:20:00Z">
              <w:rPr>
                <w:rFonts w:ascii="FZSSK--GBK1-0" w:hAnsi="FZSSK--GBK1-0" w:hint="eastAsia"/>
                <w:color w:val="000000"/>
                <w:sz w:val="22"/>
              </w:rPr>
            </w:rPrChange>
          </w:rPr>
          <w:t>设备分配足够的中断请求</w:t>
        </w:r>
        <w:r w:rsidRPr="00F160A3">
          <w:rPr>
            <w:rFonts w:hint="eastAsia"/>
            <w:rPrChange w:id="81" w:author="Elvis Liang (梁泽溢)" w:date="2023-12-01T11:20:00Z">
              <w:rPr>
                <w:rFonts w:ascii="E-BZ" w:hAnsi="E-BZ" w:hint="eastAsia"/>
                <w:color w:val="000000"/>
                <w:sz w:val="22"/>
              </w:rPr>
            </w:rPrChange>
          </w:rPr>
          <w:t>，</w:t>
        </w:r>
        <w:r w:rsidRPr="00F160A3">
          <w:rPr>
            <w:rFonts w:hint="eastAsia"/>
            <w:rPrChange w:id="82" w:author="Elvis Liang (梁泽溢)" w:date="2023-12-01T11:20:00Z">
              <w:rPr>
                <w:rFonts w:ascii="E-BZ" w:hAnsi="E-BZ" w:hint="eastAsia"/>
                <w:color w:val="000000"/>
                <w:sz w:val="22"/>
              </w:rPr>
            </w:rPrChange>
          </w:rPr>
          <w:t xml:space="preserve"> </w:t>
        </w:r>
        <w:r w:rsidRPr="00F160A3">
          <w:rPr>
            <w:rFonts w:hint="eastAsia"/>
            <w:rPrChange w:id="83" w:author="Elvis Liang (梁泽溢)" w:date="2023-12-01T11:20:00Z">
              <w:rPr>
                <w:rFonts w:ascii="FZSSK--GBK1-0" w:hAnsi="FZSSK--GBK1-0" w:hint="eastAsia"/>
                <w:color w:val="000000"/>
                <w:sz w:val="22"/>
              </w:rPr>
            </w:rPrChange>
          </w:rPr>
          <w:t>此时该设备的</w:t>
        </w:r>
        <w:r w:rsidRPr="00F160A3">
          <w:rPr>
            <w:rFonts w:hint="eastAsia"/>
            <w:rPrChange w:id="84" w:author="Elvis Liang (梁泽溢)" w:date="2023-12-01T11:20:00Z">
              <w:rPr>
                <w:rFonts w:ascii="FZSSK--GBK1-0" w:hAnsi="FZSSK--GBK1-0" w:hint="eastAsia"/>
                <w:color w:val="000000"/>
                <w:sz w:val="22"/>
              </w:rPr>
            </w:rPrChange>
          </w:rPr>
          <w:t xml:space="preserve"> </w:t>
        </w:r>
        <w:r w:rsidRPr="00F160A3">
          <w:rPr>
            <w:rFonts w:hint="eastAsia"/>
            <w:rPrChange w:id="85" w:author="Elvis Liang (梁泽溢)" w:date="2023-12-01T11:20:00Z">
              <w:rPr>
                <w:rFonts w:ascii="E-BZ" w:hAnsi="E-BZ" w:hint="eastAsia"/>
                <w:color w:val="000000"/>
                <w:sz w:val="22"/>
              </w:rPr>
            </w:rPrChange>
          </w:rPr>
          <w:t>“</w:t>
        </w:r>
        <w:r w:rsidRPr="00F160A3">
          <w:rPr>
            <w:rFonts w:hint="eastAsia"/>
            <w:rPrChange w:id="86" w:author="Elvis Liang (梁泽溢)" w:date="2023-12-01T11:20:00Z">
              <w:rPr>
                <w:rFonts w:ascii="E-BZ" w:hAnsi="E-BZ" w:hint="eastAsia"/>
                <w:color w:val="000000"/>
                <w:sz w:val="22"/>
              </w:rPr>
            </w:rPrChange>
          </w:rPr>
          <w:t>Multiple Message Enable</w:t>
        </w:r>
        <w:r w:rsidRPr="00F160A3">
          <w:rPr>
            <w:rFonts w:hint="eastAsia"/>
            <w:rPrChange w:id="87" w:author="Elvis Liang (梁泽溢)" w:date="2023-12-01T11:20:00Z">
              <w:rPr>
                <w:rFonts w:ascii="E-BZ" w:hAnsi="E-BZ" w:hint="eastAsia"/>
                <w:color w:val="000000"/>
                <w:sz w:val="22"/>
              </w:rPr>
            </w:rPrChange>
          </w:rPr>
          <w:t>”</w:t>
        </w:r>
        <w:r w:rsidRPr="00F160A3">
          <w:rPr>
            <w:rFonts w:hint="eastAsia"/>
            <w:rPrChange w:id="88" w:author="Elvis Liang (梁泽溢)" w:date="2023-12-01T11:20:00Z">
              <w:rPr>
                <w:rFonts w:ascii="E-BZ" w:hAnsi="E-BZ" w:hint="eastAsia"/>
                <w:color w:val="000000"/>
                <w:sz w:val="22"/>
              </w:rPr>
            </w:rPrChange>
          </w:rPr>
          <w:t xml:space="preserve"> </w:t>
        </w:r>
        <w:r w:rsidRPr="00F160A3">
          <w:rPr>
            <w:rFonts w:hint="eastAsia"/>
            <w:rPrChange w:id="89" w:author="Elvis Liang (梁泽溢)" w:date="2023-12-01T11:20:00Z">
              <w:rPr>
                <w:rFonts w:ascii="FZSSK--GBK1-0" w:hAnsi="FZSSK--GBK1-0" w:hint="eastAsia"/>
                <w:color w:val="000000"/>
                <w:sz w:val="22"/>
              </w:rPr>
            </w:rPrChange>
          </w:rPr>
          <w:t>字段将小于</w:t>
        </w:r>
        <w:r w:rsidRPr="00F160A3">
          <w:rPr>
            <w:rFonts w:hint="eastAsia"/>
            <w:rPrChange w:id="90" w:author="Elvis Liang (梁泽溢)" w:date="2023-12-01T11:20:00Z">
              <w:rPr>
                <w:rFonts w:ascii="FZSSK--GBK1-0" w:hAnsi="FZSSK--GBK1-0" w:hint="eastAsia"/>
                <w:color w:val="000000"/>
                <w:sz w:val="22"/>
              </w:rPr>
            </w:rPrChange>
          </w:rPr>
          <w:t xml:space="preserve"> </w:t>
        </w:r>
        <w:r w:rsidRPr="00F160A3">
          <w:rPr>
            <w:rFonts w:hint="eastAsia"/>
            <w:rPrChange w:id="91" w:author="Elvis Liang (梁泽溢)" w:date="2023-12-01T11:20:00Z">
              <w:rPr>
                <w:rFonts w:ascii="E-BZ" w:hAnsi="E-BZ" w:hint="eastAsia"/>
                <w:color w:val="000000"/>
                <w:sz w:val="22"/>
              </w:rPr>
            </w:rPrChange>
          </w:rPr>
          <w:t>“</w:t>
        </w:r>
        <w:r w:rsidRPr="00F160A3">
          <w:rPr>
            <w:rFonts w:hint="eastAsia"/>
            <w:rPrChange w:id="92" w:author="Elvis Liang (梁泽溢)" w:date="2023-12-01T11:20:00Z">
              <w:rPr>
                <w:rFonts w:ascii="E-BZ" w:hAnsi="E-BZ" w:hint="eastAsia"/>
                <w:color w:val="000000"/>
                <w:sz w:val="22"/>
              </w:rPr>
            </w:rPrChange>
          </w:rPr>
          <w:t>Multiple Message Capable</w:t>
        </w:r>
        <w:r w:rsidRPr="00F160A3">
          <w:rPr>
            <w:rFonts w:hint="eastAsia"/>
            <w:rPrChange w:id="93" w:author="Elvis Liang (梁泽溢)" w:date="2023-12-01T11:20:00Z">
              <w:rPr>
                <w:rFonts w:ascii="E-BZ" w:hAnsi="E-BZ" w:hint="eastAsia"/>
                <w:color w:val="000000"/>
                <w:sz w:val="22"/>
              </w:rPr>
            </w:rPrChange>
          </w:rPr>
          <w:t>”。</w:t>
        </w:r>
      </w:ins>
    </w:p>
    <w:p w14:paraId="146356EE" w14:textId="77777777" w:rsidR="001B7689" w:rsidRDefault="001B7689" w:rsidP="001328FD">
      <w:r>
        <w:rPr>
          <w:rFonts w:hint="eastAsia"/>
        </w:rPr>
        <w:t>下面几节将进一步描述每个字段。</w:t>
      </w:r>
    </w:p>
    <w:p w14:paraId="420AA1DB" w14:textId="77777777" w:rsidR="001B7689" w:rsidRDefault="00FB0E3A" w:rsidP="00FB0E3A">
      <w:pPr>
        <w:pStyle w:val="2"/>
      </w:pPr>
      <w:r w:rsidRPr="00FB0E3A">
        <w:t>7.7.1.1 MSI Capability Header(Offset 00h)</w:t>
      </w:r>
    </w:p>
    <w:p w14:paraId="2CF02DA5" w14:textId="77777777" w:rsidR="00FB0E3A" w:rsidRDefault="00FB0E3A" w:rsidP="00FB0E3A">
      <w:r>
        <w:rPr>
          <w:rFonts w:hint="eastAsia"/>
        </w:rPr>
        <w:t>MSI Capability Header列举了PCI配置空间能力列表中的MSI</w:t>
      </w:r>
      <w:r>
        <w:t xml:space="preserve"> </w:t>
      </w:r>
      <w:r>
        <w:rPr>
          <w:rFonts w:hint="eastAsia"/>
        </w:rPr>
        <w:t>C</w:t>
      </w:r>
      <w:r>
        <w:t>apability</w:t>
      </w:r>
      <w:r>
        <w:rPr>
          <w:rFonts w:hint="eastAsia"/>
        </w:rPr>
        <w:t>结构。图7-48详细描述了MSI Capability Header中寄存器字段的分配;比特定义如表7-38所示。</w:t>
      </w:r>
    </w:p>
    <w:p w14:paraId="1513D9AD" w14:textId="77777777" w:rsidR="00FB0E3A" w:rsidRDefault="00FB0E3A" w:rsidP="00FB0E3A">
      <w:r>
        <w:rPr>
          <w:noProof/>
        </w:rPr>
        <w:lastRenderedPageBreak/>
        <w:drawing>
          <wp:inline distT="0" distB="0" distL="0" distR="0" wp14:anchorId="69427CEF" wp14:editId="36BFCDE4">
            <wp:extent cx="5274310" cy="15957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95755"/>
                    </a:xfrm>
                    <a:prstGeom prst="rect">
                      <a:avLst/>
                    </a:prstGeom>
                  </pic:spPr>
                </pic:pic>
              </a:graphicData>
            </a:graphic>
          </wp:inline>
        </w:drawing>
      </w:r>
    </w:p>
    <w:tbl>
      <w:tblPr>
        <w:tblStyle w:val="a8"/>
        <w:tblW w:w="0" w:type="auto"/>
        <w:tblLook w:val="04A0" w:firstRow="1" w:lastRow="0" w:firstColumn="1" w:lastColumn="0" w:noHBand="0" w:noVBand="1"/>
      </w:tblPr>
      <w:tblGrid>
        <w:gridCol w:w="988"/>
        <w:gridCol w:w="5811"/>
        <w:gridCol w:w="1497"/>
      </w:tblGrid>
      <w:tr w:rsidR="00FB0E3A" w14:paraId="7CA68EE2" w14:textId="77777777" w:rsidTr="00FB0E3A">
        <w:tc>
          <w:tcPr>
            <w:tcW w:w="988" w:type="dxa"/>
          </w:tcPr>
          <w:p w14:paraId="3592874F" w14:textId="77777777" w:rsidR="00FB0E3A" w:rsidRDefault="00FB0E3A" w:rsidP="00FB0E3A">
            <w:r>
              <w:rPr>
                <w:rFonts w:hint="eastAsia"/>
              </w:rPr>
              <w:t>域段</w:t>
            </w:r>
          </w:p>
        </w:tc>
        <w:tc>
          <w:tcPr>
            <w:tcW w:w="5811" w:type="dxa"/>
          </w:tcPr>
          <w:p w14:paraId="515DA3C9" w14:textId="77777777" w:rsidR="00FB0E3A" w:rsidRDefault="00FB0E3A" w:rsidP="00FB0E3A">
            <w:r>
              <w:rPr>
                <w:rFonts w:hint="eastAsia"/>
              </w:rPr>
              <w:t>描述</w:t>
            </w:r>
          </w:p>
        </w:tc>
        <w:tc>
          <w:tcPr>
            <w:tcW w:w="1497" w:type="dxa"/>
          </w:tcPr>
          <w:p w14:paraId="106137CE" w14:textId="77777777" w:rsidR="00FB0E3A" w:rsidRDefault="00FB0E3A" w:rsidP="00FB0E3A">
            <w:r>
              <w:rPr>
                <w:rFonts w:hint="eastAsia"/>
              </w:rPr>
              <w:t>属性</w:t>
            </w:r>
          </w:p>
        </w:tc>
      </w:tr>
      <w:tr w:rsidR="00FB0E3A" w14:paraId="32A0F1A7" w14:textId="77777777" w:rsidTr="00FB0E3A">
        <w:tc>
          <w:tcPr>
            <w:tcW w:w="988" w:type="dxa"/>
          </w:tcPr>
          <w:p w14:paraId="1CC46505" w14:textId="77777777" w:rsidR="00FB0E3A" w:rsidRDefault="00FB0E3A" w:rsidP="00FB0E3A">
            <w:r>
              <w:rPr>
                <w:rFonts w:hint="eastAsia"/>
              </w:rPr>
              <w:t>7:0</w:t>
            </w:r>
          </w:p>
        </w:tc>
        <w:tc>
          <w:tcPr>
            <w:tcW w:w="5811" w:type="dxa"/>
          </w:tcPr>
          <w:p w14:paraId="35644077" w14:textId="77777777" w:rsidR="00FB0E3A" w:rsidRDefault="00FB0E3A" w:rsidP="00FB0E3A">
            <w:r>
              <w:rPr>
                <w:rFonts w:hint="eastAsia"/>
              </w:rPr>
              <w:t>Capability ID - MSI Capability结构。该字段必须返回一个05h的Capability ID，表示这是一个MSI Capability结构</w:t>
            </w:r>
          </w:p>
        </w:tc>
        <w:tc>
          <w:tcPr>
            <w:tcW w:w="1497" w:type="dxa"/>
          </w:tcPr>
          <w:p w14:paraId="6209F24A" w14:textId="77777777" w:rsidR="00FB0E3A" w:rsidRDefault="00FB0E3A" w:rsidP="00FB0E3A">
            <w:r>
              <w:rPr>
                <w:rFonts w:hint="eastAsia"/>
              </w:rPr>
              <w:t>R</w:t>
            </w:r>
            <w:r>
              <w:t>O</w:t>
            </w:r>
          </w:p>
        </w:tc>
      </w:tr>
      <w:tr w:rsidR="00FB0E3A" w14:paraId="2588BDCC" w14:textId="77777777" w:rsidTr="00FB0E3A">
        <w:tc>
          <w:tcPr>
            <w:tcW w:w="988" w:type="dxa"/>
          </w:tcPr>
          <w:p w14:paraId="6363554E" w14:textId="77777777" w:rsidR="00FB0E3A" w:rsidRDefault="00FB0E3A" w:rsidP="00FB0E3A">
            <w:r>
              <w:rPr>
                <w:rFonts w:hint="eastAsia"/>
              </w:rPr>
              <w:t>1</w:t>
            </w:r>
            <w:r>
              <w:t>5</w:t>
            </w:r>
            <w:r>
              <w:rPr>
                <w:rFonts w:hint="eastAsia"/>
              </w:rPr>
              <w:t>:8</w:t>
            </w:r>
          </w:p>
        </w:tc>
        <w:tc>
          <w:tcPr>
            <w:tcW w:w="5811" w:type="dxa"/>
          </w:tcPr>
          <w:p w14:paraId="74CC6FAB" w14:textId="77777777" w:rsidR="00FB0E3A" w:rsidRDefault="00FB0E3A" w:rsidP="00FB0E3A">
            <w:r>
              <w:rPr>
                <w:rFonts w:hint="eastAsia"/>
              </w:rPr>
              <w:t>Next Capability Pointer -该字段包含到下一个PCI Capability结构的偏移量，如果Capability链表中没有其他项，则为00h</w:t>
            </w:r>
          </w:p>
        </w:tc>
        <w:tc>
          <w:tcPr>
            <w:tcW w:w="1497" w:type="dxa"/>
          </w:tcPr>
          <w:p w14:paraId="61E4E742" w14:textId="77777777" w:rsidR="00FB0E3A" w:rsidRDefault="00FB0E3A" w:rsidP="00FB0E3A">
            <w:r>
              <w:rPr>
                <w:rFonts w:hint="eastAsia"/>
              </w:rPr>
              <w:t>R</w:t>
            </w:r>
            <w:r>
              <w:t>O</w:t>
            </w:r>
          </w:p>
        </w:tc>
      </w:tr>
    </w:tbl>
    <w:p w14:paraId="09E60764" w14:textId="77777777" w:rsidR="00FB0E3A" w:rsidRDefault="00FB0E3A" w:rsidP="00FB0E3A">
      <w:pPr>
        <w:pStyle w:val="2"/>
      </w:pPr>
      <w:r w:rsidRPr="00FB0E3A">
        <w:t>7.7.1.2 Message Contro</w:t>
      </w:r>
      <w:r>
        <w:t>l Register for MSI (Offset 02h)</w:t>
      </w:r>
    </w:p>
    <w:p w14:paraId="58B6375B" w14:textId="180F75C9" w:rsidR="00FB0E3A" w:rsidRDefault="00FB0E3A" w:rsidP="00FB0E3A">
      <w:r w:rsidRPr="00FB0E3A">
        <w:rPr>
          <w:rFonts w:hint="eastAsia"/>
        </w:rPr>
        <w:t>这个寄存器提供了对MSI的系统软件控制。缺省情况下，禁用MSI功能。如果MSI和MSI- x</w:t>
      </w:r>
      <w:r w:rsidR="00887487">
        <w:rPr>
          <w:rFonts w:hint="eastAsia"/>
        </w:rPr>
        <w:t>都被禁用，该设备</w:t>
      </w:r>
      <w:r w:rsidRPr="00FB0E3A">
        <w:rPr>
          <w:rFonts w:hint="eastAsia"/>
        </w:rPr>
        <w:t>使用INTx中断请求服务(如果支持)。系统软件可以通过设置该寄存器的0</w:t>
      </w:r>
      <w:r>
        <w:t xml:space="preserve"> </w:t>
      </w:r>
      <w:r>
        <w:rPr>
          <w:rFonts w:hint="eastAsia"/>
        </w:rPr>
        <w:t>bit</w:t>
      </w:r>
      <w:r w:rsidRPr="00FB0E3A">
        <w:rPr>
          <w:rFonts w:hint="eastAsia"/>
        </w:rPr>
        <w:t>使能MSI。允许系统软件修改MSI的消息控制寄存器</w:t>
      </w:r>
      <w:r>
        <w:rPr>
          <w:rFonts w:hint="eastAsia"/>
        </w:rPr>
        <w:t>的R</w:t>
      </w:r>
      <w:r>
        <w:t>W</w:t>
      </w:r>
      <w:r>
        <w:rPr>
          <w:rFonts w:hint="eastAsia"/>
        </w:rPr>
        <w:t>域段</w:t>
      </w:r>
      <w:r w:rsidRPr="00FB0E3A">
        <w:rPr>
          <w:rFonts w:hint="eastAsia"/>
        </w:rPr>
        <w:t>。设备驱动程序不允许修改MSI的消息控制寄存器</w:t>
      </w:r>
      <w:r>
        <w:rPr>
          <w:rFonts w:hint="eastAsia"/>
        </w:rPr>
        <w:t>的R</w:t>
      </w:r>
      <w:r>
        <w:t>W</w:t>
      </w:r>
      <w:r>
        <w:rPr>
          <w:rFonts w:hint="eastAsia"/>
        </w:rPr>
        <w:t>域段</w:t>
      </w:r>
      <w:r w:rsidRPr="00FB0E3A">
        <w:rPr>
          <w:rFonts w:hint="eastAsia"/>
        </w:rPr>
        <w:t>。</w:t>
      </w:r>
    </w:p>
    <w:p w14:paraId="61768874" w14:textId="77777777" w:rsidR="00E510D7" w:rsidRDefault="00E510D7" w:rsidP="00FB0E3A">
      <w:r>
        <w:rPr>
          <w:noProof/>
        </w:rPr>
        <w:drawing>
          <wp:inline distT="0" distB="0" distL="0" distR="0" wp14:anchorId="774A8156" wp14:editId="0050B476">
            <wp:extent cx="5274310" cy="27813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81300"/>
                    </a:xfrm>
                    <a:prstGeom prst="rect">
                      <a:avLst/>
                    </a:prstGeom>
                  </pic:spPr>
                </pic:pic>
              </a:graphicData>
            </a:graphic>
          </wp:inline>
        </w:drawing>
      </w:r>
    </w:p>
    <w:tbl>
      <w:tblPr>
        <w:tblStyle w:val="a8"/>
        <w:tblW w:w="0" w:type="auto"/>
        <w:tblLook w:val="04A0" w:firstRow="1" w:lastRow="0" w:firstColumn="1" w:lastColumn="0" w:noHBand="0" w:noVBand="1"/>
      </w:tblPr>
      <w:tblGrid>
        <w:gridCol w:w="846"/>
        <w:gridCol w:w="6379"/>
        <w:gridCol w:w="1071"/>
      </w:tblGrid>
      <w:tr w:rsidR="00E510D7" w14:paraId="14E3A819" w14:textId="77777777" w:rsidTr="00E510D7">
        <w:tc>
          <w:tcPr>
            <w:tcW w:w="846" w:type="dxa"/>
          </w:tcPr>
          <w:p w14:paraId="1B5DC7A6" w14:textId="77777777" w:rsidR="00E510D7" w:rsidRDefault="00E510D7" w:rsidP="00E510D7">
            <w:r>
              <w:rPr>
                <w:rFonts w:hint="eastAsia"/>
              </w:rPr>
              <w:t>域段</w:t>
            </w:r>
          </w:p>
        </w:tc>
        <w:tc>
          <w:tcPr>
            <w:tcW w:w="6379" w:type="dxa"/>
          </w:tcPr>
          <w:p w14:paraId="77C0E84B" w14:textId="77777777" w:rsidR="00E510D7" w:rsidRDefault="00E510D7" w:rsidP="00E510D7">
            <w:r>
              <w:rPr>
                <w:rFonts w:hint="eastAsia"/>
              </w:rPr>
              <w:t>描述</w:t>
            </w:r>
          </w:p>
        </w:tc>
        <w:tc>
          <w:tcPr>
            <w:tcW w:w="1071" w:type="dxa"/>
          </w:tcPr>
          <w:p w14:paraId="3E9C7FE7" w14:textId="77777777" w:rsidR="00E510D7" w:rsidRDefault="00E510D7" w:rsidP="00E510D7">
            <w:r>
              <w:rPr>
                <w:rFonts w:hint="eastAsia"/>
              </w:rPr>
              <w:t>属性</w:t>
            </w:r>
          </w:p>
        </w:tc>
      </w:tr>
      <w:tr w:rsidR="00E510D7" w14:paraId="3A4EBC5A" w14:textId="77777777" w:rsidTr="00E510D7">
        <w:tc>
          <w:tcPr>
            <w:tcW w:w="846" w:type="dxa"/>
          </w:tcPr>
          <w:p w14:paraId="7CB47F20" w14:textId="77777777" w:rsidR="00E510D7" w:rsidRDefault="00E510D7" w:rsidP="00E510D7">
            <w:r>
              <w:rPr>
                <w:rFonts w:hint="eastAsia"/>
              </w:rPr>
              <w:t>0</w:t>
            </w:r>
          </w:p>
        </w:tc>
        <w:tc>
          <w:tcPr>
            <w:tcW w:w="6379" w:type="dxa"/>
          </w:tcPr>
          <w:p w14:paraId="337DE9BC" w14:textId="55216520" w:rsidR="00E510D7" w:rsidRDefault="00E510D7" w:rsidP="00E510D7">
            <w:r>
              <w:rPr>
                <w:rFonts w:hint="eastAsia"/>
              </w:rPr>
              <w:t>MSI Enable -如果Set且MSI- x的消息控制寄存器(见7.9.2节)中的MSI- x Enable位为Clear</w:t>
            </w:r>
            <w:r w:rsidR="00887487">
              <w:rPr>
                <w:rFonts w:hint="eastAsia"/>
              </w:rPr>
              <w:t>，则允许该设备</w:t>
            </w:r>
            <w:r>
              <w:rPr>
                <w:rFonts w:hint="eastAsia"/>
              </w:rPr>
              <w:t>使用MSI请求服务，禁止使用INTx中断。系统配置软件设置此位以启用MSI</w:t>
            </w:r>
            <w:r w:rsidR="00887487">
              <w:rPr>
                <w:rFonts w:hint="eastAsia"/>
              </w:rPr>
              <w:t>。设备驱动程序禁止写入此位来掩盖设备</w:t>
            </w:r>
            <w:r>
              <w:rPr>
                <w:rFonts w:hint="eastAsia"/>
              </w:rPr>
              <w:t>的服务请求。关于INTx中断的控制，请参见第7.5.1.1节。</w:t>
            </w:r>
          </w:p>
          <w:p w14:paraId="007C9590" w14:textId="391F23D5" w:rsidR="00E510D7" w:rsidRDefault="00887487" w:rsidP="00E510D7">
            <w:r>
              <w:rPr>
                <w:rFonts w:hint="eastAsia"/>
              </w:rPr>
              <w:t>若为“清除”，则禁止该设备</w:t>
            </w:r>
            <w:r w:rsidR="00E510D7">
              <w:rPr>
                <w:rFonts w:hint="eastAsia"/>
              </w:rPr>
              <w:t>使用MSI请求服务。</w:t>
            </w:r>
          </w:p>
          <w:p w14:paraId="468254A2" w14:textId="77777777" w:rsidR="00E510D7" w:rsidRDefault="00E510D7" w:rsidP="00E510D7">
            <w:r>
              <w:rPr>
                <w:rFonts w:hint="eastAsia"/>
              </w:rPr>
              <w:lastRenderedPageBreak/>
              <w:t>缺省值为0b。</w:t>
            </w:r>
          </w:p>
        </w:tc>
        <w:tc>
          <w:tcPr>
            <w:tcW w:w="1071" w:type="dxa"/>
          </w:tcPr>
          <w:p w14:paraId="10F5A1D9" w14:textId="77777777" w:rsidR="00E510D7" w:rsidRDefault="00E510D7" w:rsidP="00E510D7">
            <w:r>
              <w:rPr>
                <w:rFonts w:hint="eastAsia"/>
              </w:rPr>
              <w:lastRenderedPageBreak/>
              <w:t>R</w:t>
            </w:r>
            <w:r>
              <w:t>W</w:t>
            </w:r>
          </w:p>
        </w:tc>
      </w:tr>
      <w:tr w:rsidR="00E510D7" w14:paraId="64B06B19" w14:textId="77777777" w:rsidTr="00E510D7">
        <w:tc>
          <w:tcPr>
            <w:tcW w:w="846" w:type="dxa"/>
          </w:tcPr>
          <w:p w14:paraId="799C9D36" w14:textId="77777777" w:rsidR="00E510D7" w:rsidRDefault="00E510D7" w:rsidP="00E510D7">
            <w:r>
              <w:rPr>
                <w:rFonts w:hint="eastAsia"/>
              </w:rPr>
              <w:t>3:1</w:t>
            </w:r>
          </w:p>
        </w:tc>
        <w:tc>
          <w:tcPr>
            <w:tcW w:w="6379" w:type="dxa"/>
          </w:tcPr>
          <w:p w14:paraId="08481CA1" w14:textId="465CAFFC" w:rsidR="00083737" w:rsidRDefault="00E510D7" w:rsidP="00E510D7">
            <w:r>
              <w:rPr>
                <w:rFonts w:hint="eastAsia"/>
              </w:rPr>
              <w:t>Mu</w:t>
            </w:r>
            <w:r>
              <w:t>ltiple Message Capable</w:t>
            </w:r>
            <w:r w:rsidR="00083737">
              <w:t xml:space="preserve"> -</w:t>
            </w:r>
            <w:r>
              <w:rPr>
                <w:rFonts w:hint="eastAsia"/>
              </w:rPr>
              <w:t>系统软件读取此字段以确定请求向量的数量。</w:t>
            </w:r>
            <w:r w:rsidRPr="00887487">
              <w:rPr>
                <w:rFonts w:hint="eastAsia"/>
                <w:highlight w:val="yellow"/>
              </w:rPr>
              <w:t>请求向量的数量必须对齐为2的幂(</w:t>
            </w:r>
            <w:r w:rsidR="00887487" w:rsidRPr="00887487">
              <w:rPr>
                <w:rFonts w:hint="eastAsia"/>
                <w:highlight w:val="yellow"/>
              </w:rPr>
              <w:t>如果设备</w:t>
            </w:r>
            <w:r w:rsidRPr="00887487">
              <w:rPr>
                <w:rFonts w:hint="eastAsia"/>
                <w:highlight w:val="yellow"/>
              </w:rPr>
              <w:t>需要三个向量，则通过将该字段初始化为010b来请求四个)</w:t>
            </w:r>
            <w:r>
              <w:rPr>
                <w:rFonts w:hint="eastAsia"/>
              </w:rPr>
              <w:t>。编码定义为:</w:t>
            </w:r>
          </w:p>
          <w:p w14:paraId="517EF147" w14:textId="77777777" w:rsidR="00083737" w:rsidRDefault="00083737" w:rsidP="00E510D7">
            <w:r>
              <w:t>000</w:t>
            </w:r>
            <w:r>
              <w:rPr>
                <w:rFonts w:hint="eastAsia"/>
              </w:rPr>
              <w:t>b</w:t>
            </w:r>
            <w:r>
              <w:t xml:space="preserve">: </w:t>
            </w:r>
            <w:r>
              <w:rPr>
                <w:rFonts w:hint="eastAsia"/>
              </w:rPr>
              <w:t>请求</w:t>
            </w:r>
            <w:r>
              <w:t>1</w:t>
            </w:r>
            <w:r>
              <w:rPr>
                <w:rFonts w:hint="eastAsia"/>
              </w:rPr>
              <w:t>个中断向量</w:t>
            </w:r>
          </w:p>
          <w:p w14:paraId="0DFB11C1" w14:textId="77777777" w:rsidR="00083737" w:rsidRDefault="00083737" w:rsidP="00E510D7">
            <w:r>
              <w:t>001</w:t>
            </w:r>
            <w:r>
              <w:rPr>
                <w:rFonts w:hint="eastAsia"/>
              </w:rPr>
              <w:t>b</w:t>
            </w:r>
            <w:r>
              <w:t xml:space="preserve">: </w:t>
            </w:r>
            <w:r>
              <w:rPr>
                <w:rFonts w:hint="eastAsia"/>
              </w:rPr>
              <w:t>请求</w:t>
            </w:r>
            <w:r>
              <w:t>2</w:t>
            </w:r>
            <w:r>
              <w:rPr>
                <w:rFonts w:hint="eastAsia"/>
              </w:rPr>
              <w:t>个中断向量</w:t>
            </w:r>
          </w:p>
          <w:p w14:paraId="73E4CE3C" w14:textId="77777777" w:rsidR="00083737" w:rsidRDefault="00083737" w:rsidP="00E510D7">
            <w:r>
              <w:t>010</w:t>
            </w:r>
            <w:r>
              <w:rPr>
                <w:rFonts w:hint="eastAsia"/>
              </w:rPr>
              <w:t>b</w:t>
            </w:r>
            <w:r>
              <w:t xml:space="preserve">: </w:t>
            </w:r>
            <w:r>
              <w:rPr>
                <w:rFonts w:hint="eastAsia"/>
              </w:rPr>
              <w:t>请求</w:t>
            </w:r>
            <w:r>
              <w:t>4</w:t>
            </w:r>
            <w:r>
              <w:rPr>
                <w:rFonts w:hint="eastAsia"/>
              </w:rPr>
              <w:t>个中断向量</w:t>
            </w:r>
          </w:p>
          <w:p w14:paraId="2BC8CBAF" w14:textId="77777777" w:rsidR="00083737" w:rsidRDefault="00083737" w:rsidP="00E510D7">
            <w:r>
              <w:t>011</w:t>
            </w:r>
            <w:r>
              <w:rPr>
                <w:rFonts w:hint="eastAsia"/>
              </w:rPr>
              <w:t>b</w:t>
            </w:r>
            <w:r>
              <w:t xml:space="preserve">: </w:t>
            </w:r>
            <w:r>
              <w:rPr>
                <w:rFonts w:hint="eastAsia"/>
              </w:rPr>
              <w:t>请求</w:t>
            </w:r>
            <w:r>
              <w:t>8</w:t>
            </w:r>
            <w:r>
              <w:rPr>
                <w:rFonts w:hint="eastAsia"/>
              </w:rPr>
              <w:t>个中断向量</w:t>
            </w:r>
          </w:p>
          <w:p w14:paraId="513AC407" w14:textId="77777777" w:rsidR="00083737" w:rsidRDefault="00083737" w:rsidP="00E510D7">
            <w:r>
              <w:t>100</w:t>
            </w:r>
            <w:r>
              <w:rPr>
                <w:rFonts w:hint="eastAsia"/>
              </w:rPr>
              <w:t>b</w:t>
            </w:r>
            <w:r>
              <w:t xml:space="preserve">: </w:t>
            </w:r>
            <w:r>
              <w:rPr>
                <w:rFonts w:hint="eastAsia"/>
              </w:rPr>
              <w:t>请求</w:t>
            </w:r>
            <w:r>
              <w:t>16</w:t>
            </w:r>
            <w:r>
              <w:rPr>
                <w:rFonts w:hint="eastAsia"/>
              </w:rPr>
              <w:t>个中断向量</w:t>
            </w:r>
          </w:p>
          <w:p w14:paraId="567F1702" w14:textId="77777777" w:rsidR="00083737" w:rsidRDefault="00083737" w:rsidP="00E510D7">
            <w:r>
              <w:t>101</w:t>
            </w:r>
            <w:r>
              <w:rPr>
                <w:rFonts w:hint="eastAsia"/>
              </w:rPr>
              <w:t>b</w:t>
            </w:r>
            <w:r>
              <w:t xml:space="preserve">: </w:t>
            </w:r>
            <w:r>
              <w:rPr>
                <w:rFonts w:hint="eastAsia"/>
              </w:rPr>
              <w:t>请求</w:t>
            </w:r>
            <w:r>
              <w:t>32</w:t>
            </w:r>
            <w:r>
              <w:rPr>
                <w:rFonts w:hint="eastAsia"/>
              </w:rPr>
              <w:t>个中断向量</w:t>
            </w:r>
          </w:p>
          <w:p w14:paraId="64A29917" w14:textId="77777777" w:rsidR="00083737" w:rsidRDefault="00083737" w:rsidP="00E510D7">
            <w:r>
              <w:t>110</w:t>
            </w:r>
            <w:r>
              <w:rPr>
                <w:rFonts w:hint="eastAsia"/>
              </w:rPr>
              <w:t>b</w:t>
            </w:r>
            <w:r>
              <w:t xml:space="preserve">:  </w:t>
            </w:r>
            <w:r>
              <w:rPr>
                <w:rFonts w:hint="eastAsia"/>
              </w:rPr>
              <w:t>reserved</w:t>
            </w:r>
          </w:p>
          <w:p w14:paraId="4CD800BD" w14:textId="77777777" w:rsidR="00083737" w:rsidRDefault="00083737" w:rsidP="00E510D7">
            <w:r>
              <w:t>111</w:t>
            </w:r>
            <w:r>
              <w:rPr>
                <w:rFonts w:hint="eastAsia"/>
              </w:rPr>
              <w:t>b</w:t>
            </w:r>
            <w:r>
              <w:t xml:space="preserve">:  </w:t>
            </w:r>
            <w:r>
              <w:rPr>
                <w:rFonts w:hint="eastAsia"/>
              </w:rPr>
              <w:t>reserved</w:t>
            </w:r>
          </w:p>
        </w:tc>
        <w:tc>
          <w:tcPr>
            <w:tcW w:w="1071" w:type="dxa"/>
          </w:tcPr>
          <w:p w14:paraId="15A13665" w14:textId="77777777" w:rsidR="00E510D7" w:rsidRDefault="00E510D7" w:rsidP="00E510D7">
            <w:r>
              <w:rPr>
                <w:rFonts w:hint="eastAsia"/>
              </w:rPr>
              <w:t>R</w:t>
            </w:r>
            <w:r>
              <w:t>O</w:t>
            </w:r>
          </w:p>
        </w:tc>
      </w:tr>
      <w:tr w:rsidR="00E510D7" w14:paraId="70A9EDCE" w14:textId="77777777" w:rsidTr="00E510D7">
        <w:tc>
          <w:tcPr>
            <w:tcW w:w="846" w:type="dxa"/>
          </w:tcPr>
          <w:p w14:paraId="5F0996F1" w14:textId="77777777" w:rsidR="00E510D7" w:rsidRDefault="00E510D7" w:rsidP="00E510D7">
            <w:r>
              <w:rPr>
                <w:rFonts w:hint="eastAsia"/>
              </w:rPr>
              <w:t>6:4</w:t>
            </w:r>
          </w:p>
        </w:tc>
        <w:tc>
          <w:tcPr>
            <w:tcW w:w="6379" w:type="dxa"/>
          </w:tcPr>
          <w:p w14:paraId="0DF074DE" w14:textId="7911AC7D" w:rsidR="00E510D7" w:rsidRDefault="00083737" w:rsidP="00083737">
            <w:r>
              <w:rPr>
                <w:rFonts w:hint="eastAsia"/>
              </w:rPr>
              <w:t>Mu</w:t>
            </w:r>
            <w:r>
              <w:t>ltiple Message E</w:t>
            </w:r>
            <w:r>
              <w:rPr>
                <w:rFonts w:hint="eastAsia"/>
              </w:rPr>
              <w:t>n</w:t>
            </w:r>
            <w:r>
              <w:t>able -</w:t>
            </w:r>
            <w:r>
              <w:rPr>
                <w:rFonts w:hint="eastAsia"/>
              </w:rPr>
              <w:t>软件写入此字段以指示分配向量的数量(等于或小于请求向量的数量)。分配的向量的数量以2</w:t>
            </w:r>
            <w:r w:rsidR="00887487">
              <w:rPr>
                <w:rFonts w:hint="eastAsia"/>
              </w:rPr>
              <w:t>的幂排列。如果一个设备</w:t>
            </w:r>
            <w:r>
              <w:rPr>
                <w:rFonts w:hint="eastAsia"/>
              </w:rPr>
              <w:t>请求四个向量(由多消息编码010b表示)，系统软件可以通过分别向该字段写入010b、001b或000b来分配四个、两个或一个向量。当MSI</w:t>
            </w:r>
            <w:r w:rsidR="00887487">
              <w:rPr>
                <w:rFonts w:hint="eastAsia"/>
              </w:rPr>
              <w:t>使能被设置时，一个设备</w:t>
            </w:r>
            <w:r>
              <w:rPr>
                <w:rFonts w:hint="eastAsia"/>
              </w:rPr>
              <w:t>将被分配至少一个向量。编码定义为:</w:t>
            </w:r>
          </w:p>
          <w:p w14:paraId="5CC02FE7" w14:textId="77777777" w:rsidR="00083737" w:rsidRDefault="00083737" w:rsidP="00083737">
            <w:r>
              <w:t>000</w:t>
            </w:r>
            <w:r>
              <w:rPr>
                <w:rFonts w:hint="eastAsia"/>
              </w:rPr>
              <w:t>b</w:t>
            </w:r>
            <w:r>
              <w:t xml:space="preserve">: </w:t>
            </w:r>
            <w:r>
              <w:rPr>
                <w:rFonts w:hint="eastAsia"/>
              </w:rPr>
              <w:t>请求</w:t>
            </w:r>
            <w:r>
              <w:t>1</w:t>
            </w:r>
            <w:r>
              <w:rPr>
                <w:rFonts w:hint="eastAsia"/>
              </w:rPr>
              <w:t>个中断向量</w:t>
            </w:r>
          </w:p>
          <w:p w14:paraId="53FAA727" w14:textId="77777777" w:rsidR="00083737" w:rsidRDefault="00083737" w:rsidP="00083737">
            <w:r>
              <w:t>001</w:t>
            </w:r>
            <w:r>
              <w:rPr>
                <w:rFonts w:hint="eastAsia"/>
              </w:rPr>
              <w:t>b</w:t>
            </w:r>
            <w:r>
              <w:t xml:space="preserve">: </w:t>
            </w:r>
            <w:r>
              <w:rPr>
                <w:rFonts w:hint="eastAsia"/>
              </w:rPr>
              <w:t>请求</w:t>
            </w:r>
            <w:r>
              <w:t>2</w:t>
            </w:r>
            <w:r>
              <w:rPr>
                <w:rFonts w:hint="eastAsia"/>
              </w:rPr>
              <w:t>个中断向量</w:t>
            </w:r>
          </w:p>
          <w:p w14:paraId="51EB7522" w14:textId="77777777" w:rsidR="00083737" w:rsidRDefault="00083737" w:rsidP="00083737">
            <w:r>
              <w:t>010</w:t>
            </w:r>
            <w:r>
              <w:rPr>
                <w:rFonts w:hint="eastAsia"/>
              </w:rPr>
              <w:t>b</w:t>
            </w:r>
            <w:r>
              <w:t xml:space="preserve">: </w:t>
            </w:r>
            <w:r>
              <w:rPr>
                <w:rFonts w:hint="eastAsia"/>
              </w:rPr>
              <w:t>请求</w:t>
            </w:r>
            <w:r>
              <w:t>4</w:t>
            </w:r>
            <w:r>
              <w:rPr>
                <w:rFonts w:hint="eastAsia"/>
              </w:rPr>
              <w:t>个中断向量</w:t>
            </w:r>
          </w:p>
          <w:p w14:paraId="50F97DC1" w14:textId="77777777" w:rsidR="00083737" w:rsidRDefault="00083737" w:rsidP="00083737">
            <w:r>
              <w:t>011</w:t>
            </w:r>
            <w:r>
              <w:rPr>
                <w:rFonts w:hint="eastAsia"/>
              </w:rPr>
              <w:t>b</w:t>
            </w:r>
            <w:r>
              <w:t xml:space="preserve">: </w:t>
            </w:r>
            <w:r>
              <w:rPr>
                <w:rFonts w:hint="eastAsia"/>
              </w:rPr>
              <w:t>请求</w:t>
            </w:r>
            <w:r>
              <w:t>8</w:t>
            </w:r>
            <w:r>
              <w:rPr>
                <w:rFonts w:hint="eastAsia"/>
              </w:rPr>
              <w:t>个中断向量</w:t>
            </w:r>
          </w:p>
          <w:p w14:paraId="0E5A3E3E" w14:textId="77777777" w:rsidR="00083737" w:rsidRDefault="00083737" w:rsidP="00083737">
            <w:r>
              <w:t>100</w:t>
            </w:r>
            <w:r>
              <w:rPr>
                <w:rFonts w:hint="eastAsia"/>
              </w:rPr>
              <w:t>b</w:t>
            </w:r>
            <w:r>
              <w:t xml:space="preserve">: </w:t>
            </w:r>
            <w:r>
              <w:rPr>
                <w:rFonts w:hint="eastAsia"/>
              </w:rPr>
              <w:t>请求</w:t>
            </w:r>
            <w:r>
              <w:t>16</w:t>
            </w:r>
            <w:r>
              <w:rPr>
                <w:rFonts w:hint="eastAsia"/>
              </w:rPr>
              <w:t>个中断向量</w:t>
            </w:r>
          </w:p>
          <w:p w14:paraId="37127DEE" w14:textId="77777777" w:rsidR="00083737" w:rsidRDefault="00083737" w:rsidP="00083737">
            <w:r>
              <w:t>101</w:t>
            </w:r>
            <w:r>
              <w:rPr>
                <w:rFonts w:hint="eastAsia"/>
              </w:rPr>
              <w:t>b</w:t>
            </w:r>
            <w:r>
              <w:t xml:space="preserve">: </w:t>
            </w:r>
            <w:r>
              <w:rPr>
                <w:rFonts w:hint="eastAsia"/>
              </w:rPr>
              <w:t>请求</w:t>
            </w:r>
            <w:r>
              <w:t>32</w:t>
            </w:r>
            <w:r>
              <w:rPr>
                <w:rFonts w:hint="eastAsia"/>
              </w:rPr>
              <w:t>个中断向量</w:t>
            </w:r>
          </w:p>
          <w:p w14:paraId="5B75F025" w14:textId="77777777" w:rsidR="00083737" w:rsidRDefault="00083737" w:rsidP="00083737">
            <w:r>
              <w:t>110</w:t>
            </w:r>
            <w:r>
              <w:rPr>
                <w:rFonts w:hint="eastAsia"/>
              </w:rPr>
              <w:t>b</w:t>
            </w:r>
            <w:r>
              <w:t xml:space="preserve">:  </w:t>
            </w:r>
            <w:r>
              <w:rPr>
                <w:rFonts w:hint="eastAsia"/>
              </w:rPr>
              <w:t>reserved</w:t>
            </w:r>
          </w:p>
          <w:p w14:paraId="568AAFBB" w14:textId="77777777" w:rsidR="00083737" w:rsidRDefault="00083737" w:rsidP="00083737">
            <w:r>
              <w:t>111</w:t>
            </w:r>
            <w:r>
              <w:rPr>
                <w:rFonts w:hint="eastAsia"/>
              </w:rPr>
              <w:t>b</w:t>
            </w:r>
            <w:r>
              <w:t xml:space="preserve">:  </w:t>
            </w:r>
            <w:r>
              <w:rPr>
                <w:rFonts w:hint="eastAsia"/>
              </w:rPr>
              <w:t>reserved</w:t>
            </w:r>
          </w:p>
        </w:tc>
        <w:tc>
          <w:tcPr>
            <w:tcW w:w="1071" w:type="dxa"/>
          </w:tcPr>
          <w:p w14:paraId="21846F2E" w14:textId="77777777" w:rsidR="00E510D7" w:rsidRDefault="00E510D7" w:rsidP="00E510D7">
            <w:r>
              <w:rPr>
                <w:rFonts w:hint="eastAsia"/>
              </w:rPr>
              <w:t>R</w:t>
            </w:r>
            <w:r>
              <w:t>W</w:t>
            </w:r>
          </w:p>
        </w:tc>
      </w:tr>
      <w:tr w:rsidR="00E510D7" w14:paraId="4CF17CB1" w14:textId="77777777" w:rsidTr="00E510D7">
        <w:tc>
          <w:tcPr>
            <w:tcW w:w="846" w:type="dxa"/>
          </w:tcPr>
          <w:p w14:paraId="4214FD95" w14:textId="77777777" w:rsidR="00E510D7" w:rsidRDefault="00E510D7" w:rsidP="00E510D7">
            <w:r>
              <w:rPr>
                <w:rFonts w:hint="eastAsia"/>
              </w:rPr>
              <w:t>7</w:t>
            </w:r>
          </w:p>
        </w:tc>
        <w:tc>
          <w:tcPr>
            <w:tcW w:w="6379" w:type="dxa"/>
          </w:tcPr>
          <w:p w14:paraId="3A511FCF" w14:textId="245AB9D1" w:rsidR="00E510D7" w:rsidRDefault="00083737" w:rsidP="00083737">
            <w:r w:rsidRPr="00887487">
              <w:rPr>
                <w:rFonts w:hint="eastAsia"/>
                <w:highlight w:val="yellow"/>
              </w:rPr>
              <w:t>6</w:t>
            </w:r>
            <w:r w:rsidRPr="00887487">
              <w:rPr>
                <w:highlight w:val="yellow"/>
              </w:rPr>
              <w:t>4</w:t>
            </w:r>
            <w:r w:rsidRPr="00887487">
              <w:rPr>
                <w:rFonts w:hint="eastAsia"/>
                <w:highlight w:val="yellow"/>
              </w:rPr>
              <w:t>bit</w:t>
            </w:r>
            <w:r w:rsidRPr="00887487">
              <w:rPr>
                <w:highlight w:val="yellow"/>
              </w:rPr>
              <w:t xml:space="preserve"> A</w:t>
            </w:r>
            <w:r w:rsidRPr="00887487">
              <w:rPr>
                <w:rFonts w:hint="eastAsia"/>
                <w:highlight w:val="yellow"/>
              </w:rPr>
              <w:t>ddress</w:t>
            </w:r>
            <w:r w:rsidRPr="00887487">
              <w:rPr>
                <w:highlight w:val="yellow"/>
              </w:rPr>
              <w:t xml:space="preserve"> Capable</w:t>
            </w:r>
            <w:r>
              <w:t xml:space="preserve"> -</w:t>
            </w:r>
            <w:r w:rsidR="00887487">
              <w:rPr>
                <w:rFonts w:hint="eastAsia"/>
              </w:rPr>
              <w:t>设置后，该设备</w:t>
            </w:r>
            <w:r>
              <w:rPr>
                <w:rFonts w:hint="eastAsia"/>
              </w:rPr>
              <w:t>可以发送64位的消息地址。清除表示</w:t>
            </w:r>
            <w:r w:rsidR="00887487">
              <w:rPr>
                <w:rFonts w:hint="eastAsia"/>
              </w:rPr>
              <w:t>该设备</w:t>
            </w:r>
            <w:r>
              <w:rPr>
                <w:rFonts w:hint="eastAsia"/>
              </w:rPr>
              <w:t>不能发送64</w:t>
            </w:r>
            <w:r w:rsidR="00887487">
              <w:rPr>
                <w:rFonts w:hint="eastAsia"/>
              </w:rPr>
              <w:t>位的消息地址。</w:t>
            </w:r>
            <w:r w:rsidR="00887487" w:rsidRPr="00887487">
              <w:rPr>
                <w:rFonts w:hint="eastAsia"/>
                <w:highlight w:val="yellow"/>
              </w:rPr>
              <w:t>如果该设备</w:t>
            </w:r>
            <w:r w:rsidRPr="00887487">
              <w:rPr>
                <w:rFonts w:hint="eastAsia"/>
                <w:highlight w:val="yellow"/>
              </w:rPr>
              <w:t>是PCI Express Endpoint，则必须设置此位。</w:t>
            </w:r>
          </w:p>
        </w:tc>
        <w:tc>
          <w:tcPr>
            <w:tcW w:w="1071" w:type="dxa"/>
          </w:tcPr>
          <w:p w14:paraId="553E2A81" w14:textId="77777777" w:rsidR="00E510D7" w:rsidRDefault="00E510D7" w:rsidP="00E510D7">
            <w:r>
              <w:rPr>
                <w:rFonts w:hint="eastAsia"/>
              </w:rPr>
              <w:t>R</w:t>
            </w:r>
            <w:r>
              <w:t>O</w:t>
            </w:r>
          </w:p>
        </w:tc>
      </w:tr>
      <w:tr w:rsidR="00E510D7" w14:paraId="0AD058B2" w14:textId="77777777" w:rsidTr="00E510D7">
        <w:tc>
          <w:tcPr>
            <w:tcW w:w="846" w:type="dxa"/>
          </w:tcPr>
          <w:p w14:paraId="6749665E" w14:textId="77777777" w:rsidR="00E510D7" w:rsidRDefault="00E510D7" w:rsidP="00E510D7">
            <w:r>
              <w:rPr>
                <w:rFonts w:hint="eastAsia"/>
              </w:rPr>
              <w:t>8</w:t>
            </w:r>
          </w:p>
        </w:tc>
        <w:tc>
          <w:tcPr>
            <w:tcW w:w="6379" w:type="dxa"/>
          </w:tcPr>
          <w:p w14:paraId="05E91CB6" w14:textId="18A2A52B" w:rsidR="00E510D7" w:rsidRDefault="00083737" w:rsidP="00083737">
            <w:r>
              <w:rPr>
                <w:rFonts w:hint="eastAsia"/>
              </w:rPr>
              <w:t>P</w:t>
            </w:r>
            <w:r>
              <w:t>er-Vector Masking Capable -</w:t>
            </w:r>
            <w:r w:rsidR="00887487">
              <w:rPr>
                <w:rFonts w:hint="eastAsia"/>
              </w:rPr>
              <w:t>如果设置，该设备</w:t>
            </w:r>
            <w:r>
              <w:rPr>
                <w:rFonts w:hint="eastAsia"/>
              </w:rPr>
              <w:t>支持MSI逐向量屏蔽。如果是Clear</w:t>
            </w:r>
            <w:r w:rsidR="00887487">
              <w:rPr>
                <w:rFonts w:hint="eastAsia"/>
              </w:rPr>
              <w:t>，则该设备</w:t>
            </w:r>
            <w:r>
              <w:rPr>
                <w:rFonts w:hint="eastAsia"/>
              </w:rPr>
              <w:t>不支持MSI</w:t>
            </w:r>
            <w:r w:rsidR="00887487">
              <w:rPr>
                <w:rFonts w:hint="eastAsia"/>
              </w:rPr>
              <w:t>逐向量屏蔽。如果该设备</w:t>
            </w:r>
            <w:r>
              <w:rPr>
                <w:rFonts w:hint="eastAsia"/>
              </w:rPr>
              <w:t>在SR-IOV设备中是PF或VF，则必须设置此位。</w:t>
            </w:r>
          </w:p>
        </w:tc>
        <w:tc>
          <w:tcPr>
            <w:tcW w:w="1071" w:type="dxa"/>
          </w:tcPr>
          <w:p w14:paraId="5AFF2F8F" w14:textId="77777777" w:rsidR="00E510D7" w:rsidRDefault="00E510D7" w:rsidP="00E510D7">
            <w:r>
              <w:rPr>
                <w:rFonts w:hint="eastAsia"/>
              </w:rPr>
              <w:t>R</w:t>
            </w:r>
            <w:r>
              <w:t>O</w:t>
            </w:r>
          </w:p>
        </w:tc>
      </w:tr>
      <w:tr w:rsidR="00E510D7" w14:paraId="654F7285" w14:textId="77777777" w:rsidTr="00E510D7">
        <w:tc>
          <w:tcPr>
            <w:tcW w:w="846" w:type="dxa"/>
          </w:tcPr>
          <w:p w14:paraId="75E74CAC" w14:textId="77777777" w:rsidR="00E510D7" w:rsidRDefault="00E510D7" w:rsidP="00E510D7">
            <w:r>
              <w:rPr>
                <w:rFonts w:hint="eastAsia"/>
              </w:rPr>
              <w:t>9</w:t>
            </w:r>
          </w:p>
        </w:tc>
        <w:tc>
          <w:tcPr>
            <w:tcW w:w="6379" w:type="dxa"/>
          </w:tcPr>
          <w:p w14:paraId="45756289" w14:textId="084A7153" w:rsidR="00083737" w:rsidRPr="00083737" w:rsidRDefault="00083737" w:rsidP="00083737">
            <w:r w:rsidRPr="00083737">
              <w:t>Extended Message Data Capable -</w:t>
            </w:r>
            <w:r w:rsidRPr="00083737">
              <w:rPr>
                <w:rFonts w:hint="eastAsia"/>
              </w:rPr>
              <w:t>如果设置，则该</w:t>
            </w:r>
            <w:r w:rsidR="00887487">
              <w:rPr>
                <w:rFonts w:hint="eastAsia"/>
              </w:rPr>
              <w:t>设备</w:t>
            </w:r>
            <w:r w:rsidRPr="00083737">
              <w:rPr>
                <w:rFonts w:hint="eastAsia"/>
              </w:rPr>
              <w:t>能够提供扩展消息数据。</w:t>
            </w:r>
          </w:p>
          <w:p w14:paraId="43520BF1" w14:textId="77777777" w:rsidR="00E510D7" w:rsidRPr="00083737" w:rsidRDefault="00083737" w:rsidP="00083737">
            <w:r w:rsidRPr="00083737">
              <w:rPr>
                <w:rFonts w:hint="eastAsia"/>
              </w:rPr>
              <w:t>“Clear”表示不支持提供扩展消息数据。</w:t>
            </w:r>
          </w:p>
        </w:tc>
        <w:tc>
          <w:tcPr>
            <w:tcW w:w="1071" w:type="dxa"/>
          </w:tcPr>
          <w:p w14:paraId="3DA10527" w14:textId="77777777" w:rsidR="00E510D7" w:rsidRDefault="00E510D7" w:rsidP="00E510D7">
            <w:r>
              <w:rPr>
                <w:rFonts w:hint="eastAsia"/>
              </w:rPr>
              <w:t>R</w:t>
            </w:r>
            <w:r>
              <w:t>O</w:t>
            </w:r>
          </w:p>
        </w:tc>
      </w:tr>
      <w:tr w:rsidR="00E510D7" w14:paraId="046AEF7E" w14:textId="77777777" w:rsidTr="00E510D7">
        <w:tc>
          <w:tcPr>
            <w:tcW w:w="846" w:type="dxa"/>
          </w:tcPr>
          <w:p w14:paraId="33E951DA" w14:textId="77777777" w:rsidR="00E510D7" w:rsidRDefault="00E510D7" w:rsidP="00E510D7">
            <w:r>
              <w:rPr>
                <w:rFonts w:hint="eastAsia"/>
              </w:rPr>
              <w:t>1</w:t>
            </w:r>
            <w:r>
              <w:t>0</w:t>
            </w:r>
          </w:p>
        </w:tc>
        <w:tc>
          <w:tcPr>
            <w:tcW w:w="6379" w:type="dxa"/>
          </w:tcPr>
          <w:p w14:paraId="18F5E380" w14:textId="77777777" w:rsidR="0040766C" w:rsidRPr="0040766C" w:rsidRDefault="0040766C" w:rsidP="0040766C">
            <w:r>
              <w:t>Extended Message Data Enable -</w:t>
            </w:r>
            <w:r w:rsidRPr="0040766C">
              <w:rPr>
                <w:rFonts w:hint="eastAsia"/>
              </w:rPr>
              <w:t>设置后，启用扩展消息数据功能。</w:t>
            </w:r>
          </w:p>
          <w:p w14:paraId="2C256E08" w14:textId="77777777" w:rsidR="0040766C" w:rsidRPr="0040766C" w:rsidRDefault="0040766C" w:rsidP="0040766C">
            <w:pPr>
              <w:pStyle w:val="a7"/>
              <w:spacing w:before="168" w:beforeAutospacing="0" w:after="0" w:afterAutospacing="0"/>
              <w:jc w:val="both"/>
              <w:rPr>
                <w:rFonts w:asciiTheme="minorHAnsi" w:eastAsiaTheme="minorEastAsia" w:hAnsiTheme="minorHAnsi" w:cstheme="minorBidi"/>
                <w:kern w:val="2"/>
                <w:sz w:val="21"/>
                <w:szCs w:val="22"/>
              </w:rPr>
            </w:pPr>
            <w:r w:rsidRPr="0040766C">
              <w:rPr>
                <w:rFonts w:asciiTheme="minorHAnsi" w:eastAsiaTheme="minorEastAsia" w:hAnsiTheme="minorHAnsi" w:cstheme="minorBidi" w:hint="eastAsia"/>
                <w:kern w:val="2"/>
                <w:sz w:val="21"/>
                <w:szCs w:val="22"/>
              </w:rPr>
              <w:t>“清除”表示不启用“扩展消息数据”功能。</w:t>
            </w:r>
          </w:p>
          <w:p w14:paraId="32FAFC27" w14:textId="77777777" w:rsidR="0040766C" w:rsidRPr="0040766C" w:rsidRDefault="0040766C" w:rsidP="0040766C">
            <w:pPr>
              <w:pStyle w:val="a7"/>
              <w:spacing w:before="168" w:beforeAutospacing="0" w:after="0" w:afterAutospacing="0"/>
              <w:jc w:val="both"/>
              <w:rPr>
                <w:rFonts w:asciiTheme="minorHAnsi" w:eastAsiaTheme="minorEastAsia" w:hAnsiTheme="minorHAnsi" w:cstheme="minorBidi"/>
                <w:kern w:val="2"/>
                <w:sz w:val="21"/>
                <w:szCs w:val="22"/>
              </w:rPr>
            </w:pPr>
            <w:r w:rsidRPr="0040766C">
              <w:rPr>
                <w:rFonts w:asciiTheme="minorHAnsi" w:eastAsiaTheme="minorEastAsia" w:hAnsiTheme="minorHAnsi" w:cstheme="minorBidi" w:hint="eastAsia"/>
                <w:kern w:val="2"/>
                <w:sz w:val="21"/>
                <w:szCs w:val="22"/>
              </w:rPr>
              <w:t>缺省值为0b。</w:t>
            </w:r>
          </w:p>
          <w:p w14:paraId="61A83670" w14:textId="77777777" w:rsidR="00E510D7" w:rsidRPr="0040766C" w:rsidRDefault="0040766C" w:rsidP="0040766C">
            <w:pPr>
              <w:pStyle w:val="a7"/>
              <w:spacing w:before="168" w:beforeAutospacing="0" w:after="0" w:afterAutospacing="0"/>
              <w:jc w:val="both"/>
              <w:rPr>
                <w:rFonts w:asciiTheme="minorHAnsi" w:eastAsiaTheme="minorEastAsia" w:hAnsiTheme="minorHAnsi" w:cstheme="minorBidi"/>
                <w:kern w:val="2"/>
                <w:sz w:val="21"/>
                <w:szCs w:val="22"/>
              </w:rPr>
            </w:pPr>
            <w:r w:rsidRPr="0040766C">
              <w:rPr>
                <w:rFonts w:asciiTheme="minorHAnsi" w:eastAsiaTheme="minorEastAsia" w:hAnsiTheme="minorHAnsi" w:cstheme="minorBidi" w:hint="eastAsia"/>
                <w:kern w:val="2"/>
                <w:sz w:val="21"/>
                <w:szCs w:val="22"/>
              </w:rPr>
              <w:t>如果</w:t>
            </w:r>
            <w:r w:rsidRPr="0040766C">
              <w:rPr>
                <w:rFonts w:asciiTheme="minorHAnsi" w:eastAsiaTheme="minorEastAsia" w:hAnsiTheme="minorHAnsi" w:cstheme="minorBidi"/>
                <w:kern w:val="2"/>
                <w:sz w:val="21"/>
                <w:szCs w:val="22"/>
              </w:rPr>
              <w:t>Extended Message Data Capable</w:t>
            </w:r>
            <w:r w:rsidRPr="0040766C">
              <w:rPr>
                <w:rFonts w:asciiTheme="minorHAnsi" w:eastAsiaTheme="minorEastAsia" w:hAnsiTheme="minorHAnsi" w:cstheme="minorBidi" w:hint="eastAsia"/>
                <w:kern w:val="2"/>
                <w:sz w:val="21"/>
                <w:szCs w:val="22"/>
              </w:rPr>
              <w:t>位为1b，则该位必须为读写位;否则它必须硬连接到0b。</w:t>
            </w:r>
          </w:p>
        </w:tc>
        <w:tc>
          <w:tcPr>
            <w:tcW w:w="1071" w:type="dxa"/>
          </w:tcPr>
          <w:p w14:paraId="0D3D5177" w14:textId="77777777" w:rsidR="00E510D7" w:rsidRDefault="00E510D7" w:rsidP="00E510D7">
            <w:r>
              <w:rPr>
                <w:rFonts w:hint="eastAsia"/>
              </w:rPr>
              <w:t>R</w:t>
            </w:r>
            <w:r>
              <w:t>W/RO</w:t>
            </w:r>
          </w:p>
        </w:tc>
      </w:tr>
    </w:tbl>
    <w:p w14:paraId="15725D2A" w14:textId="773B0286" w:rsidR="00E510D7" w:rsidRDefault="0040766C" w:rsidP="00FB0E3A">
      <w:pPr>
        <w:rPr>
          <w:ins w:id="94" w:author="Elvis Liang (梁泽溢)" w:date="2023-11-30T18:03:00Z"/>
        </w:rPr>
      </w:pPr>
      <w:ins w:id="95" w:author="Elvis Liang (梁泽溢)" w:date="2023-11-30T18:21:00Z">
        <w:r>
          <w:rPr>
            <w:rFonts w:hint="eastAsia"/>
          </w:rPr>
          <w:t>Mu</w:t>
        </w:r>
        <w:r>
          <w:t xml:space="preserve">ltiple Message </w:t>
        </w:r>
      </w:ins>
      <w:ins w:id="96" w:author="Elvis Liang (梁泽溢)" w:date="2023-11-30T18:02:00Z">
        <w:r w:rsidR="00E510D7">
          <w:rPr>
            <w:rFonts w:hint="eastAsia"/>
          </w:rPr>
          <w:t>C</w:t>
        </w:r>
      </w:ins>
      <w:ins w:id="97" w:author="Elvis Liang (梁泽溢)" w:date="2023-11-30T18:03:00Z">
        <w:r w:rsidR="00E510D7">
          <w:rPr>
            <w:rFonts w:hint="eastAsia"/>
          </w:rPr>
          <w:t>a</w:t>
        </w:r>
        <w:r w:rsidR="00E510D7">
          <w:t>pable</w:t>
        </w:r>
      </w:ins>
      <w:ins w:id="98" w:author="Elvis Liang (梁泽溢)" w:date="2023-11-30T18:07:00Z">
        <w:r w:rsidR="00083737">
          <w:rPr>
            <w:rFonts w:hint="eastAsia"/>
          </w:rPr>
          <w:t>字段</w:t>
        </w:r>
      </w:ins>
      <w:ins w:id="99" w:author="Elvis Liang (梁泽溢)" w:date="2023-11-30T18:03:00Z">
        <w:r w:rsidR="00E510D7">
          <w:rPr>
            <w:rFonts w:hint="eastAsia"/>
          </w:rPr>
          <w:t>都为R</w:t>
        </w:r>
        <w:r w:rsidR="00E510D7">
          <w:t>O</w:t>
        </w:r>
        <w:r w:rsidR="00E510D7">
          <w:rPr>
            <w:rFonts w:hint="eastAsia"/>
          </w:rPr>
          <w:t>寄存器，这个指的是当前</w:t>
        </w:r>
      </w:ins>
      <w:ins w:id="100" w:author="Elvis Liang (梁泽溢)" w:date="2023-12-01T10:40:00Z">
        <w:r w:rsidR="00CA766F">
          <w:rPr>
            <w:rFonts w:hint="eastAsia"/>
          </w:rPr>
          <w:t>P</w:t>
        </w:r>
        <w:r w:rsidR="00CA766F">
          <w:t>CIE</w:t>
        </w:r>
        <w:r w:rsidR="00CA766F">
          <w:rPr>
            <w:rFonts w:hint="eastAsia"/>
          </w:rPr>
          <w:t>设备</w:t>
        </w:r>
      </w:ins>
      <w:ins w:id="101" w:author="Elvis Liang (梁泽溢)" w:date="2023-11-30T18:03:00Z">
        <w:r w:rsidR="00E510D7">
          <w:rPr>
            <w:rFonts w:hint="eastAsia"/>
          </w:rPr>
          <w:t>支持的最大数量。</w:t>
        </w:r>
      </w:ins>
    </w:p>
    <w:p w14:paraId="5F6CC40F" w14:textId="77777777" w:rsidR="00E510D7" w:rsidRDefault="0040766C" w:rsidP="00FB0E3A">
      <w:pPr>
        <w:rPr>
          <w:ins w:id="102" w:author="Elvis Liang (梁泽溢)" w:date="2023-11-30T18:21:00Z"/>
        </w:rPr>
      </w:pPr>
      <w:ins w:id="103" w:author="Elvis Liang (梁泽溢)" w:date="2023-11-30T18:21:00Z">
        <w:r>
          <w:rPr>
            <w:rFonts w:hint="eastAsia"/>
          </w:rPr>
          <w:lastRenderedPageBreak/>
          <w:t>Mu</w:t>
        </w:r>
        <w:r>
          <w:t xml:space="preserve">ltiple Message </w:t>
        </w:r>
      </w:ins>
      <w:ins w:id="104" w:author="Elvis Liang (梁泽溢)" w:date="2023-11-30T18:03:00Z">
        <w:r w:rsidR="00E510D7">
          <w:rPr>
            <w:rFonts w:hint="eastAsia"/>
          </w:rPr>
          <w:t>Enable</w:t>
        </w:r>
      </w:ins>
      <w:ins w:id="105" w:author="Elvis Liang (梁泽溢)" w:date="2023-11-30T18:07:00Z">
        <w:r w:rsidR="00083737">
          <w:rPr>
            <w:rFonts w:hint="eastAsia"/>
          </w:rPr>
          <w:t>字段</w:t>
        </w:r>
      </w:ins>
      <w:ins w:id="106" w:author="Elvis Liang (梁泽溢)" w:date="2023-11-30T18:03:00Z">
        <w:r w:rsidR="00E510D7">
          <w:rPr>
            <w:rFonts w:hint="eastAsia"/>
          </w:rPr>
          <w:t>都为R</w:t>
        </w:r>
        <w:r w:rsidR="00E510D7">
          <w:t>W</w:t>
        </w:r>
        <w:r w:rsidR="00E510D7">
          <w:rPr>
            <w:rFonts w:hint="eastAsia"/>
          </w:rPr>
          <w:t>寄存器，这个寄存器</w:t>
        </w:r>
      </w:ins>
      <w:ins w:id="107" w:author="Elvis Liang (梁泽溢)" w:date="2023-11-30T18:04:00Z">
        <w:r w:rsidR="00E510D7">
          <w:rPr>
            <w:rFonts w:hint="eastAsia"/>
          </w:rPr>
          <w:t>由系统软件设置，根据当前中断资源的紧张程度、策略等</w:t>
        </w:r>
      </w:ins>
      <w:ins w:id="108" w:author="Elvis Liang (梁泽溢)" w:date="2023-11-30T18:06:00Z">
        <w:r w:rsidR="00083737">
          <w:rPr>
            <w:rFonts w:hint="eastAsia"/>
          </w:rPr>
          <w:t>进行</w:t>
        </w:r>
      </w:ins>
      <w:ins w:id="109" w:author="Elvis Liang (梁泽溢)" w:date="2023-11-30T18:07:00Z">
        <w:r w:rsidR="00083737">
          <w:rPr>
            <w:rFonts w:hint="eastAsia"/>
          </w:rPr>
          <w:t>配置</w:t>
        </w:r>
      </w:ins>
      <w:ins w:id="110" w:author="Elvis Liang (梁泽溢)" w:date="2023-11-30T18:06:00Z">
        <w:r w:rsidR="00083737">
          <w:rPr>
            <w:rFonts w:hint="eastAsia"/>
          </w:rPr>
          <w:t>，</w:t>
        </w:r>
      </w:ins>
      <w:ins w:id="111" w:author="Elvis Liang (梁泽溢)" w:date="2023-11-30T18:07:00Z">
        <w:r w:rsidR="00083737">
          <w:rPr>
            <w:rFonts w:hint="eastAsia"/>
          </w:rPr>
          <w:t>Enable字段的值可能小于Ca</w:t>
        </w:r>
        <w:r w:rsidR="00083737">
          <w:t>pable</w:t>
        </w:r>
        <w:r w:rsidR="00083737">
          <w:rPr>
            <w:rFonts w:hint="eastAsia"/>
          </w:rPr>
          <w:t>字段的值。</w:t>
        </w:r>
      </w:ins>
    </w:p>
    <w:p w14:paraId="6AAA6F4E" w14:textId="2E4FB65D" w:rsidR="0040766C" w:rsidRDefault="0040766C" w:rsidP="00FB0E3A">
      <w:pPr>
        <w:rPr>
          <w:ins w:id="112" w:author="Elvis Liang (梁泽溢)" w:date="2023-11-30T18:22:00Z"/>
        </w:rPr>
      </w:pPr>
      <w:ins w:id="113" w:author="Elvis Liang (梁泽溢)" w:date="2023-11-30T18:21:00Z">
        <w:r w:rsidRPr="00083737">
          <w:t>Extended Message Data Capable</w:t>
        </w:r>
        <w:r>
          <w:rPr>
            <w:rFonts w:hint="eastAsia"/>
          </w:rPr>
          <w:t>字段表示</w:t>
        </w:r>
      </w:ins>
      <w:ins w:id="114" w:author="Elvis Liang (梁泽溢)" w:date="2023-12-01T10:40:00Z">
        <w:r w:rsidR="00CA766F">
          <w:rPr>
            <w:rFonts w:hint="eastAsia"/>
          </w:rPr>
          <w:t>P</w:t>
        </w:r>
        <w:r w:rsidR="00CA766F">
          <w:t>CIE</w:t>
        </w:r>
        <w:r w:rsidR="00CA766F">
          <w:rPr>
            <w:rFonts w:hint="eastAsia"/>
          </w:rPr>
          <w:t>设备</w:t>
        </w:r>
      </w:ins>
      <w:ins w:id="115" w:author="Elvis Liang (梁泽溢)" w:date="2023-11-30T18:22:00Z">
        <w:r>
          <w:rPr>
            <w:rFonts w:hint="eastAsia"/>
          </w:rPr>
          <w:t>提供扩展消息数据的能力。</w:t>
        </w:r>
      </w:ins>
    </w:p>
    <w:p w14:paraId="277CE6D8" w14:textId="77777777" w:rsidR="0037508F" w:rsidRDefault="0040766C" w:rsidP="00FB0E3A">
      <w:ins w:id="116" w:author="Elvis Liang (梁泽溢)" w:date="2023-11-30T18:22:00Z">
        <w:r>
          <w:t>Extended Message Data Enable</w:t>
        </w:r>
        <w:r>
          <w:rPr>
            <w:rFonts w:hint="eastAsia"/>
          </w:rPr>
          <w:t>字段，如果Ca</w:t>
        </w:r>
        <w:r>
          <w:t>pable</w:t>
        </w:r>
        <w:r>
          <w:rPr>
            <w:rFonts w:hint="eastAsia"/>
          </w:rPr>
          <w:t>为</w:t>
        </w:r>
        <w:r>
          <w:t>0</w:t>
        </w:r>
        <w:r>
          <w:rPr>
            <w:rFonts w:hint="eastAsia"/>
          </w:rPr>
          <w:t>，</w:t>
        </w:r>
      </w:ins>
      <w:ins w:id="117" w:author="Elvis Liang (梁泽溢)" w:date="2023-11-30T18:23:00Z">
        <w:r>
          <w:rPr>
            <w:rFonts w:hint="eastAsia"/>
          </w:rPr>
          <w:t>那么系统软件设置enable必须设置为0；如果Ca</w:t>
        </w:r>
        <w:r>
          <w:t>pable</w:t>
        </w:r>
        <w:r>
          <w:rPr>
            <w:rFonts w:hint="eastAsia"/>
          </w:rPr>
          <w:t>为1，那么系统软件设置enable需要根据当前使用场景去设置。</w:t>
        </w:r>
      </w:ins>
    </w:p>
    <w:p w14:paraId="7DB0A855" w14:textId="77777777" w:rsidR="0037508F" w:rsidRDefault="0037508F" w:rsidP="0037508F">
      <w:pPr>
        <w:pStyle w:val="2"/>
      </w:pPr>
      <w:r w:rsidRPr="0037508F">
        <w:t>7.7.1.3 Message Address Register for MSI (Offset 04h)</w:t>
      </w:r>
    </w:p>
    <w:p w14:paraId="7D36CA19" w14:textId="77777777" w:rsidR="0037508F" w:rsidRDefault="0037508F" w:rsidP="0037508F">
      <w:r>
        <w:rPr>
          <w:noProof/>
        </w:rPr>
        <w:drawing>
          <wp:inline distT="0" distB="0" distL="0" distR="0" wp14:anchorId="3327BBDB" wp14:editId="165E81C0">
            <wp:extent cx="5274310" cy="11080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08075"/>
                    </a:xfrm>
                    <a:prstGeom prst="rect">
                      <a:avLst/>
                    </a:prstGeom>
                  </pic:spPr>
                </pic:pic>
              </a:graphicData>
            </a:graphic>
          </wp:inline>
        </w:drawing>
      </w:r>
    </w:p>
    <w:tbl>
      <w:tblPr>
        <w:tblStyle w:val="a8"/>
        <w:tblW w:w="0" w:type="auto"/>
        <w:tblLook w:val="04A0" w:firstRow="1" w:lastRow="0" w:firstColumn="1" w:lastColumn="0" w:noHBand="0" w:noVBand="1"/>
      </w:tblPr>
      <w:tblGrid>
        <w:gridCol w:w="988"/>
        <w:gridCol w:w="6520"/>
        <w:gridCol w:w="788"/>
      </w:tblGrid>
      <w:tr w:rsidR="0037508F" w14:paraId="396E0FDD" w14:textId="77777777" w:rsidTr="0037508F">
        <w:tc>
          <w:tcPr>
            <w:tcW w:w="988" w:type="dxa"/>
          </w:tcPr>
          <w:p w14:paraId="39F41FC9" w14:textId="77777777" w:rsidR="0037508F" w:rsidRDefault="0037508F" w:rsidP="0037508F">
            <w:r>
              <w:rPr>
                <w:rFonts w:hint="eastAsia"/>
              </w:rPr>
              <w:t>域段</w:t>
            </w:r>
          </w:p>
        </w:tc>
        <w:tc>
          <w:tcPr>
            <w:tcW w:w="6520" w:type="dxa"/>
          </w:tcPr>
          <w:p w14:paraId="657441DA" w14:textId="77777777" w:rsidR="0037508F" w:rsidRDefault="0037508F" w:rsidP="0037508F">
            <w:r>
              <w:rPr>
                <w:rFonts w:hint="eastAsia"/>
              </w:rPr>
              <w:t>描述</w:t>
            </w:r>
          </w:p>
        </w:tc>
        <w:tc>
          <w:tcPr>
            <w:tcW w:w="788" w:type="dxa"/>
          </w:tcPr>
          <w:p w14:paraId="380F2E40" w14:textId="77777777" w:rsidR="0037508F" w:rsidRDefault="0037508F" w:rsidP="0037508F">
            <w:r>
              <w:rPr>
                <w:rFonts w:hint="eastAsia"/>
              </w:rPr>
              <w:t>属性</w:t>
            </w:r>
          </w:p>
        </w:tc>
      </w:tr>
      <w:tr w:rsidR="0037508F" w14:paraId="6497AD16" w14:textId="77777777" w:rsidTr="0037508F">
        <w:tc>
          <w:tcPr>
            <w:tcW w:w="988" w:type="dxa"/>
          </w:tcPr>
          <w:p w14:paraId="4E63571E" w14:textId="77777777" w:rsidR="0037508F" w:rsidRDefault="0037508F" w:rsidP="0037508F">
            <w:r>
              <w:rPr>
                <w:rFonts w:hint="eastAsia"/>
              </w:rPr>
              <w:t>1:0</w:t>
            </w:r>
          </w:p>
        </w:tc>
        <w:tc>
          <w:tcPr>
            <w:tcW w:w="6520" w:type="dxa"/>
          </w:tcPr>
          <w:p w14:paraId="5411FED3" w14:textId="77777777" w:rsidR="0037508F" w:rsidRDefault="0037508F" w:rsidP="0037508F">
            <w:r>
              <w:rPr>
                <w:rFonts w:hint="eastAsia"/>
              </w:rPr>
              <w:t>Reserved -读时总是返回0。写操作无效。</w:t>
            </w:r>
          </w:p>
        </w:tc>
        <w:tc>
          <w:tcPr>
            <w:tcW w:w="788" w:type="dxa"/>
          </w:tcPr>
          <w:p w14:paraId="5169D831" w14:textId="77777777" w:rsidR="0037508F" w:rsidRDefault="0037508F" w:rsidP="0037508F">
            <w:r>
              <w:rPr>
                <w:rFonts w:hint="eastAsia"/>
              </w:rPr>
              <w:t>R</w:t>
            </w:r>
            <w:r>
              <w:t>svdP</w:t>
            </w:r>
          </w:p>
        </w:tc>
      </w:tr>
      <w:tr w:rsidR="0037508F" w14:paraId="2866605E" w14:textId="77777777" w:rsidTr="0037508F">
        <w:tc>
          <w:tcPr>
            <w:tcW w:w="988" w:type="dxa"/>
          </w:tcPr>
          <w:p w14:paraId="29D8044D" w14:textId="77777777" w:rsidR="0037508F" w:rsidRDefault="0037508F" w:rsidP="0037508F">
            <w:r>
              <w:rPr>
                <w:rFonts w:hint="eastAsia"/>
              </w:rPr>
              <w:t>3</w:t>
            </w:r>
            <w:r>
              <w:t>1</w:t>
            </w:r>
            <w:r>
              <w:rPr>
                <w:rFonts w:hint="eastAsia"/>
              </w:rPr>
              <w:t>:</w:t>
            </w:r>
            <w:r>
              <w:t>2</w:t>
            </w:r>
          </w:p>
        </w:tc>
        <w:tc>
          <w:tcPr>
            <w:tcW w:w="6520" w:type="dxa"/>
          </w:tcPr>
          <w:p w14:paraId="5F29D99C" w14:textId="77777777" w:rsidR="0037508F" w:rsidRDefault="0037508F" w:rsidP="0037508F">
            <w:r>
              <w:rPr>
                <w:rFonts w:hint="eastAsia"/>
              </w:rPr>
              <w:t>Me</w:t>
            </w:r>
            <w:r>
              <w:t xml:space="preserve">ssage Address </w:t>
            </w:r>
            <w:r>
              <w:rPr>
                <w:rFonts w:hint="eastAsia"/>
              </w:rPr>
              <w:t>-系统指定的消息地址。</w:t>
            </w:r>
          </w:p>
          <w:p w14:paraId="638E1521" w14:textId="77777777" w:rsidR="0037508F" w:rsidRDefault="0037508F" w:rsidP="0037508F">
            <w:r>
              <w:rPr>
                <w:rFonts w:hint="eastAsia"/>
              </w:rPr>
              <w:t>如果设置了MSI使能位，则该寄存器的内容指定了MSI事务的dword对齐地址(address[31:02])。地址[1:0]设置为00b。</w:t>
            </w:r>
          </w:p>
          <w:p w14:paraId="5CCD7C90" w14:textId="77777777" w:rsidR="0037508F" w:rsidRPr="0037508F" w:rsidRDefault="0037508F" w:rsidP="0037508F">
            <w:r>
              <w:rPr>
                <w:rFonts w:hint="eastAsia"/>
              </w:rPr>
              <w:t>该字段的缺省值没有定义。</w:t>
            </w:r>
          </w:p>
        </w:tc>
        <w:tc>
          <w:tcPr>
            <w:tcW w:w="788" w:type="dxa"/>
          </w:tcPr>
          <w:p w14:paraId="52307787" w14:textId="77777777" w:rsidR="0037508F" w:rsidRDefault="0037508F" w:rsidP="0037508F">
            <w:r>
              <w:rPr>
                <w:rFonts w:hint="eastAsia"/>
              </w:rPr>
              <w:t>R</w:t>
            </w:r>
            <w:r>
              <w:t>W</w:t>
            </w:r>
          </w:p>
        </w:tc>
      </w:tr>
    </w:tbl>
    <w:p w14:paraId="3738DDB0" w14:textId="47A3C763" w:rsidR="00437695" w:rsidRDefault="001E12C4" w:rsidP="00437695">
      <w:ins w:id="118" w:author="Elvis Liang (梁泽溢)" w:date="2023-12-01T10:48:00Z">
        <w:r w:rsidRPr="00437695">
          <w:t xml:space="preserve">当 </w:t>
        </w:r>
        <w:r w:rsidRPr="00437695">
          <w:rPr>
            <w:rFonts w:ascii="E-BZ" w:hAnsi="E-BZ"/>
          </w:rPr>
          <w:t xml:space="preserve">MSI Enable </w:t>
        </w:r>
        <w:r w:rsidRPr="00437695">
          <w:t>位有效时</w:t>
        </w:r>
        <w:r w:rsidRPr="00437695">
          <w:rPr>
            <w:rFonts w:ascii="E-BZ" w:hAnsi="E-BZ"/>
          </w:rPr>
          <w:t>，</w:t>
        </w:r>
        <w:r w:rsidRPr="00437695">
          <w:rPr>
            <w:rFonts w:ascii="E-BZ" w:hAnsi="E-BZ"/>
          </w:rPr>
          <w:t xml:space="preserve"> </w:t>
        </w:r>
        <w:r w:rsidRPr="00437695">
          <w:t xml:space="preserve">该字段存放 </w:t>
        </w:r>
        <w:r w:rsidRPr="00437695">
          <w:rPr>
            <w:rFonts w:ascii="E-BZ" w:hAnsi="E-BZ"/>
          </w:rPr>
          <w:t xml:space="preserve">MSI </w:t>
        </w:r>
        <w:r w:rsidRPr="00437695">
          <w:t>存储器</w:t>
        </w:r>
        <w:r>
          <w:rPr>
            <w:rFonts w:hint="eastAsia"/>
          </w:rPr>
          <w:t>M</w:t>
        </w:r>
        <w:r>
          <w:t>emory write</w:t>
        </w:r>
        <w:r w:rsidRPr="00437695">
          <w:t xml:space="preserve">的目的地址的低 </w:t>
        </w:r>
        <w:r w:rsidRPr="00437695">
          <w:rPr>
            <w:rFonts w:ascii="E-BZ" w:hAnsi="E-BZ"/>
          </w:rPr>
          <w:t xml:space="preserve">32 </w:t>
        </w:r>
        <w:r w:rsidRPr="00437695">
          <w:t>位</w:t>
        </w:r>
        <w:r w:rsidRPr="00437695">
          <w:rPr>
            <w:rFonts w:ascii="E-BZ" w:hAnsi="E-BZ"/>
          </w:rPr>
          <w:t>。</w:t>
        </w:r>
        <w:r w:rsidRPr="00437695">
          <w:rPr>
            <w:rFonts w:ascii="E-BZ" w:hAnsi="E-BZ"/>
          </w:rPr>
          <w:t xml:space="preserve"> </w:t>
        </w:r>
        <w:r w:rsidRPr="00437695">
          <w:t xml:space="preserve">该字段的 </w:t>
        </w:r>
        <w:r w:rsidRPr="00437695">
          <w:rPr>
            <w:rFonts w:ascii="E-BZ" w:hAnsi="E-BZ"/>
          </w:rPr>
          <w:t>31</w:t>
        </w:r>
        <w:r w:rsidRPr="00437695">
          <w:rPr>
            <w:rFonts w:ascii="宋体" w:eastAsia="宋体" w:hAnsi="宋体" w:cs="宋体" w:hint="eastAsia"/>
          </w:rPr>
          <w:t>∶</w:t>
        </w:r>
        <w:r w:rsidRPr="00437695">
          <w:rPr>
            <w:rFonts w:ascii="E-BZ" w:hAnsi="E-BZ"/>
          </w:rPr>
          <w:t xml:space="preserve"> 2 </w:t>
        </w:r>
        <w:r w:rsidRPr="00437695">
          <w:t>字段有效</w:t>
        </w:r>
        <w:r w:rsidRPr="00437695">
          <w:rPr>
            <w:rFonts w:ascii="E-BZ" w:hAnsi="E-BZ"/>
          </w:rPr>
          <w:t>，</w:t>
        </w:r>
        <w:r w:rsidRPr="00437695">
          <w:rPr>
            <w:rFonts w:ascii="E-BZ" w:hAnsi="E-BZ"/>
          </w:rPr>
          <w:t xml:space="preserve"> </w:t>
        </w:r>
        <w:r w:rsidRPr="00437695">
          <w:t>系统软件可以对该字段进行读写操作</w:t>
        </w:r>
        <w:r w:rsidRPr="00437695">
          <w:rPr>
            <w:rFonts w:ascii="E-BZ" w:hAnsi="E-BZ"/>
          </w:rPr>
          <w:t>；</w:t>
        </w:r>
        <w:r w:rsidRPr="00437695">
          <w:rPr>
            <w:rFonts w:ascii="E-BZ" w:hAnsi="E-BZ"/>
          </w:rPr>
          <w:t xml:space="preserve"> </w:t>
        </w:r>
        <w:r w:rsidRPr="00437695">
          <w:t xml:space="preserve">该字段的第 </w:t>
        </w:r>
        <w:r w:rsidRPr="00437695">
          <w:rPr>
            <w:rFonts w:ascii="E-BZ" w:hAnsi="E-BZ"/>
          </w:rPr>
          <w:t xml:space="preserve">1 </w:t>
        </w:r>
        <w:r w:rsidRPr="00437695">
          <w:rPr>
            <w:rFonts w:ascii="E-BZ" w:hAnsi="E-BZ"/>
          </w:rPr>
          <w:t>～</w:t>
        </w:r>
        <w:r w:rsidRPr="00437695">
          <w:rPr>
            <w:rFonts w:ascii="E-BZ" w:hAnsi="E-BZ"/>
          </w:rPr>
          <w:t xml:space="preserve"> 0 </w:t>
        </w:r>
        <w:r w:rsidRPr="00437695">
          <w:t xml:space="preserve">位为 </w:t>
        </w:r>
        <w:r w:rsidRPr="00437695">
          <w:rPr>
            <w:rFonts w:ascii="E-BZ" w:hAnsi="E-BZ"/>
          </w:rPr>
          <w:t>0</w:t>
        </w:r>
        <w:r w:rsidRPr="00437695">
          <w:rPr>
            <w:rFonts w:ascii="E-BZ" w:hAnsi="E-BZ"/>
          </w:rPr>
          <w:t>。</w:t>
        </w:r>
      </w:ins>
    </w:p>
    <w:p w14:paraId="7A8BC652" w14:textId="53B3E3D9" w:rsidR="0037508F" w:rsidRDefault="0037508F" w:rsidP="0037508F">
      <w:pPr>
        <w:pStyle w:val="2"/>
      </w:pPr>
      <w:r w:rsidRPr="0037508F">
        <w:t>7.7.1.4 Message Upper Address Register for MSI (Offset 08h)</w:t>
      </w:r>
    </w:p>
    <w:p w14:paraId="5F441F43" w14:textId="77777777" w:rsidR="0037508F" w:rsidRDefault="0037508F" w:rsidP="0037508F">
      <w:r>
        <w:rPr>
          <w:noProof/>
        </w:rPr>
        <w:drawing>
          <wp:inline distT="0" distB="0" distL="0" distR="0" wp14:anchorId="42A465A9" wp14:editId="37DCE61A">
            <wp:extent cx="5274310" cy="10566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56640"/>
                    </a:xfrm>
                    <a:prstGeom prst="rect">
                      <a:avLst/>
                    </a:prstGeom>
                  </pic:spPr>
                </pic:pic>
              </a:graphicData>
            </a:graphic>
          </wp:inline>
        </w:drawing>
      </w:r>
    </w:p>
    <w:tbl>
      <w:tblPr>
        <w:tblStyle w:val="a8"/>
        <w:tblW w:w="0" w:type="auto"/>
        <w:tblLook w:val="04A0" w:firstRow="1" w:lastRow="0" w:firstColumn="1" w:lastColumn="0" w:noHBand="0" w:noVBand="1"/>
      </w:tblPr>
      <w:tblGrid>
        <w:gridCol w:w="846"/>
        <w:gridCol w:w="6662"/>
        <w:gridCol w:w="788"/>
      </w:tblGrid>
      <w:tr w:rsidR="0037508F" w14:paraId="2043E780" w14:textId="77777777" w:rsidTr="0037508F">
        <w:tc>
          <w:tcPr>
            <w:tcW w:w="846" w:type="dxa"/>
          </w:tcPr>
          <w:p w14:paraId="537047B2" w14:textId="77777777" w:rsidR="0037508F" w:rsidRDefault="0037508F" w:rsidP="0037508F">
            <w:r>
              <w:rPr>
                <w:rFonts w:hint="eastAsia"/>
              </w:rPr>
              <w:t>域段</w:t>
            </w:r>
          </w:p>
        </w:tc>
        <w:tc>
          <w:tcPr>
            <w:tcW w:w="6662" w:type="dxa"/>
          </w:tcPr>
          <w:p w14:paraId="157B6942" w14:textId="77777777" w:rsidR="0037508F" w:rsidRDefault="0037508F" w:rsidP="0037508F">
            <w:r>
              <w:rPr>
                <w:rFonts w:hint="eastAsia"/>
              </w:rPr>
              <w:t>描述</w:t>
            </w:r>
          </w:p>
        </w:tc>
        <w:tc>
          <w:tcPr>
            <w:tcW w:w="788" w:type="dxa"/>
          </w:tcPr>
          <w:p w14:paraId="3A81CA8A" w14:textId="77777777" w:rsidR="0037508F" w:rsidRDefault="0037508F" w:rsidP="0037508F">
            <w:r>
              <w:rPr>
                <w:rFonts w:hint="eastAsia"/>
              </w:rPr>
              <w:t>属性</w:t>
            </w:r>
          </w:p>
        </w:tc>
      </w:tr>
      <w:tr w:rsidR="0037508F" w14:paraId="2530EB5F" w14:textId="77777777" w:rsidTr="0037508F">
        <w:tc>
          <w:tcPr>
            <w:tcW w:w="846" w:type="dxa"/>
          </w:tcPr>
          <w:p w14:paraId="6814EB65" w14:textId="77777777" w:rsidR="0037508F" w:rsidRDefault="0037508F" w:rsidP="0037508F">
            <w:r>
              <w:rPr>
                <w:rFonts w:hint="eastAsia"/>
              </w:rPr>
              <w:t>3</w:t>
            </w:r>
            <w:r>
              <w:t>1:0</w:t>
            </w:r>
          </w:p>
        </w:tc>
        <w:tc>
          <w:tcPr>
            <w:tcW w:w="6662" w:type="dxa"/>
          </w:tcPr>
          <w:p w14:paraId="05976FFD" w14:textId="77777777" w:rsidR="0037508F" w:rsidRDefault="0037508F" w:rsidP="0037508F">
            <w:r>
              <w:rPr>
                <w:rFonts w:hint="eastAsia"/>
              </w:rPr>
              <w:t>Message Upper Address -系统指定的消息上地址。</w:t>
            </w:r>
          </w:p>
          <w:p w14:paraId="1DAFFEC6" w14:textId="5960604D" w:rsidR="0037508F" w:rsidRDefault="00887487" w:rsidP="0037508F">
            <w:r>
              <w:rPr>
                <w:rFonts w:hint="eastAsia"/>
              </w:rPr>
              <w:t>该寄存器仅在设备</w:t>
            </w:r>
            <w:r w:rsidR="0037508F">
              <w:rPr>
                <w:rFonts w:hint="eastAsia"/>
              </w:rPr>
              <w:t>支持64位消息地址(设置64位地址能力)时实现。</w:t>
            </w:r>
            <w:r w:rsidR="0037508F" w:rsidRPr="00887487">
              <w:rPr>
                <w:rFonts w:hint="eastAsia"/>
                <w:highlight w:val="yellow"/>
              </w:rPr>
              <w:t>这个寄存器对于PCI Express</w:t>
            </w:r>
            <w:r w:rsidR="005444C5" w:rsidRPr="00887487">
              <w:rPr>
                <w:rFonts w:hint="eastAsia"/>
                <w:highlight w:val="yellow"/>
              </w:rPr>
              <w:t xml:space="preserve"> </w:t>
            </w:r>
            <w:r w:rsidR="005444C5" w:rsidRPr="00887487">
              <w:rPr>
                <w:highlight w:val="yellow"/>
              </w:rPr>
              <w:t>EP</w:t>
            </w:r>
            <w:r w:rsidR="0037508F" w:rsidRPr="00887487">
              <w:rPr>
                <w:rFonts w:hint="eastAsia"/>
                <w:highlight w:val="yellow"/>
              </w:rPr>
              <w:t>是必需的，对于其他</w:t>
            </w:r>
            <w:r w:rsidRPr="00887487">
              <w:rPr>
                <w:rFonts w:hint="eastAsia"/>
                <w:highlight w:val="yellow"/>
              </w:rPr>
              <w:t>设备</w:t>
            </w:r>
            <w:r w:rsidR="0037508F" w:rsidRPr="00887487">
              <w:rPr>
                <w:rFonts w:hint="eastAsia"/>
                <w:highlight w:val="yellow"/>
              </w:rPr>
              <w:t>类型是可选的</w:t>
            </w:r>
            <w:r w:rsidR="0037508F">
              <w:rPr>
                <w:rFonts w:hint="eastAsia"/>
              </w:rPr>
              <w:t>。</w:t>
            </w:r>
          </w:p>
          <w:p w14:paraId="03CDBECF" w14:textId="49443FD5" w:rsidR="0037508F" w:rsidRDefault="0037508F" w:rsidP="0037508F">
            <w:r>
              <w:rPr>
                <w:rFonts w:hint="eastAsia"/>
              </w:rPr>
              <w:t>如果设置了MSI使能位，则该寄存器的内容(如果非零)指定64位消息地址(address[63:32])的上32</w:t>
            </w:r>
            <w:r w:rsidR="00887487">
              <w:rPr>
                <w:rFonts w:hint="eastAsia"/>
              </w:rPr>
              <w:t>位。如果该寄存器的内容为零，则该设备</w:t>
            </w:r>
            <w:r>
              <w:rPr>
                <w:rFonts w:hint="eastAsia"/>
              </w:rPr>
              <w:t>使用消息地址寄存器指定的32位地址。</w:t>
            </w:r>
          </w:p>
          <w:p w14:paraId="071DCC9E" w14:textId="77777777" w:rsidR="0037508F" w:rsidRPr="0037508F" w:rsidRDefault="0037508F" w:rsidP="0037508F">
            <w:r>
              <w:rPr>
                <w:rFonts w:hint="eastAsia"/>
              </w:rPr>
              <w:t>该字段的缺省值没有定义。</w:t>
            </w:r>
          </w:p>
        </w:tc>
        <w:tc>
          <w:tcPr>
            <w:tcW w:w="788" w:type="dxa"/>
          </w:tcPr>
          <w:p w14:paraId="1D3F6C78" w14:textId="77777777" w:rsidR="0037508F" w:rsidRDefault="0037508F" w:rsidP="0037508F">
            <w:r>
              <w:rPr>
                <w:rFonts w:hint="eastAsia"/>
              </w:rPr>
              <w:t>R</w:t>
            </w:r>
            <w:r>
              <w:t>W</w:t>
            </w:r>
          </w:p>
        </w:tc>
      </w:tr>
    </w:tbl>
    <w:p w14:paraId="60C262B1" w14:textId="77777777" w:rsidR="0037508F" w:rsidRDefault="005444C5" w:rsidP="005444C5">
      <w:pPr>
        <w:pStyle w:val="2"/>
      </w:pPr>
      <w:r w:rsidRPr="005444C5">
        <w:lastRenderedPageBreak/>
        <w:t>7.7.1.5 Message Data Register for MSI (Offset 08h or 0Ch)</w:t>
      </w:r>
    </w:p>
    <w:p w14:paraId="1C510F92" w14:textId="77777777" w:rsidR="005444C5" w:rsidRDefault="005444C5" w:rsidP="005444C5">
      <w:r>
        <w:rPr>
          <w:noProof/>
        </w:rPr>
        <w:drawing>
          <wp:inline distT="0" distB="0" distL="0" distR="0" wp14:anchorId="307447E4" wp14:editId="77F6C480">
            <wp:extent cx="4476750" cy="1028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6750" cy="1028700"/>
                    </a:xfrm>
                    <a:prstGeom prst="rect">
                      <a:avLst/>
                    </a:prstGeom>
                  </pic:spPr>
                </pic:pic>
              </a:graphicData>
            </a:graphic>
          </wp:inline>
        </w:drawing>
      </w:r>
    </w:p>
    <w:tbl>
      <w:tblPr>
        <w:tblStyle w:val="a8"/>
        <w:tblW w:w="0" w:type="auto"/>
        <w:tblLook w:val="04A0" w:firstRow="1" w:lastRow="0" w:firstColumn="1" w:lastColumn="0" w:noHBand="0" w:noVBand="1"/>
      </w:tblPr>
      <w:tblGrid>
        <w:gridCol w:w="846"/>
        <w:gridCol w:w="6804"/>
        <w:gridCol w:w="646"/>
      </w:tblGrid>
      <w:tr w:rsidR="005444C5" w14:paraId="71487D7D" w14:textId="77777777" w:rsidTr="005444C5">
        <w:tc>
          <w:tcPr>
            <w:tcW w:w="846" w:type="dxa"/>
          </w:tcPr>
          <w:p w14:paraId="6CCF23C3" w14:textId="77777777" w:rsidR="005444C5" w:rsidRDefault="005444C5" w:rsidP="005444C5">
            <w:r>
              <w:rPr>
                <w:rFonts w:hint="eastAsia"/>
              </w:rPr>
              <w:t>域段</w:t>
            </w:r>
          </w:p>
        </w:tc>
        <w:tc>
          <w:tcPr>
            <w:tcW w:w="6804" w:type="dxa"/>
          </w:tcPr>
          <w:p w14:paraId="619BD3DE" w14:textId="77777777" w:rsidR="005444C5" w:rsidRDefault="005444C5" w:rsidP="005444C5">
            <w:r>
              <w:rPr>
                <w:rFonts w:hint="eastAsia"/>
              </w:rPr>
              <w:t>描述</w:t>
            </w:r>
          </w:p>
        </w:tc>
        <w:tc>
          <w:tcPr>
            <w:tcW w:w="646" w:type="dxa"/>
          </w:tcPr>
          <w:p w14:paraId="321BD85F" w14:textId="77777777" w:rsidR="005444C5" w:rsidRDefault="005444C5" w:rsidP="005444C5">
            <w:r>
              <w:rPr>
                <w:rFonts w:hint="eastAsia"/>
              </w:rPr>
              <w:t>属性</w:t>
            </w:r>
          </w:p>
        </w:tc>
      </w:tr>
      <w:tr w:rsidR="005444C5" w14:paraId="6F70E7FF" w14:textId="77777777" w:rsidTr="005444C5">
        <w:tc>
          <w:tcPr>
            <w:tcW w:w="846" w:type="dxa"/>
          </w:tcPr>
          <w:p w14:paraId="05032178" w14:textId="77777777" w:rsidR="005444C5" w:rsidRDefault="005444C5" w:rsidP="005444C5">
            <w:r>
              <w:rPr>
                <w:rFonts w:hint="eastAsia"/>
              </w:rPr>
              <w:t>1</w:t>
            </w:r>
            <w:r>
              <w:t>5</w:t>
            </w:r>
            <w:r>
              <w:rPr>
                <w:rFonts w:hint="eastAsia"/>
              </w:rPr>
              <w:t>:0</w:t>
            </w:r>
          </w:p>
        </w:tc>
        <w:tc>
          <w:tcPr>
            <w:tcW w:w="6804" w:type="dxa"/>
          </w:tcPr>
          <w:p w14:paraId="6427B236" w14:textId="77777777" w:rsidR="005444C5" w:rsidRDefault="005444C5" w:rsidP="005444C5">
            <w:r>
              <w:rPr>
                <w:rFonts w:hint="eastAsia"/>
              </w:rPr>
              <w:t>Me</w:t>
            </w:r>
            <w:r>
              <w:t>ssage Data</w:t>
            </w:r>
            <w:r>
              <w:rPr>
                <w:rFonts w:hint="eastAsia"/>
              </w:rPr>
              <w:t>-系统指定的消息数据。</w:t>
            </w:r>
          </w:p>
          <w:p w14:paraId="61ECB59B" w14:textId="5585BD5C" w:rsidR="005444C5" w:rsidRDefault="005444C5" w:rsidP="005444C5">
            <w:r>
              <w:rPr>
                <w:rFonts w:hint="eastAsia"/>
              </w:rPr>
              <w:t>如果设置了MSI使能位，则该</w:t>
            </w:r>
            <w:r w:rsidR="000E4E5B">
              <w:rPr>
                <w:rFonts w:hint="eastAsia"/>
              </w:rPr>
              <w:t>设备</w:t>
            </w:r>
            <w:r>
              <w:rPr>
                <w:rFonts w:hint="eastAsia"/>
              </w:rPr>
              <w:t>使用低16位的消息数据发送DWORD内存写事务。设置所有4字节启用。</w:t>
            </w:r>
          </w:p>
          <w:p w14:paraId="50FFDC0A" w14:textId="37F5EC3F" w:rsidR="005444C5" w:rsidRDefault="000E4E5B" w:rsidP="005444C5">
            <w:r>
              <w:rPr>
                <w:rFonts w:hint="eastAsia"/>
              </w:rPr>
              <w:t>Mu</w:t>
            </w:r>
            <w:r>
              <w:t>ltiple Message Enable</w:t>
            </w:r>
            <w:r>
              <w:rPr>
                <w:rFonts w:hint="eastAsia"/>
              </w:rPr>
              <w:t>字段定义了低顺序消息M</w:t>
            </w:r>
            <w:r>
              <w:t>essage Data</w:t>
            </w:r>
            <w:r>
              <w:rPr>
                <w:rFonts w:hint="eastAsia"/>
              </w:rPr>
              <w:t>位的数量，该设备</w:t>
            </w:r>
            <w:r w:rsidR="005444C5">
              <w:rPr>
                <w:rFonts w:hint="eastAsia"/>
              </w:rPr>
              <w:t>被允许修改以生成其系统软件分配向量。例如，编码为010b的Multiple Message Enable</w:t>
            </w:r>
            <w:r w:rsidR="00BD1D78">
              <w:rPr>
                <w:rFonts w:hint="eastAsia"/>
              </w:rPr>
              <w:t>表示该设备</w:t>
            </w:r>
            <w:r w:rsidR="005444C5">
              <w:rPr>
                <w:rFonts w:hint="eastAsia"/>
              </w:rPr>
              <w:t>已经分配了四个</w:t>
            </w:r>
            <w:r w:rsidR="00F343D7">
              <w:rPr>
                <w:rFonts w:hint="eastAsia"/>
              </w:rPr>
              <w:t>中断向量</w:t>
            </w:r>
            <w:r w:rsidR="005444C5">
              <w:rPr>
                <w:rFonts w:hint="eastAsia"/>
              </w:rPr>
              <w:t>，并且允许修改</w:t>
            </w:r>
            <w:r w:rsidR="00F343D7">
              <w:rPr>
                <w:rFonts w:hint="eastAsia"/>
              </w:rPr>
              <w:t>Me</w:t>
            </w:r>
            <w:r w:rsidR="00F343D7">
              <w:t>aage Data</w:t>
            </w:r>
            <w:r w:rsidR="005444C5">
              <w:rPr>
                <w:rFonts w:hint="eastAsia"/>
              </w:rPr>
              <w:t>位1和0(</w:t>
            </w:r>
            <w:r w:rsidR="00B63F6A">
              <w:t>PCIE</w:t>
            </w:r>
            <w:r w:rsidR="00B63F6A">
              <w:rPr>
                <w:rFonts w:hint="eastAsia"/>
              </w:rPr>
              <w:t>设备</w:t>
            </w:r>
            <w:r w:rsidR="00F343D7">
              <w:rPr>
                <w:rFonts w:hint="eastAsia"/>
              </w:rPr>
              <w:t>修改较低的M</w:t>
            </w:r>
            <w:r w:rsidR="00F343D7">
              <w:t>essage Data</w:t>
            </w:r>
            <w:r w:rsidR="00B71365">
              <w:rPr>
                <w:rFonts w:hint="eastAsia"/>
              </w:rPr>
              <w:t>位以分配中断向量</w:t>
            </w:r>
            <w:r w:rsidR="005444C5">
              <w:rPr>
                <w:rFonts w:hint="eastAsia"/>
              </w:rPr>
              <w:t>)。如果multimessage Enable字段为000b，则不允</w:t>
            </w:r>
            <w:r w:rsidR="00887487">
              <w:rPr>
                <w:rFonts w:hint="eastAsia"/>
              </w:rPr>
              <w:t>许该设备</w:t>
            </w:r>
            <w:r w:rsidR="005444C5">
              <w:rPr>
                <w:rFonts w:hint="eastAsia"/>
              </w:rPr>
              <w:t>修改消息数据。</w:t>
            </w:r>
          </w:p>
          <w:p w14:paraId="02A95895" w14:textId="77777777" w:rsidR="005444C5" w:rsidRPr="005444C5" w:rsidRDefault="005444C5" w:rsidP="005444C5">
            <w:r>
              <w:rPr>
                <w:rFonts w:hint="eastAsia"/>
              </w:rPr>
              <w:t>该字段的缺省值没有定义。</w:t>
            </w:r>
          </w:p>
        </w:tc>
        <w:tc>
          <w:tcPr>
            <w:tcW w:w="646" w:type="dxa"/>
          </w:tcPr>
          <w:p w14:paraId="35B803A7" w14:textId="77777777" w:rsidR="005444C5" w:rsidRDefault="005444C5" w:rsidP="005444C5">
            <w:r>
              <w:rPr>
                <w:rFonts w:hint="eastAsia"/>
              </w:rPr>
              <w:t>R</w:t>
            </w:r>
            <w:r>
              <w:t>W</w:t>
            </w:r>
          </w:p>
        </w:tc>
      </w:tr>
    </w:tbl>
    <w:p w14:paraId="07415B13" w14:textId="4BFBB9AD" w:rsidR="006977B1" w:rsidRDefault="00B63F6A" w:rsidP="006977B1">
      <w:ins w:id="119" w:author="Elvis Liang (梁泽溢)" w:date="2023-12-01T10:48:00Z">
        <w:r w:rsidRPr="006977B1">
          <w:t xml:space="preserve">当 </w:t>
        </w:r>
        <w:r w:rsidRPr="006977B1">
          <w:rPr>
            <w:rFonts w:ascii="E-BZ" w:hAnsi="E-BZ"/>
          </w:rPr>
          <w:t xml:space="preserve">MSI Enable </w:t>
        </w:r>
        <w:r w:rsidRPr="006977B1">
          <w:t>位有效时</w:t>
        </w:r>
        <w:r w:rsidRPr="006977B1">
          <w:rPr>
            <w:rFonts w:ascii="E-BZ" w:hAnsi="E-BZ"/>
          </w:rPr>
          <w:t>，</w:t>
        </w:r>
        <w:r w:rsidRPr="006977B1">
          <w:rPr>
            <w:rFonts w:ascii="E-BZ" w:hAnsi="E-BZ"/>
          </w:rPr>
          <w:t xml:space="preserve"> </w:t>
        </w:r>
        <w:r w:rsidRPr="006977B1">
          <w:t xml:space="preserve">该字段存放 </w:t>
        </w:r>
        <w:r w:rsidRPr="006977B1">
          <w:rPr>
            <w:rFonts w:ascii="E-BZ" w:hAnsi="E-BZ"/>
          </w:rPr>
          <w:t xml:space="preserve">MSI </w:t>
        </w:r>
        <w:r w:rsidRPr="006977B1">
          <w:t>报文使用的数据</w:t>
        </w:r>
        <w:r w:rsidRPr="006977B1">
          <w:rPr>
            <w:rFonts w:ascii="E-BZ" w:hAnsi="E-BZ"/>
          </w:rPr>
          <w:t>。</w:t>
        </w:r>
        <w:r w:rsidRPr="006977B1">
          <w:rPr>
            <w:rFonts w:ascii="E-BZ" w:hAnsi="E-BZ"/>
          </w:rPr>
          <w:t xml:space="preserve"> </w:t>
        </w:r>
        <w:r w:rsidRPr="006977B1">
          <w:t>该字段保存的数值与处理器系统相关</w:t>
        </w:r>
        <w:r w:rsidRPr="006977B1">
          <w:rPr>
            <w:rFonts w:ascii="E-BZ" w:hAnsi="E-BZ"/>
          </w:rPr>
          <w:t>，</w:t>
        </w:r>
        <w:r w:rsidRPr="006977B1">
          <w:rPr>
            <w:rFonts w:ascii="E-BZ" w:hAnsi="E-BZ"/>
          </w:rPr>
          <w:t xml:space="preserve"> </w:t>
        </w:r>
        <w:r w:rsidRPr="006977B1">
          <w:t xml:space="preserve">在 </w:t>
        </w:r>
        <w:r w:rsidRPr="006977B1">
          <w:rPr>
            <w:rFonts w:ascii="E-BZ" w:hAnsi="E-BZ"/>
          </w:rPr>
          <w:t xml:space="preserve">PCIe </w:t>
        </w:r>
        <w:r w:rsidRPr="006977B1">
          <w:t>设备进行初始化时</w:t>
        </w:r>
        <w:r w:rsidRPr="006977B1">
          <w:rPr>
            <w:rFonts w:ascii="E-BZ" w:hAnsi="E-BZ"/>
          </w:rPr>
          <w:t>，</w:t>
        </w:r>
        <w:r w:rsidRPr="006977B1">
          <w:rPr>
            <w:rFonts w:ascii="E-BZ" w:hAnsi="E-BZ"/>
          </w:rPr>
          <w:t xml:space="preserve"> </w:t>
        </w:r>
        <w:r w:rsidRPr="006977B1">
          <w:t>处理器将初始化该字段</w:t>
        </w:r>
        <w:r w:rsidRPr="006977B1">
          <w:rPr>
            <w:rFonts w:ascii="E-BZ" w:hAnsi="E-BZ"/>
          </w:rPr>
          <w:t>，</w:t>
        </w:r>
        <w:r w:rsidRPr="006977B1">
          <w:rPr>
            <w:rFonts w:ascii="E-BZ" w:hAnsi="E-BZ"/>
          </w:rPr>
          <w:t xml:space="preserve"> </w:t>
        </w:r>
        <w:r w:rsidRPr="006977B1">
          <w:t>而且不同的处理器填写该字段的规则并不相同</w:t>
        </w:r>
        <w:r w:rsidRPr="006977B1">
          <w:rPr>
            <w:rFonts w:ascii="E-BZ" w:hAnsi="E-BZ"/>
          </w:rPr>
          <w:t>。</w:t>
        </w:r>
        <w:r w:rsidRPr="006977B1">
          <w:rPr>
            <w:rFonts w:ascii="E-BZ" w:hAnsi="E-BZ"/>
          </w:rPr>
          <w:t xml:space="preserve"> </w:t>
        </w:r>
        <w:r w:rsidRPr="00B63F6A">
          <w:rPr>
            <w:highlight w:val="yellow"/>
          </w:rPr>
          <w:t xml:space="preserve">如果 </w:t>
        </w:r>
        <w:r w:rsidRPr="00B63F6A">
          <w:rPr>
            <w:rFonts w:ascii="E-BZ" w:hAnsi="E-BZ"/>
            <w:highlight w:val="yellow"/>
          </w:rPr>
          <w:t xml:space="preserve">MultipleMessage Enable </w:t>
        </w:r>
        <w:r w:rsidRPr="00B63F6A">
          <w:rPr>
            <w:highlight w:val="yellow"/>
          </w:rPr>
          <w:t xml:space="preserve">字段不为 </w:t>
        </w:r>
        <w:r w:rsidRPr="00B63F6A">
          <w:rPr>
            <w:rFonts w:ascii="E-BZ" w:hAnsi="E-BZ"/>
            <w:highlight w:val="yellow"/>
          </w:rPr>
          <w:t xml:space="preserve">0b000 </w:t>
        </w:r>
        <w:r w:rsidRPr="00B63F6A">
          <w:rPr>
            <w:highlight w:val="yellow"/>
          </w:rPr>
          <w:t xml:space="preserve">时 </w:t>
        </w:r>
        <w:r w:rsidRPr="00B63F6A">
          <w:rPr>
            <w:rFonts w:ascii="E-BZ" w:hAnsi="E-BZ"/>
            <w:highlight w:val="yellow"/>
          </w:rPr>
          <w:t>（</w:t>
        </w:r>
        <w:r w:rsidRPr="00B63F6A">
          <w:rPr>
            <w:highlight w:val="yellow"/>
          </w:rPr>
          <w:t>即该设备支持多个中断请求时</w:t>
        </w:r>
        <w:r w:rsidRPr="00B63F6A">
          <w:rPr>
            <w:rFonts w:ascii="E-BZ" w:hAnsi="E-BZ"/>
            <w:highlight w:val="yellow"/>
          </w:rPr>
          <w:t>），</w:t>
        </w:r>
        <w:r w:rsidRPr="00B63F6A">
          <w:rPr>
            <w:rFonts w:ascii="E-BZ" w:hAnsi="E-BZ"/>
            <w:highlight w:val="yellow"/>
          </w:rPr>
          <w:t xml:space="preserve"> PCIe </w:t>
        </w:r>
        <w:r w:rsidRPr="00B63F6A">
          <w:rPr>
            <w:highlight w:val="yellow"/>
          </w:rPr>
          <w:t xml:space="preserve">设备可以通过改变 </w:t>
        </w:r>
        <w:r w:rsidRPr="00B63F6A">
          <w:rPr>
            <w:rFonts w:ascii="E-BZ" w:hAnsi="E-BZ"/>
            <w:highlight w:val="yellow"/>
          </w:rPr>
          <w:t xml:space="preserve">Message Data </w:t>
        </w:r>
        <w:r w:rsidRPr="00B63F6A">
          <w:rPr>
            <w:highlight w:val="yellow"/>
          </w:rPr>
          <w:t>字段的低位数据发送不同的中断请求</w:t>
        </w:r>
        <w:r>
          <w:rPr>
            <w:rFonts w:hint="eastAsia"/>
            <w:highlight w:val="yellow"/>
          </w:rPr>
          <w:t>。如上所述，</w:t>
        </w:r>
        <w:r w:rsidRPr="00B63F6A">
          <w:rPr>
            <w:rFonts w:hint="eastAsia"/>
            <w:highlight w:val="yellow"/>
          </w:rPr>
          <w:t>4个中断向量可以改变M</w:t>
        </w:r>
        <w:r w:rsidRPr="00B63F6A">
          <w:rPr>
            <w:highlight w:val="yellow"/>
          </w:rPr>
          <w:t>essage Data</w:t>
        </w:r>
        <w:r w:rsidRPr="00B63F6A">
          <w:rPr>
            <w:rFonts w:hint="eastAsia"/>
            <w:highlight w:val="yellow"/>
          </w:rPr>
          <w:t>的低2位来生成与此对应的4种不同中断向量的M</w:t>
        </w:r>
        <w:r w:rsidRPr="00B63F6A">
          <w:rPr>
            <w:highlight w:val="yellow"/>
          </w:rPr>
          <w:t>essage Data</w:t>
        </w:r>
        <w:r w:rsidRPr="00B63F6A">
          <w:rPr>
            <w:rFonts w:hint="eastAsia"/>
            <w:highlight w:val="yellow"/>
          </w:rPr>
          <w:t>值。</w:t>
        </w:r>
      </w:ins>
    </w:p>
    <w:p w14:paraId="598119AC" w14:textId="65836BCD" w:rsidR="005444C5" w:rsidRDefault="00D33167" w:rsidP="00D33167">
      <w:pPr>
        <w:pStyle w:val="2"/>
      </w:pPr>
      <w:r w:rsidRPr="00D33167">
        <w:t>7.7.1.6 Extended Message Data Register for MSI (Optional)</w:t>
      </w:r>
    </w:p>
    <w:p w14:paraId="23AE2CFC" w14:textId="35CF8470" w:rsidR="00D33167" w:rsidRDefault="00D33167" w:rsidP="00D33167">
      <w:r>
        <w:rPr>
          <w:noProof/>
        </w:rPr>
        <w:drawing>
          <wp:inline distT="0" distB="0" distL="0" distR="0" wp14:anchorId="37690B31" wp14:editId="53DF3A61">
            <wp:extent cx="4676775" cy="10763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6775" cy="1076325"/>
                    </a:xfrm>
                    <a:prstGeom prst="rect">
                      <a:avLst/>
                    </a:prstGeom>
                  </pic:spPr>
                </pic:pic>
              </a:graphicData>
            </a:graphic>
          </wp:inline>
        </w:drawing>
      </w:r>
    </w:p>
    <w:tbl>
      <w:tblPr>
        <w:tblStyle w:val="a8"/>
        <w:tblW w:w="0" w:type="auto"/>
        <w:tblLook w:val="04A0" w:firstRow="1" w:lastRow="0" w:firstColumn="1" w:lastColumn="0" w:noHBand="0" w:noVBand="1"/>
      </w:tblPr>
      <w:tblGrid>
        <w:gridCol w:w="834"/>
        <w:gridCol w:w="5861"/>
        <w:gridCol w:w="1601"/>
      </w:tblGrid>
      <w:tr w:rsidR="00D33167" w14:paraId="714CD757" w14:textId="77777777" w:rsidTr="002161FD">
        <w:tc>
          <w:tcPr>
            <w:tcW w:w="834" w:type="dxa"/>
          </w:tcPr>
          <w:p w14:paraId="568BE0ED" w14:textId="6865B9FF" w:rsidR="00D33167" w:rsidRDefault="00D33167" w:rsidP="00D33167">
            <w:r>
              <w:rPr>
                <w:rFonts w:hint="eastAsia"/>
              </w:rPr>
              <w:t>域段</w:t>
            </w:r>
          </w:p>
        </w:tc>
        <w:tc>
          <w:tcPr>
            <w:tcW w:w="5861" w:type="dxa"/>
          </w:tcPr>
          <w:p w14:paraId="4F40BA7D" w14:textId="219D5882" w:rsidR="00D33167" w:rsidRDefault="00D33167" w:rsidP="00D33167">
            <w:r>
              <w:rPr>
                <w:rFonts w:hint="eastAsia"/>
              </w:rPr>
              <w:t>描述</w:t>
            </w:r>
          </w:p>
        </w:tc>
        <w:tc>
          <w:tcPr>
            <w:tcW w:w="1601" w:type="dxa"/>
          </w:tcPr>
          <w:p w14:paraId="013F37D0" w14:textId="2C594A25" w:rsidR="00D33167" w:rsidRDefault="00D33167" w:rsidP="00D33167">
            <w:r>
              <w:rPr>
                <w:rFonts w:hint="eastAsia"/>
              </w:rPr>
              <w:t>属性</w:t>
            </w:r>
          </w:p>
        </w:tc>
      </w:tr>
      <w:tr w:rsidR="00D33167" w14:paraId="29C9C0BE" w14:textId="77777777" w:rsidTr="002161FD">
        <w:tc>
          <w:tcPr>
            <w:tcW w:w="834" w:type="dxa"/>
          </w:tcPr>
          <w:p w14:paraId="2BEE07F7" w14:textId="6B6A1589" w:rsidR="00D33167" w:rsidRDefault="00D33167" w:rsidP="00D33167">
            <w:r>
              <w:rPr>
                <w:rFonts w:hint="eastAsia"/>
              </w:rPr>
              <w:t>1</w:t>
            </w:r>
            <w:r>
              <w:t>5</w:t>
            </w:r>
            <w:r>
              <w:rPr>
                <w:rFonts w:hint="eastAsia"/>
              </w:rPr>
              <w:t>:0</w:t>
            </w:r>
          </w:p>
        </w:tc>
        <w:tc>
          <w:tcPr>
            <w:tcW w:w="5861" w:type="dxa"/>
          </w:tcPr>
          <w:p w14:paraId="6403A40A" w14:textId="75A74D23" w:rsidR="00D33167" w:rsidRDefault="00D33167" w:rsidP="00D33167">
            <w:r>
              <w:rPr>
                <w:rFonts w:hint="eastAsia"/>
              </w:rPr>
              <w:t>E</w:t>
            </w:r>
            <w:r>
              <w:t>xtended Message Data</w:t>
            </w:r>
            <w:r>
              <w:rPr>
                <w:rFonts w:hint="eastAsia"/>
              </w:rPr>
              <w:t>-系统指定的消息数据。</w:t>
            </w:r>
          </w:p>
          <w:p w14:paraId="7AB8F7A9" w14:textId="77777777" w:rsidR="00D33167" w:rsidRDefault="00D33167" w:rsidP="00D33167">
            <w:r>
              <w:rPr>
                <w:rFonts w:hint="eastAsia"/>
              </w:rPr>
              <w:t>这个寄存器是可选的。对于没有逐向量掩蔽的MSI能力结构，如果设置了扩展消息数据能力位，则必须实现该功能;否则，它在MSI Capability结构之外并且未定义。对于具有逐向量掩蔽的MSI能力结构，如果设置了扩展消息数据能力位，则必须实现该功能;否则为RsvdP。</w:t>
            </w:r>
          </w:p>
          <w:p w14:paraId="2501FB0B" w14:textId="78F8A250" w:rsidR="00D33167" w:rsidRDefault="00D33167" w:rsidP="00D33167">
            <w:r>
              <w:rPr>
                <w:rFonts w:hint="eastAsia"/>
              </w:rPr>
              <w:t>如果设置了扩展消息数据使能位，则DWORD</w:t>
            </w:r>
            <w:r w:rsidR="000E67C6">
              <w:t xml:space="preserve"> memory write</w:t>
            </w:r>
            <w:r w:rsidR="000E67C6">
              <w:rPr>
                <w:rFonts w:hint="eastAsia"/>
              </w:rPr>
              <w:t>报文</w:t>
            </w:r>
            <w:r>
              <w:rPr>
                <w:rFonts w:hint="eastAsia"/>
              </w:rPr>
              <w:t>使用上16位的扩展消息数据;否则，它使用0000h作为上16</w:t>
            </w:r>
            <w:r>
              <w:rPr>
                <w:rFonts w:hint="eastAsia"/>
              </w:rPr>
              <w:lastRenderedPageBreak/>
              <w:t>位。</w:t>
            </w:r>
          </w:p>
          <w:p w14:paraId="65B44833" w14:textId="24F94CCF" w:rsidR="00D33167" w:rsidRDefault="00D33167" w:rsidP="00D33167">
            <w:r>
              <w:rPr>
                <w:rFonts w:hint="eastAsia"/>
              </w:rPr>
              <w:t>该字段的缺省值是0000h。</w:t>
            </w:r>
          </w:p>
        </w:tc>
        <w:tc>
          <w:tcPr>
            <w:tcW w:w="1601" w:type="dxa"/>
          </w:tcPr>
          <w:p w14:paraId="7DED3543" w14:textId="77777777" w:rsidR="000E67C6" w:rsidRDefault="000E67C6" w:rsidP="000E67C6">
            <w:r>
              <w:lastRenderedPageBreak/>
              <w:t>RW/undefined/</w:t>
            </w:r>
          </w:p>
          <w:p w14:paraId="5042B294" w14:textId="1C4AD57F" w:rsidR="00D33167" w:rsidRDefault="000E67C6" w:rsidP="000E67C6">
            <w:r>
              <w:t>RsvdP</w:t>
            </w:r>
          </w:p>
        </w:tc>
      </w:tr>
    </w:tbl>
    <w:p w14:paraId="7518976C" w14:textId="65586D53" w:rsidR="00D33167" w:rsidRDefault="002161FD" w:rsidP="002161FD">
      <w:pPr>
        <w:pStyle w:val="2"/>
      </w:pPr>
      <w:r w:rsidRPr="002161FD">
        <w:t>7.7.1.7 Mask Bits Register for MSI (Offset 0Ch or 10h</w:t>
      </w:r>
      <w:r>
        <w:rPr>
          <w:rFonts w:hint="eastAsia"/>
        </w:rPr>
        <w:t>)</w:t>
      </w:r>
    </w:p>
    <w:p w14:paraId="65E004CF" w14:textId="56EA31E6" w:rsidR="002161FD" w:rsidRDefault="002161FD" w:rsidP="002161FD">
      <w:r>
        <w:rPr>
          <w:rFonts w:hint="eastAsia"/>
        </w:rPr>
        <w:t>这个寄存器是可选的。如果设置了Per-Vector Masking Capable(参见第7.7.1.2节)，则存在。这个寄存器在Capability的偏移量取决于</w:t>
      </w:r>
      <w:r w:rsidRPr="002161FD">
        <w:t>64-bit Address Capable</w:t>
      </w:r>
      <w:r>
        <w:rPr>
          <w:rFonts w:hint="eastAsia"/>
        </w:rPr>
        <w:t>的值(参见章节7.7.1.2)。</w:t>
      </w:r>
    </w:p>
    <w:p w14:paraId="5E255DFA" w14:textId="77777777" w:rsidR="002161FD" w:rsidRDefault="002161FD" w:rsidP="002161FD">
      <w:r>
        <w:rPr>
          <w:rFonts w:hint="eastAsia"/>
        </w:rPr>
        <w:t>掩码位和待处理位寄存器使软件能够在每个向量的基础上禁用或延迟消息发送。</w:t>
      </w:r>
    </w:p>
    <w:p w14:paraId="5A93256C" w14:textId="77777777" w:rsidR="002161FD" w:rsidRDefault="002161FD" w:rsidP="002161FD">
      <w:r>
        <w:rPr>
          <w:rFonts w:hint="eastAsia"/>
        </w:rPr>
        <w:t>MSI向量从0到N-1编号，其中N为软件分配的向量个数。每个向量在掩码位和待处理位寄存器中与相应的编号位相关联。</w:t>
      </w:r>
    </w:p>
    <w:p w14:paraId="5A0F85C3" w14:textId="3D2263E8" w:rsidR="002161FD" w:rsidRDefault="002161FD" w:rsidP="002161FD">
      <w:r>
        <w:rPr>
          <w:rFonts w:hint="eastAsia"/>
        </w:rPr>
        <w:t>Multiple Message Capable字段表示实现了多少个向量(带有相关的掩码和Pending位)。所有未实现的掩码和挂起位都是保留的。</w:t>
      </w:r>
    </w:p>
    <w:p w14:paraId="6B5F9C50" w14:textId="5A02108F" w:rsidR="00713B54" w:rsidRDefault="00713B54" w:rsidP="002161FD">
      <w:r>
        <w:rPr>
          <w:noProof/>
        </w:rPr>
        <w:drawing>
          <wp:inline distT="0" distB="0" distL="0" distR="0" wp14:anchorId="1C421A30" wp14:editId="2EF36DEB">
            <wp:extent cx="4972050" cy="981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050" cy="981075"/>
                    </a:xfrm>
                    <a:prstGeom prst="rect">
                      <a:avLst/>
                    </a:prstGeom>
                  </pic:spPr>
                </pic:pic>
              </a:graphicData>
            </a:graphic>
          </wp:inline>
        </w:drawing>
      </w:r>
    </w:p>
    <w:tbl>
      <w:tblPr>
        <w:tblStyle w:val="a8"/>
        <w:tblW w:w="0" w:type="auto"/>
        <w:tblLook w:val="04A0" w:firstRow="1" w:lastRow="0" w:firstColumn="1" w:lastColumn="0" w:noHBand="0" w:noVBand="1"/>
      </w:tblPr>
      <w:tblGrid>
        <w:gridCol w:w="846"/>
        <w:gridCol w:w="5953"/>
        <w:gridCol w:w="1497"/>
      </w:tblGrid>
      <w:tr w:rsidR="00713B54" w14:paraId="2838973F" w14:textId="77777777" w:rsidTr="00713B54">
        <w:tc>
          <w:tcPr>
            <w:tcW w:w="846" w:type="dxa"/>
          </w:tcPr>
          <w:p w14:paraId="4F283119" w14:textId="3318C82F" w:rsidR="00713B54" w:rsidRDefault="00713B54" w:rsidP="00713B54">
            <w:r>
              <w:rPr>
                <w:rFonts w:hint="eastAsia"/>
              </w:rPr>
              <w:t>域段</w:t>
            </w:r>
          </w:p>
        </w:tc>
        <w:tc>
          <w:tcPr>
            <w:tcW w:w="5953" w:type="dxa"/>
          </w:tcPr>
          <w:p w14:paraId="53F07BCD" w14:textId="58C4868B" w:rsidR="00713B54" w:rsidRDefault="00713B54" w:rsidP="00713B54">
            <w:r>
              <w:rPr>
                <w:rFonts w:hint="eastAsia"/>
              </w:rPr>
              <w:t>描述</w:t>
            </w:r>
          </w:p>
        </w:tc>
        <w:tc>
          <w:tcPr>
            <w:tcW w:w="1497" w:type="dxa"/>
          </w:tcPr>
          <w:p w14:paraId="4BCA3AA5" w14:textId="066A69AD" w:rsidR="00713B54" w:rsidRDefault="00713B54" w:rsidP="00713B54">
            <w:r>
              <w:rPr>
                <w:rFonts w:hint="eastAsia"/>
              </w:rPr>
              <w:t>属性</w:t>
            </w:r>
          </w:p>
        </w:tc>
      </w:tr>
      <w:tr w:rsidR="00713B54" w14:paraId="1863E966" w14:textId="77777777" w:rsidTr="00713B54">
        <w:tc>
          <w:tcPr>
            <w:tcW w:w="846" w:type="dxa"/>
          </w:tcPr>
          <w:p w14:paraId="1E0F146B" w14:textId="4354F0AA" w:rsidR="00713B54" w:rsidRDefault="00713B54" w:rsidP="00713B54">
            <w:r>
              <w:rPr>
                <w:rFonts w:hint="eastAsia"/>
              </w:rPr>
              <w:t>3</w:t>
            </w:r>
            <w:r>
              <w:t>1</w:t>
            </w:r>
            <w:r>
              <w:rPr>
                <w:rFonts w:hint="eastAsia"/>
              </w:rPr>
              <w:t>:0</w:t>
            </w:r>
          </w:p>
        </w:tc>
        <w:tc>
          <w:tcPr>
            <w:tcW w:w="5953" w:type="dxa"/>
          </w:tcPr>
          <w:p w14:paraId="4CBD6839" w14:textId="6A0B4914" w:rsidR="00713B54" w:rsidRDefault="00713B54" w:rsidP="00713B54">
            <w:r>
              <w:rPr>
                <w:rFonts w:hint="eastAsia"/>
              </w:rPr>
              <w:t>M</w:t>
            </w:r>
            <w:r>
              <w:t>ask Bits</w:t>
            </w:r>
            <w:r>
              <w:rPr>
                <w:rFonts w:hint="eastAsia"/>
              </w:rPr>
              <w:t>—对于设置的每一个掩码位，禁止发送关联的报文。</w:t>
            </w:r>
          </w:p>
          <w:p w14:paraId="438F201E" w14:textId="32EED3AF" w:rsidR="00713B54" w:rsidRDefault="00713B54" w:rsidP="00713B54">
            <w:r>
              <w:rPr>
                <w:rFonts w:hint="eastAsia"/>
              </w:rPr>
              <w:t>默认为0。</w:t>
            </w:r>
          </w:p>
        </w:tc>
        <w:tc>
          <w:tcPr>
            <w:tcW w:w="1497" w:type="dxa"/>
          </w:tcPr>
          <w:p w14:paraId="64CFF12B" w14:textId="01E400C1" w:rsidR="00713B54" w:rsidRDefault="00713B54" w:rsidP="00713B54">
            <w:r>
              <w:rPr>
                <w:rFonts w:hint="eastAsia"/>
              </w:rPr>
              <w:t>R</w:t>
            </w:r>
            <w:r>
              <w:t>W</w:t>
            </w:r>
          </w:p>
        </w:tc>
      </w:tr>
    </w:tbl>
    <w:p w14:paraId="0C66EE02" w14:textId="2428A274" w:rsidR="002161FD" w:rsidRPr="002161FD" w:rsidRDefault="00C91B30" w:rsidP="008B5BEF">
      <w:ins w:id="120" w:author="Elvis Liang (梁泽溢)" w:date="2023-12-01T10:49:00Z">
        <w:r w:rsidRPr="008B5BEF">
          <w:rPr>
            <w:rFonts w:ascii="E-BZ" w:hAnsi="E-BZ"/>
          </w:rPr>
          <w:t xml:space="preserve">PCIe </w:t>
        </w:r>
        <w:r w:rsidRPr="008B5BEF">
          <w:t xml:space="preserve">总线规定当一个设备使用 </w:t>
        </w:r>
        <w:r w:rsidRPr="008B5BEF">
          <w:rPr>
            <w:rFonts w:ascii="E-BZ" w:hAnsi="E-BZ"/>
          </w:rPr>
          <w:t xml:space="preserve">MSI </w:t>
        </w:r>
        <w:r w:rsidRPr="008B5BEF">
          <w:t>中断机制时</w:t>
        </w:r>
        <w:r w:rsidRPr="008B5BEF">
          <w:rPr>
            <w:rFonts w:ascii="E-BZ" w:hAnsi="E-BZ"/>
          </w:rPr>
          <w:t>，</w:t>
        </w:r>
        <w:r w:rsidRPr="008B5BEF">
          <w:rPr>
            <w:rFonts w:ascii="E-BZ" w:hAnsi="E-BZ"/>
          </w:rPr>
          <w:t xml:space="preserve"> </w:t>
        </w:r>
        <w:r w:rsidRPr="008B5BEF">
          <w:t xml:space="preserve">最多可以使用 </w:t>
        </w:r>
        <w:r w:rsidRPr="008B5BEF">
          <w:rPr>
            <w:rFonts w:ascii="E-BZ" w:hAnsi="E-BZ"/>
          </w:rPr>
          <w:t xml:space="preserve">32 </w:t>
        </w:r>
        <w:r w:rsidRPr="008B5BEF">
          <w:t>个中断向量</w:t>
        </w:r>
        <w:r w:rsidRPr="008B5BEF">
          <w:rPr>
            <w:rFonts w:ascii="E-BZ" w:hAnsi="E-BZ"/>
          </w:rPr>
          <w:t>，</w:t>
        </w:r>
        <w:r w:rsidRPr="008B5BEF">
          <w:rPr>
            <w:rFonts w:ascii="E-BZ" w:hAnsi="E-BZ"/>
          </w:rPr>
          <w:t xml:space="preserve"> </w:t>
        </w:r>
        <w:r w:rsidRPr="008B5BEF">
          <w:t xml:space="preserve">从而一个设备最多可以发送 </w:t>
        </w:r>
        <w:r w:rsidRPr="008B5BEF">
          <w:rPr>
            <w:rFonts w:ascii="E-BZ" w:hAnsi="E-BZ"/>
          </w:rPr>
          <w:t xml:space="preserve">32 </w:t>
        </w:r>
        <w:r w:rsidRPr="008B5BEF">
          <w:t>种中断请求</w:t>
        </w:r>
        <w:r w:rsidRPr="008B5BEF">
          <w:rPr>
            <w:rFonts w:ascii="E-BZ" w:hAnsi="E-BZ"/>
          </w:rPr>
          <w:t>。</w:t>
        </w:r>
        <w:r w:rsidRPr="008B5BEF">
          <w:rPr>
            <w:rFonts w:ascii="E-BZ" w:hAnsi="E-BZ"/>
          </w:rPr>
          <w:t xml:space="preserve"> Mask Bits </w:t>
        </w:r>
        <w:r w:rsidRPr="008B5BEF">
          <w:t xml:space="preserve">字段由 </w:t>
        </w:r>
        <w:r w:rsidRPr="008B5BEF">
          <w:rPr>
            <w:rFonts w:ascii="E-BZ" w:hAnsi="E-BZ"/>
          </w:rPr>
          <w:t xml:space="preserve">32 </w:t>
        </w:r>
        <w:r w:rsidRPr="008B5BEF">
          <w:t>位组成</w:t>
        </w:r>
        <w:r w:rsidRPr="008B5BEF">
          <w:rPr>
            <w:rFonts w:ascii="E-BZ" w:hAnsi="E-BZ"/>
          </w:rPr>
          <w:t>，</w:t>
        </w:r>
        <w:r w:rsidRPr="008B5BEF">
          <w:t>其中每一位对应一种中断请求</w:t>
        </w:r>
        <w:r w:rsidRPr="008B5BEF">
          <w:rPr>
            <w:rFonts w:ascii="E-BZ" w:hAnsi="E-BZ"/>
          </w:rPr>
          <w:t>。</w:t>
        </w:r>
        <w:r w:rsidRPr="008B5BEF">
          <w:rPr>
            <w:rFonts w:ascii="E-BZ" w:hAnsi="E-BZ"/>
          </w:rPr>
          <w:t xml:space="preserve"> </w:t>
        </w:r>
        <w:r w:rsidRPr="008B5BEF">
          <w:t xml:space="preserve">当相应位为 </w:t>
        </w:r>
        <w:r w:rsidRPr="008B5BEF">
          <w:rPr>
            <w:rFonts w:ascii="E-BZ" w:hAnsi="E-BZ"/>
          </w:rPr>
          <w:t xml:space="preserve">1 </w:t>
        </w:r>
        <w:r w:rsidRPr="008B5BEF">
          <w:t>时表示对应的中断请求被屏蔽</w:t>
        </w:r>
        <w:r w:rsidRPr="008B5BEF">
          <w:rPr>
            <w:rFonts w:ascii="E-BZ" w:hAnsi="E-BZ"/>
          </w:rPr>
          <w:t>，</w:t>
        </w:r>
        <w:r w:rsidRPr="008B5BEF">
          <w:rPr>
            <w:rFonts w:ascii="E-BZ" w:hAnsi="E-BZ"/>
          </w:rPr>
          <w:t xml:space="preserve"> </w:t>
        </w:r>
        <w:r w:rsidRPr="008B5BEF">
          <w:t xml:space="preserve">为 </w:t>
        </w:r>
        <w:r w:rsidRPr="008B5BEF">
          <w:rPr>
            <w:rFonts w:ascii="E-BZ" w:hAnsi="E-BZ"/>
          </w:rPr>
          <w:t xml:space="preserve">0 </w:t>
        </w:r>
        <w:r w:rsidRPr="008B5BEF">
          <w:t>时表示允许该中断请求</w:t>
        </w:r>
        <w:r w:rsidRPr="008B5BEF">
          <w:rPr>
            <w:rFonts w:ascii="E-BZ" w:hAnsi="E-BZ"/>
          </w:rPr>
          <w:t>。</w:t>
        </w:r>
        <w:r w:rsidRPr="008B5BEF">
          <w:rPr>
            <w:rFonts w:ascii="E-BZ" w:hAnsi="E-BZ"/>
          </w:rPr>
          <w:t xml:space="preserve"> </w:t>
        </w:r>
        <w:r w:rsidRPr="008B5BEF">
          <w:t>系统软件可读写该字段</w:t>
        </w:r>
        <w:r w:rsidRPr="008B5BEF">
          <w:rPr>
            <w:rFonts w:ascii="E-BZ" w:hAnsi="E-BZ"/>
          </w:rPr>
          <w:t>，</w:t>
        </w:r>
        <w:r w:rsidRPr="008B5BEF">
          <w:rPr>
            <w:rFonts w:ascii="E-BZ" w:hAnsi="E-BZ"/>
          </w:rPr>
          <w:t xml:space="preserve"> </w:t>
        </w:r>
        <w:r w:rsidRPr="008B5BEF">
          <w:t xml:space="preserve">系统初始化时该字段为全 </w:t>
        </w:r>
        <w:r w:rsidRPr="008B5BEF">
          <w:rPr>
            <w:rFonts w:ascii="E-BZ" w:hAnsi="E-BZ"/>
          </w:rPr>
          <w:t>0</w:t>
        </w:r>
        <w:r w:rsidRPr="008B5BEF">
          <w:rPr>
            <w:rFonts w:ascii="E-BZ" w:hAnsi="E-BZ"/>
          </w:rPr>
          <w:t>，</w:t>
        </w:r>
        <w:r w:rsidRPr="008B5BEF">
          <w:rPr>
            <w:rFonts w:ascii="E-BZ" w:hAnsi="E-BZ"/>
          </w:rPr>
          <w:t xml:space="preserve"> </w:t>
        </w:r>
        <w:r w:rsidRPr="008B5BEF">
          <w:t>表示允许所有中断请求</w:t>
        </w:r>
        <w:r w:rsidRPr="008B5BEF">
          <w:rPr>
            <w:rFonts w:ascii="E-BZ" w:hAnsi="E-BZ"/>
          </w:rPr>
          <w:t>。</w:t>
        </w:r>
        <w:r w:rsidRPr="008B5BEF">
          <w:rPr>
            <w:rFonts w:ascii="E-BZ" w:hAnsi="E-BZ"/>
          </w:rPr>
          <w:t xml:space="preserve"> </w:t>
        </w:r>
        <w:r w:rsidRPr="008B5BEF">
          <w:t xml:space="preserve">该字段和 </w:t>
        </w:r>
        <w:r w:rsidRPr="008B5BEF">
          <w:rPr>
            <w:rFonts w:ascii="E-BZ" w:hAnsi="E-BZ"/>
          </w:rPr>
          <w:t xml:space="preserve">Pending Bits </w:t>
        </w:r>
        <w:r w:rsidRPr="008B5BEF">
          <w:t xml:space="preserve">字段对于 </w:t>
        </w:r>
        <w:r w:rsidRPr="008B5BEF">
          <w:rPr>
            <w:rFonts w:ascii="E-BZ" w:hAnsi="E-BZ"/>
          </w:rPr>
          <w:t xml:space="preserve">MSI </w:t>
        </w:r>
        <w:r w:rsidRPr="008B5BEF">
          <w:t>中断机制是可选字段</w:t>
        </w:r>
        <w:r w:rsidRPr="008B5BEF">
          <w:rPr>
            <w:rFonts w:ascii="E-BZ" w:hAnsi="E-BZ"/>
          </w:rPr>
          <w:t>，</w:t>
        </w:r>
        <w:r w:rsidRPr="008B5BEF">
          <w:rPr>
            <w:rFonts w:ascii="E-BZ" w:hAnsi="E-BZ"/>
          </w:rPr>
          <w:t xml:space="preserve"> </w:t>
        </w:r>
        <w:r w:rsidRPr="008B5BEF">
          <w:t>但是</w:t>
        </w:r>
        <w:r w:rsidRPr="008B5BEF">
          <w:rPr>
            <w:rFonts w:ascii="E-BZ" w:hAnsi="E-BZ"/>
          </w:rPr>
          <w:t xml:space="preserve">PCIe </w:t>
        </w:r>
        <w:r w:rsidRPr="008B5BEF">
          <w:t xml:space="preserve">总线规范强烈建议所有 </w:t>
        </w:r>
        <w:r w:rsidRPr="008B5BEF">
          <w:rPr>
            <w:rFonts w:ascii="E-BZ" w:hAnsi="E-BZ"/>
          </w:rPr>
          <w:t xml:space="preserve">PCIe </w:t>
        </w:r>
        <w:r w:rsidRPr="008B5BEF">
          <w:t>设备支持这两个字段</w:t>
        </w:r>
        <w:r w:rsidRPr="008B5BEF">
          <w:rPr>
            <w:rFonts w:ascii="E-BZ" w:hAnsi="E-BZ"/>
          </w:rPr>
          <w:t>。</w:t>
        </w:r>
      </w:ins>
    </w:p>
    <w:p w14:paraId="0C054ECD" w14:textId="22FD8B83" w:rsidR="002161FD" w:rsidRDefault="002161FD" w:rsidP="002161FD">
      <w:pPr>
        <w:pStyle w:val="2"/>
      </w:pPr>
      <w:r w:rsidRPr="002161FD">
        <w:t>7.7.1.8 Pending Bits Register for MSI (Offset 10h or 14h)</w:t>
      </w:r>
    </w:p>
    <w:p w14:paraId="6741FD59" w14:textId="77777777" w:rsidR="00713B54" w:rsidRDefault="00713B54" w:rsidP="00713B54">
      <w:r>
        <w:rPr>
          <w:rFonts w:hint="eastAsia"/>
        </w:rPr>
        <w:t>这个寄存器是可选的。如果设置了Per-Vector Masking Capable(参见第7.7.1.2节)，则存在。</w:t>
      </w:r>
    </w:p>
    <w:p w14:paraId="69A12229" w14:textId="1D06B1CB" w:rsidR="00713B54" w:rsidRDefault="00713B54" w:rsidP="00713B54">
      <w:r>
        <w:rPr>
          <w:rFonts w:hint="eastAsia"/>
        </w:rPr>
        <w:t>这个寄存器在Capability的偏移量取决于</w:t>
      </w:r>
      <w:r w:rsidRPr="002161FD">
        <w:t>64-bit Address Capable</w:t>
      </w:r>
      <w:r>
        <w:rPr>
          <w:rFonts w:hint="eastAsia"/>
        </w:rPr>
        <w:t>的值(参见章节7.7.1.2)。有关该寄存器的附加要求，见7.7.1.7节。</w:t>
      </w:r>
    </w:p>
    <w:p w14:paraId="23D512E5" w14:textId="77777777" w:rsidR="00713B54" w:rsidRPr="00713B54" w:rsidRDefault="00713B54" w:rsidP="00713B54">
      <w:r>
        <w:rPr>
          <w:noProof/>
        </w:rPr>
        <w:drawing>
          <wp:inline distT="0" distB="0" distL="0" distR="0" wp14:anchorId="3B5D7442" wp14:editId="0B41D4A2">
            <wp:extent cx="4962525" cy="10001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2525" cy="1000125"/>
                    </a:xfrm>
                    <a:prstGeom prst="rect">
                      <a:avLst/>
                    </a:prstGeom>
                  </pic:spPr>
                </pic:pic>
              </a:graphicData>
            </a:graphic>
          </wp:inline>
        </w:drawing>
      </w:r>
    </w:p>
    <w:tbl>
      <w:tblPr>
        <w:tblStyle w:val="a8"/>
        <w:tblW w:w="0" w:type="auto"/>
        <w:tblLook w:val="04A0" w:firstRow="1" w:lastRow="0" w:firstColumn="1" w:lastColumn="0" w:noHBand="0" w:noVBand="1"/>
      </w:tblPr>
      <w:tblGrid>
        <w:gridCol w:w="846"/>
        <w:gridCol w:w="6520"/>
        <w:gridCol w:w="930"/>
      </w:tblGrid>
      <w:tr w:rsidR="00713B54" w14:paraId="420D743A" w14:textId="77777777" w:rsidTr="002A1E7F">
        <w:tc>
          <w:tcPr>
            <w:tcW w:w="846" w:type="dxa"/>
          </w:tcPr>
          <w:p w14:paraId="4D838E61" w14:textId="53D1F50F" w:rsidR="00713B54" w:rsidRDefault="00713B54" w:rsidP="00713B54">
            <w:r>
              <w:rPr>
                <w:rFonts w:hint="eastAsia"/>
              </w:rPr>
              <w:t>域段</w:t>
            </w:r>
          </w:p>
        </w:tc>
        <w:tc>
          <w:tcPr>
            <w:tcW w:w="6520" w:type="dxa"/>
          </w:tcPr>
          <w:p w14:paraId="4AF9EF09" w14:textId="38B31EC9" w:rsidR="00713B54" w:rsidRDefault="00713B54" w:rsidP="00713B54">
            <w:r>
              <w:rPr>
                <w:rFonts w:hint="eastAsia"/>
              </w:rPr>
              <w:t>描述</w:t>
            </w:r>
          </w:p>
        </w:tc>
        <w:tc>
          <w:tcPr>
            <w:tcW w:w="930" w:type="dxa"/>
          </w:tcPr>
          <w:p w14:paraId="71541744" w14:textId="4AB0D2CB" w:rsidR="00713B54" w:rsidRDefault="00713B54" w:rsidP="00713B54">
            <w:r>
              <w:rPr>
                <w:rFonts w:hint="eastAsia"/>
              </w:rPr>
              <w:t>属性</w:t>
            </w:r>
          </w:p>
        </w:tc>
      </w:tr>
      <w:tr w:rsidR="00713B54" w14:paraId="067056C8" w14:textId="77777777" w:rsidTr="002A1E7F">
        <w:tc>
          <w:tcPr>
            <w:tcW w:w="846" w:type="dxa"/>
          </w:tcPr>
          <w:p w14:paraId="1930BDE6" w14:textId="73723653" w:rsidR="00713B54" w:rsidRDefault="00713B54" w:rsidP="00713B54">
            <w:r>
              <w:rPr>
                <w:rFonts w:hint="eastAsia"/>
              </w:rPr>
              <w:t>3</w:t>
            </w:r>
            <w:r>
              <w:t>1</w:t>
            </w:r>
            <w:r>
              <w:rPr>
                <w:rFonts w:hint="eastAsia"/>
              </w:rPr>
              <w:t>:0</w:t>
            </w:r>
          </w:p>
        </w:tc>
        <w:tc>
          <w:tcPr>
            <w:tcW w:w="6520" w:type="dxa"/>
          </w:tcPr>
          <w:p w14:paraId="08CC80D2" w14:textId="4C985855" w:rsidR="00713B54" w:rsidRDefault="00713B54" w:rsidP="00713B54">
            <w:r>
              <w:rPr>
                <w:rFonts w:hint="eastAsia"/>
              </w:rPr>
              <w:t>P</w:t>
            </w:r>
            <w:r>
              <w:t>ending Bits</w:t>
            </w:r>
            <w:r>
              <w:rPr>
                <w:rFonts w:hint="eastAsia"/>
              </w:rPr>
              <w:t>-对于设置的每个</w:t>
            </w:r>
            <w:r w:rsidR="006416FE">
              <w:rPr>
                <w:rFonts w:hint="eastAsia"/>
              </w:rPr>
              <w:t>p</w:t>
            </w:r>
            <w:r w:rsidR="006416FE">
              <w:t>ending</w:t>
            </w:r>
            <w:r w:rsidR="006416FE">
              <w:rPr>
                <w:rFonts w:hint="eastAsia"/>
              </w:rPr>
              <w:t>位，设备都有一个对应值来填写pending位</w:t>
            </w:r>
            <w:r>
              <w:rPr>
                <w:rFonts w:hint="eastAsia"/>
              </w:rPr>
              <w:t>。</w:t>
            </w:r>
          </w:p>
          <w:p w14:paraId="7DF1D873" w14:textId="3CD59398" w:rsidR="00713B54" w:rsidRPr="00713B54" w:rsidRDefault="00713B54" w:rsidP="00713B54">
            <w:r>
              <w:rPr>
                <w:rFonts w:hint="eastAsia"/>
              </w:rPr>
              <w:t>默认为0。</w:t>
            </w:r>
          </w:p>
        </w:tc>
        <w:tc>
          <w:tcPr>
            <w:tcW w:w="930" w:type="dxa"/>
          </w:tcPr>
          <w:p w14:paraId="4209A0F3" w14:textId="50CC1C56" w:rsidR="00713B54" w:rsidRDefault="00713B54" w:rsidP="00713B54">
            <w:r>
              <w:rPr>
                <w:rFonts w:hint="eastAsia"/>
              </w:rPr>
              <w:t>R</w:t>
            </w:r>
            <w:r>
              <w:t>O</w:t>
            </w:r>
          </w:p>
        </w:tc>
      </w:tr>
    </w:tbl>
    <w:p w14:paraId="73DDD830" w14:textId="4AEF3964" w:rsidR="00713B54" w:rsidRPr="00713B54" w:rsidRDefault="00C91B30" w:rsidP="00CB5DE0">
      <w:ins w:id="121" w:author="Elvis Liang (梁泽溢)" w:date="2023-12-01T10:49:00Z">
        <w:r w:rsidRPr="00CA766F">
          <w:lastRenderedPageBreak/>
          <w:t>该字段对于系统软件是只读位</w:t>
        </w:r>
        <w:r w:rsidRPr="00CB5DE0">
          <w:t xml:space="preserve">， PCIe </w:t>
        </w:r>
        <w:r w:rsidRPr="00CA766F">
          <w:t>设备内部逻辑可以改变该字段的值</w:t>
        </w:r>
        <w:r w:rsidRPr="00CB5DE0">
          <w:t xml:space="preserve">。 </w:t>
        </w:r>
        <w:r w:rsidRPr="00CA766F">
          <w:t xml:space="preserve">该字段由 </w:t>
        </w:r>
        <w:r w:rsidRPr="00CB5DE0">
          <w:t xml:space="preserve">32 </w:t>
        </w:r>
        <w:r w:rsidRPr="00CA766F">
          <w:t>位组成</w:t>
        </w:r>
        <w:r w:rsidRPr="00CB5DE0">
          <w:t xml:space="preserve">， </w:t>
        </w:r>
        <w:r w:rsidRPr="00CA766F">
          <w:t xml:space="preserve">并与 </w:t>
        </w:r>
        <w:r w:rsidRPr="00CB5DE0">
          <w:t xml:space="preserve">PCIe </w:t>
        </w:r>
        <w:r w:rsidRPr="00CA766F">
          <w:t xml:space="preserve">设备使用的 </w:t>
        </w:r>
        <w:r w:rsidRPr="00CB5DE0">
          <w:t xml:space="preserve">MSI </w:t>
        </w:r>
        <w:r w:rsidRPr="00CA766F">
          <w:t>中断一一对应</w:t>
        </w:r>
        <w:r w:rsidRPr="00CB5DE0">
          <w:t xml:space="preserve">。 </w:t>
        </w:r>
        <w:r w:rsidRPr="00CA766F">
          <w:t xml:space="preserve">该字段需要与 </w:t>
        </w:r>
        <w:r w:rsidRPr="00CB5DE0">
          <w:t xml:space="preserve">Mask Bits </w:t>
        </w:r>
        <w:r w:rsidRPr="00CA766F">
          <w:t>字段联合使用</w:t>
        </w:r>
        <w:r w:rsidRPr="00CB5DE0">
          <w:t>。</w:t>
        </w:r>
        <w:r w:rsidRPr="00CA766F">
          <w:t xml:space="preserve">当 </w:t>
        </w:r>
        <w:r w:rsidRPr="00CB5DE0">
          <w:t xml:space="preserve">Mask Bits </w:t>
        </w:r>
        <w:r w:rsidRPr="00CA766F">
          <w:t xml:space="preserve">字段的相应位为 </w:t>
        </w:r>
        <w:r w:rsidRPr="00CB5DE0">
          <w:t xml:space="preserve">1 </w:t>
        </w:r>
        <w:r w:rsidRPr="00CA766F">
          <w:t>时</w:t>
        </w:r>
        <w:r w:rsidRPr="00CB5DE0">
          <w:t xml:space="preserve">， </w:t>
        </w:r>
        <w:r w:rsidRPr="00CA766F">
          <w:t xml:space="preserve">如果 </w:t>
        </w:r>
        <w:r w:rsidRPr="00CB5DE0">
          <w:t xml:space="preserve">PCIe </w:t>
        </w:r>
        <w:r w:rsidRPr="00CA766F">
          <w:t>设备需要发送对应的中断请求</w:t>
        </w:r>
        <w:r w:rsidRPr="00CB5DE0">
          <w:t xml:space="preserve">， PendingBits </w:t>
        </w:r>
        <w:r w:rsidRPr="00CA766F">
          <w:t xml:space="preserve">字段的对应位将被 </w:t>
        </w:r>
        <w:r w:rsidRPr="00CB5DE0">
          <w:t xml:space="preserve">PCIe </w:t>
        </w:r>
        <w:r w:rsidRPr="00CA766F">
          <w:t xml:space="preserve">设备的内部逻辑置 </w:t>
        </w:r>
        <w:r w:rsidRPr="00CB5DE0">
          <w:t xml:space="preserve">1， </w:t>
        </w:r>
        <w:r w:rsidRPr="00CA766F">
          <w:t xml:space="preserve">此时 </w:t>
        </w:r>
        <w:r w:rsidRPr="00CB5DE0">
          <w:t xml:space="preserve">PCIe </w:t>
        </w:r>
        <w:r w:rsidRPr="00CA766F">
          <w:t xml:space="preserve">设备并不会使用 </w:t>
        </w:r>
        <w:r w:rsidRPr="00CB5DE0">
          <w:t xml:space="preserve">MSI </w:t>
        </w:r>
        <w:r w:rsidRPr="00CA766F">
          <w:t>报文向中断控制器提交中断请求</w:t>
        </w:r>
        <w:r w:rsidRPr="00CB5DE0">
          <w:t xml:space="preserve">； </w:t>
        </w:r>
        <w:r w:rsidRPr="00CA766F">
          <w:t xml:space="preserve">当系统软件将 </w:t>
        </w:r>
        <w:r w:rsidRPr="00CB5DE0">
          <w:t xml:space="preserve">Mask Bits </w:t>
        </w:r>
        <w:r w:rsidRPr="00CA766F">
          <w:t xml:space="preserve">字段的相应位从 </w:t>
        </w:r>
        <w:r w:rsidRPr="00CB5DE0">
          <w:t xml:space="preserve">1 </w:t>
        </w:r>
        <w:r w:rsidRPr="00CA766F">
          <w:t xml:space="preserve">改写为 </w:t>
        </w:r>
        <w:r w:rsidRPr="00CB5DE0">
          <w:t xml:space="preserve">0 </w:t>
        </w:r>
        <w:r w:rsidRPr="00CA766F">
          <w:t>时</w:t>
        </w:r>
        <w:r w:rsidRPr="00CB5DE0">
          <w:t xml:space="preserve">， PCIe </w:t>
        </w:r>
        <w:r w:rsidRPr="00CA766F">
          <w:t xml:space="preserve">设备将发送 </w:t>
        </w:r>
        <w:r w:rsidRPr="00CB5DE0">
          <w:t xml:space="preserve">MSI </w:t>
        </w:r>
        <w:r w:rsidRPr="00CA766F">
          <w:t>报文向处理器提交中断请求</w:t>
        </w:r>
        <w:r w:rsidRPr="00CB5DE0">
          <w:t xml:space="preserve">， </w:t>
        </w:r>
        <w:r w:rsidRPr="00CA766F">
          <w:t xml:space="preserve">同时将 </w:t>
        </w:r>
        <w:r w:rsidRPr="00CB5DE0">
          <w:t xml:space="preserve">Pending Bit </w:t>
        </w:r>
        <w:r w:rsidRPr="00CA766F">
          <w:t>字段的对应位清零</w:t>
        </w:r>
        <w:r w:rsidRPr="00CB5DE0">
          <w:t xml:space="preserve">。 </w:t>
        </w:r>
        <w:r w:rsidRPr="00CA766F">
          <w:t>在设备驱动程序的开发中</w:t>
        </w:r>
        <w:r w:rsidRPr="00CB5DE0">
          <w:t xml:space="preserve">， </w:t>
        </w:r>
        <w:r w:rsidRPr="00CA766F">
          <w:t xml:space="preserve">有时需要联合使用 </w:t>
        </w:r>
        <w:r w:rsidRPr="00CB5DE0">
          <w:t xml:space="preserve">Mask Bits </w:t>
        </w:r>
        <w:r w:rsidRPr="00CA766F">
          <w:t xml:space="preserve">和 </w:t>
        </w:r>
        <w:r w:rsidRPr="00CB5DE0">
          <w:t xml:space="preserve">Pending Bits </w:t>
        </w:r>
        <w:r w:rsidRPr="00CA766F">
          <w:t>字段防止处理器丢弃中断请求</w:t>
        </w:r>
        <w:r w:rsidRPr="00CB5DE0">
          <w:t>。</w:t>
        </w:r>
      </w:ins>
    </w:p>
    <w:p w14:paraId="4B146D25" w14:textId="05C59DA0" w:rsidR="00F94BF1" w:rsidRDefault="002161FD" w:rsidP="00F94BF1">
      <w:pPr>
        <w:pStyle w:val="1"/>
      </w:pPr>
      <w:r w:rsidRPr="002161FD">
        <w:t>7.7.2 MSI-X Capability and Table Structure</w:t>
      </w:r>
    </w:p>
    <w:p w14:paraId="4C808F4C" w14:textId="0C4EC329" w:rsidR="00F94BF1" w:rsidRDefault="00F94BF1" w:rsidP="00046744">
      <w:r>
        <w:rPr>
          <w:rFonts w:hint="eastAsia"/>
        </w:rPr>
        <w:t>MSI-X Capability的结构如图7-56所示。禁止每个</w:t>
      </w:r>
      <w:r w:rsidR="00046744">
        <w:rPr>
          <w:rFonts w:hint="eastAsia"/>
        </w:rPr>
        <w:t>设备</w:t>
      </w:r>
      <w:r>
        <w:rPr>
          <w:rFonts w:hint="eastAsia"/>
        </w:rPr>
        <w:t>有一个以上的MSI- x</w:t>
      </w:r>
      <w:r w:rsidR="00046744">
        <w:rPr>
          <w:rFonts w:hint="eastAsia"/>
        </w:rPr>
        <w:t>能力结构，但允许一个设备</w:t>
      </w:r>
      <w:r>
        <w:rPr>
          <w:rFonts w:hint="eastAsia"/>
        </w:rPr>
        <w:t>同时具有MSI</w:t>
      </w:r>
      <w:r w:rsidR="00046744">
        <w:t xml:space="preserve"> </w:t>
      </w:r>
      <w:r w:rsidR="00046744">
        <w:rPr>
          <w:rFonts w:hint="eastAsia"/>
        </w:rPr>
        <w:t>Capability</w:t>
      </w:r>
      <w:r>
        <w:rPr>
          <w:rFonts w:hint="eastAsia"/>
        </w:rPr>
        <w:t>结构和MSI- x</w:t>
      </w:r>
      <w:r w:rsidR="00046744">
        <w:t xml:space="preserve"> </w:t>
      </w:r>
      <w:r w:rsidR="00046744">
        <w:rPr>
          <w:rFonts w:hint="eastAsia"/>
        </w:rPr>
        <w:t>Capability</w:t>
      </w:r>
      <w:r>
        <w:rPr>
          <w:rFonts w:hint="eastAsia"/>
        </w:rPr>
        <w:t>结构。</w:t>
      </w:r>
    </w:p>
    <w:p w14:paraId="7B0638E9" w14:textId="263534B1" w:rsidR="00F94BF1" w:rsidRDefault="00F94BF1" w:rsidP="00046744">
      <w:r>
        <w:rPr>
          <w:rFonts w:hint="eastAsia"/>
        </w:rPr>
        <w:t>与直接包含</w:t>
      </w:r>
      <w:r w:rsidR="00046744">
        <w:rPr>
          <w:rFonts w:hint="eastAsia"/>
        </w:rPr>
        <w:t>中断</w:t>
      </w:r>
      <w:r>
        <w:rPr>
          <w:rFonts w:hint="eastAsia"/>
        </w:rPr>
        <w:t>向量的所有控制/状态信息的MSI</w:t>
      </w:r>
      <w:r w:rsidR="00046744">
        <w:t xml:space="preserve"> C</w:t>
      </w:r>
      <w:r w:rsidR="00046744">
        <w:rPr>
          <w:rFonts w:hint="eastAsia"/>
        </w:rPr>
        <w:t>apability</w:t>
      </w:r>
      <w:r>
        <w:rPr>
          <w:rFonts w:hint="eastAsia"/>
        </w:rPr>
        <w:t>结构相反，MSI- x</w:t>
      </w:r>
      <w:r w:rsidR="00046744">
        <w:t xml:space="preserve"> C</w:t>
      </w:r>
      <w:r w:rsidR="00046744">
        <w:rPr>
          <w:rFonts w:hint="eastAsia"/>
        </w:rPr>
        <w:t>apability</w:t>
      </w:r>
      <w:r>
        <w:rPr>
          <w:rFonts w:hint="eastAsia"/>
        </w:rPr>
        <w:t>结构指向一个MSI- x表结构和一个MSI- x PBA结构(Pending Bit Array结构)，它们都驻留在内存空间中(见图7-57和图7-58)。</w:t>
      </w:r>
    </w:p>
    <w:p w14:paraId="38C24ED6" w14:textId="7B009BBE" w:rsidR="00F94BF1" w:rsidRDefault="00046744" w:rsidP="00046744">
      <w:r>
        <w:rPr>
          <w:rFonts w:hint="eastAsia"/>
        </w:rPr>
        <w:t>每个结构由一个属于设备</w:t>
      </w:r>
      <w:r w:rsidR="00F94BF1">
        <w:rPr>
          <w:rFonts w:hint="eastAsia"/>
        </w:rPr>
        <w:t>的基址寄存器(BAR)映射，从配置空间的10h</w:t>
      </w:r>
      <w:r w:rsidR="00C12DF7">
        <w:rPr>
          <w:rFonts w:hint="eastAsia"/>
        </w:rPr>
        <w:t>开始，或者在</w:t>
      </w:r>
      <w:r w:rsidR="00C12DF7" w:rsidRPr="009C2289">
        <w:t>Enhanced Allocation capability</w:t>
      </w:r>
      <w:r w:rsidR="00F94BF1">
        <w:rPr>
          <w:rFonts w:hint="eastAsia"/>
        </w:rPr>
        <w:t>中进入。BAR指示器寄存器(BIR)指示哪个BAR(</w:t>
      </w:r>
      <w:r w:rsidR="00C12DF7">
        <w:rPr>
          <w:rFonts w:hint="eastAsia"/>
        </w:rPr>
        <w:t>或在使用</w:t>
      </w:r>
      <w:r w:rsidR="00C12DF7" w:rsidRPr="009C2289">
        <w:t>Enhanced Allocation capability</w:t>
      </w:r>
      <w:r w:rsidR="00F94BF1">
        <w:rPr>
          <w:rFonts w:hint="eastAsia"/>
        </w:rPr>
        <w:t>时使用BEI)， qword对齐偏移量指示</w:t>
      </w:r>
      <w:r>
        <w:rPr>
          <w:rFonts w:hint="eastAsia"/>
        </w:rPr>
        <w:t>以下</w:t>
      </w:r>
      <w:r w:rsidR="00F94BF1">
        <w:rPr>
          <w:rFonts w:hint="eastAsia"/>
        </w:rPr>
        <w:t>结构相对于与BAR关联的基址开始的位置。BAR可以是32位或64</w:t>
      </w:r>
      <w:r>
        <w:rPr>
          <w:rFonts w:hint="eastAsia"/>
        </w:rPr>
        <w:t>位，但必须映射内存空间。允许一个设备</w:t>
      </w:r>
      <w:r w:rsidR="00F94BF1">
        <w:rPr>
          <w:rFonts w:hint="eastAsia"/>
        </w:rPr>
        <w:t>用相同的BAR映射两个结构，或者用不同的BAR映射每个结构。</w:t>
      </w:r>
    </w:p>
    <w:p w14:paraId="11573BE4" w14:textId="63E8BDDA" w:rsidR="00F94BF1" w:rsidRDefault="00F94BF1" w:rsidP="00046744">
      <w:r>
        <w:rPr>
          <w:rFonts w:hint="eastAsia"/>
        </w:rPr>
        <w:t>MSI-X表结构如图7-57所示，通常包含多个表项，每个表项由几个字段组成:</w:t>
      </w:r>
      <w:r w:rsidR="000E29D5">
        <w:rPr>
          <w:rFonts w:hint="eastAsia"/>
        </w:rPr>
        <w:t>Me</w:t>
      </w:r>
      <w:r w:rsidR="000E29D5">
        <w:t>ssage Address</w:t>
      </w:r>
      <w:r>
        <w:rPr>
          <w:rFonts w:hint="eastAsia"/>
        </w:rPr>
        <w:t>、</w:t>
      </w:r>
      <w:r w:rsidR="000E29D5">
        <w:rPr>
          <w:rFonts w:hint="eastAsia"/>
        </w:rPr>
        <w:t>Me</w:t>
      </w:r>
      <w:r w:rsidR="000E29D5">
        <w:t>ssage Upper Address</w:t>
      </w:r>
      <w:r>
        <w:rPr>
          <w:rFonts w:hint="eastAsia"/>
        </w:rPr>
        <w:t>、</w:t>
      </w:r>
      <w:r w:rsidR="000E29D5">
        <w:rPr>
          <w:rFonts w:hint="eastAsia"/>
        </w:rPr>
        <w:t>M</w:t>
      </w:r>
      <w:r w:rsidR="000E29D5">
        <w:t>essage Data</w:t>
      </w:r>
      <w:r w:rsidR="000E29D5">
        <w:rPr>
          <w:rFonts w:hint="eastAsia"/>
        </w:rPr>
        <w:t>和V</w:t>
      </w:r>
      <w:r w:rsidR="000E29D5">
        <w:t>ector Control</w:t>
      </w:r>
      <w:r>
        <w:rPr>
          <w:rFonts w:hint="eastAsia"/>
        </w:rPr>
        <w:t>。每个条目都能够指定一个唯一的</w:t>
      </w:r>
      <w:r w:rsidR="000E29D5">
        <w:rPr>
          <w:rFonts w:hint="eastAsia"/>
        </w:rPr>
        <w:t>中断</w:t>
      </w:r>
      <w:r>
        <w:rPr>
          <w:rFonts w:hint="eastAsia"/>
        </w:rPr>
        <w:t>向量。</w:t>
      </w:r>
    </w:p>
    <w:p w14:paraId="5AA14CA1" w14:textId="2244BA61" w:rsidR="00F94BF1" w:rsidRDefault="00F94BF1" w:rsidP="00046744">
      <w:r>
        <w:rPr>
          <w:rFonts w:hint="eastAsia"/>
        </w:rPr>
        <w:t>Pending Bit Array (PBA)结构，如图7-58所示，包含了</w:t>
      </w:r>
      <w:r w:rsidR="000E29D5">
        <w:rPr>
          <w:rFonts w:hint="eastAsia"/>
        </w:rPr>
        <w:t>设备</w:t>
      </w:r>
      <w:r>
        <w:rPr>
          <w:rFonts w:hint="eastAsia"/>
        </w:rPr>
        <w:t>的Pending Bits，每个表项一个，在QWORDs中被组织成一个打包的Bits数组。最后一个QWORD不一定是完全填充的。</w:t>
      </w:r>
    </w:p>
    <w:p w14:paraId="093CAA77" w14:textId="6B85E089" w:rsidR="00F94BF1" w:rsidRDefault="00046744" w:rsidP="00F94BF1">
      <w:r>
        <w:rPr>
          <w:noProof/>
        </w:rPr>
        <w:drawing>
          <wp:inline distT="0" distB="0" distL="0" distR="0" wp14:anchorId="0D27ADA5" wp14:editId="05B0D271">
            <wp:extent cx="5274310" cy="153225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32255"/>
                    </a:xfrm>
                    <a:prstGeom prst="rect">
                      <a:avLst/>
                    </a:prstGeom>
                  </pic:spPr>
                </pic:pic>
              </a:graphicData>
            </a:graphic>
          </wp:inline>
        </w:drawing>
      </w:r>
    </w:p>
    <w:p w14:paraId="0A03DD69" w14:textId="4A8302E3" w:rsidR="00046744" w:rsidRDefault="00046744" w:rsidP="00F94BF1">
      <w:r>
        <w:rPr>
          <w:noProof/>
        </w:rPr>
        <w:lastRenderedPageBreak/>
        <w:drawing>
          <wp:inline distT="0" distB="0" distL="0" distR="0" wp14:anchorId="18B65E21" wp14:editId="41A0A266">
            <wp:extent cx="5274310" cy="4147820"/>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147820"/>
                    </a:xfrm>
                    <a:prstGeom prst="rect">
                      <a:avLst/>
                    </a:prstGeom>
                  </pic:spPr>
                </pic:pic>
              </a:graphicData>
            </a:graphic>
          </wp:inline>
        </w:drawing>
      </w:r>
    </w:p>
    <w:p w14:paraId="1F12A485" w14:textId="41AEEAD0" w:rsidR="00046744" w:rsidRDefault="00046744" w:rsidP="00F94BF1">
      <w:r>
        <w:rPr>
          <w:noProof/>
        </w:rPr>
        <w:drawing>
          <wp:inline distT="0" distB="0" distL="0" distR="0" wp14:anchorId="042D8530" wp14:editId="3BE6CDDF">
            <wp:extent cx="5274310" cy="145796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457960"/>
                    </a:xfrm>
                    <a:prstGeom prst="rect">
                      <a:avLst/>
                    </a:prstGeom>
                  </pic:spPr>
                </pic:pic>
              </a:graphicData>
            </a:graphic>
          </wp:inline>
        </w:drawing>
      </w:r>
    </w:p>
    <w:p w14:paraId="6E7303A7" w14:textId="2FA2BFA6" w:rsidR="000E29D5" w:rsidRDefault="000E29D5" w:rsidP="000E29D5">
      <w:r>
        <w:rPr>
          <w:rFonts w:hint="eastAsia"/>
        </w:rPr>
        <w:t>使用给定的M</w:t>
      </w:r>
      <w:r>
        <w:t xml:space="preserve">SI-X </w:t>
      </w:r>
      <w:r>
        <w:rPr>
          <w:rFonts w:hint="eastAsia"/>
        </w:rPr>
        <w:t>table</w:t>
      </w:r>
      <w:r>
        <w:t xml:space="preserve"> </w:t>
      </w:r>
      <w:r>
        <w:rPr>
          <w:rFonts w:hint="eastAsia"/>
        </w:rPr>
        <w:t>entry请求服务，设备将执行D</w:t>
      </w:r>
      <w:r>
        <w:t xml:space="preserve">WORD </w:t>
      </w:r>
      <w:r w:rsidR="00EB76F8">
        <w:t>Memory</w:t>
      </w:r>
      <w:r>
        <w:t xml:space="preserve"> Write</w:t>
      </w:r>
      <w:r>
        <w:rPr>
          <w:rFonts w:hint="eastAsia"/>
        </w:rPr>
        <w:t>事务，使用数据的Message Data字段项的内容，</w:t>
      </w:r>
      <w:r w:rsidR="00EB76F8">
        <w:rPr>
          <w:rFonts w:hint="eastAsia"/>
        </w:rPr>
        <w:t xml:space="preserve"> </w:t>
      </w:r>
      <w:r>
        <w:rPr>
          <w:rFonts w:hint="eastAsia"/>
        </w:rPr>
        <w:t>Message Upper Address字段的内容</w:t>
      </w:r>
      <w:r w:rsidR="00EB76F8">
        <w:rPr>
          <w:rFonts w:hint="eastAsia"/>
        </w:rPr>
        <w:t>作为地址的高32位</w:t>
      </w:r>
      <w:r>
        <w:rPr>
          <w:rFonts w:hint="eastAsia"/>
        </w:rPr>
        <w:t>，Message Address字段项的内容</w:t>
      </w:r>
      <w:r w:rsidR="00EB76F8">
        <w:rPr>
          <w:rFonts w:hint="eastAsia"/>
        </w:rPr>
        <w:t>作为地址的低32位</w:t>
      </w:r>
      <w:r>
        <w:rPr>
          <w:rFonts w:hint="eastAsia"/>
        </w:rPr>
        <w:t>。</w:t>
      </w:r>
      <w:r w:rsidR="00EB76F8">
        <w:rPr>
          <w:rFonts w:hint="eastAsia"/>
        </w:rPr>
        <w:t>对前述指定的地址发起</w:t>
      </w:r>
      <w:r w:rsidR="00EB76F8">
        <w:t>Memory R</w:t>
      </w:r>
      <w:r w:rsidR="00EB76F8">
        <w:rPr>
          <w:rFonts w:hint="eastAsia"/>
        </w:rPr>
        <w:t>ead事务将产生未定义的结果。</w:t>
      </w:r>
    </w:p>
    <w:p w14:paraId="5866BA69" w14:textId="21FB0CE1" w:rsidR="00C96424" w:rsidRDefault="00EB76F8" w:rsidP="000E29D5">
      <w:r w:rsidRPr="00EB76F8">
        <w:rPr>
          <w:rFonts w:hint="eastAsia"/>
        </w:rPr>
        <w:t>如果为</w:t>
      </w:r>
      <w:r w:rsidRPr="00EB76F8">
        <w:t>MSI-X</w:t>
      </w:r>
      <w:r>
        <w:rPr>
          <w:rFonts w:hint="eastAsia"/>
        </w:rPr>
        <w:t xml:space="preserve"> </w:t>
      </w:r>
      <w:r>
        <w:t>T</w:t>
      </w:r>
      <w:r>
        <w:rPr>
          <w:rFonts w:hint="eastAsia"/>
        </w:rPr>
        <w:t>able</w:t>
      </w:r>
      <w:r w:rsidRPr="00EB76F8">
        <w:t>或MSI-X PBA映射地址空间的</w:t>
      </w:r>
      <w:r>
        <w:rPr>
          <w:rFonts w:hint="eastAsia"/>
        </w:rPr>
        <w:t>B</w:t>
      </w:r>
      <w:r>
        <w:t>AR</w:t>
      </w:r>
      <w:r w:rsidR="00C12DF7">
        <w:t>或</w:t>
      </w:r>
      <w:r w:rsidR="00C12DF7" w:rsidRPr="009C2289">
        <w:t>Enhanced Allocation capability</w:t>
      </w:r>
      <w:r w:rsidRPr="00EB76F8">
        <w:t>中的条目</w:t>
      </w:r>
      <w:r>
        <w:rPr>
          <w:rFonts w:hint="eastAsia"/>
        </w:rPr>
        <w:t>同时</w:t>
      </w:r>
      <w:r w:rsidRPr="00EB76F8">
        <w:t>也映射与MSI-X结构无关的其他可用地址空间，则在其他地址空间中使用的位置(例如，用于csr)不得与MSI-X</w:t>
      </w:r>
      <w:r w:rsidR="00C96424" w:rsidRPr="00EB76F8">
        <w:rPr>
          <w:rFonts w:hint="eastAsia"/>
        </w:rPr>
        <w:t>结构</w:t>
      </w:r>
      <w:r w:rsidR="00C96424">
        <w:rPr>
          <w:rFonts w:hint="eastAsia"/>
        </w:rPr>
        <w:t>占用的</w:t>
      </w:r>
      <w:r w:rsidRPr="00EB76F8">
        <w:t>任何自然对齐的</w:t>
      </w:r>
      <w:r w:rsidR="00634A26">
        <w:t>4</w:t>
      </w:r>
      <w:r w:rsidRPr="00EB76F8">
        <w:t>KB</w:t>
      </w:r>
      <w:r w:rsidR="00C96424">
        <w:t>地址</w:t>
      </w:r>
      <w:r w:rsidR="00C96424">
        <w:rPr>
          <w:rFonts w:hint="eastAsia"/>
        </w:rPr>
        <w:t>空间</w:t>
      </w:r>
      <w:r w:rsidR="00C96424" w:rsidRPr="00EB76F8">
        <w:t>共享</w:t>
      </w:r>
      <w:r w:rsidRPr="00EB76F8">
        <w:rPr>
          <w:rFonts w:hint="eastAsia"/>
        </w:rPr>
        <w:t>。</w:t>
      </w:r>
    </w:p>
    <w:p w14:paraId="119F1607" w14:textId="2D3575A9" w:rsidR="00EB76F8" w:rsidRDefault="00EB76F8" w:rsidP="000E29D5">
      <w:r w:rsidRPr="00EB76F8">
        <w:rPr>
          <w:rFonts w:hint="eastAsia"/>
        </w:rPr>
        <w:t>这允许系统软件在适用的情况下为</w:t>
      </w:r>
      <w:r w:rsidRPr="00EB76F8">
        <w:t>MSI-X结构和其他地址空间使用不同的处理器属性。(有些处理器体系结构不支持将不同的处理器属性与相同的自然对齐的</w:t>
      </w:r>
      <w:r w:rsidR="00634A26">
        <w:t>4</w:t>
      </w:r>
      <w:r w:rsidRPr="00EB76F8">
        <w:t>KB物理地址范围相关联。)</w:t>
      </w:r>
      <w:r w:rsidRPr="00634A26">
        <w:rPr>
          <w:highlight w:val="yellow"/>
        </w:rPr>
        <w:t>允许MSI-X</w:t>
      </w:r>
      <w:r w:rsidR="00634A26" w:rsidRPr="00634A26">
        <w:rPr>
          <w:highlight w:val="yellow"/>
        </w:rPr>
        <w:t xml:space="preserve"> </w:t>
      </w:r>
      <w:r w:rsidR="00634A26" w:rsidRPr="00634A26">
        <w:rPr>
          <w:rFonts w:hint="eastAsia"/>
          <w:highlight w:val="yellow"/>
        </w:rPr>
        <w:t>Table</w:t>
      </w:r>
      <w:r w:rsidRPr="00634A26">
        <w:rPr>
          <w:highlight w:val="yellow"/>
        </w:rPr>
        <w:t>和MSI-X PBA共存于一个自然对齐的4kb地址范围内，但它们不能相互重叠。</w:t>
      </w:r>
    </w:p>
    <w:p w14:paraId="76EFA40A" w14:textId="5133431F" w:rsidR="00634A26" w:rsidRDefault="00634A26" w:rsidP="00634A26">
      <w:pPr>
        <w:pStyle w:val="af1"/>
        <w:numPr>
          <w:ilvl w:val="0"/>
          <w:numId w:val="2"/>
        </w:numPr>
        <w:ind w:firstLineChars="0"/>
      </w:pPr>
      <w:r w:rsidRPr="00634A26">
        <w:rPr>
          <w:rFonts w:hint="eastAsia"/>
        </w:rPr>
        <w:t>专用</w:t>
      </w:r>
      <w:r>
        <w:rPr>
          <w:rFonts w:hint="eastAsia"/>
        </w:rPr>
        <w:t>B</w:t>
      </w:r>
      <w:r>
        <w:t>AR</w:t>
      </w:r>
      <w:r w:rsidRPr="00634A26">
        <w:rPr>
          <w:rFonts w:hint="eastAsia"/>
        </w:rPr>
        <w:t>和地址范围隔离</w:t>
      </w:r>
    </w:p>
    <w:p w14:paraId="1ACB408D" w14:textId="77777777" w:rsidR="00634A26" w:rsidRDefault="00634A26" w:rsidP="00634A26">
      <w:pPr>
        <w:pStyle w:val="af1"/>
        <w:numPr>
          <w:ilvl w:val="0"/>
          <w:numId w:val="3"/>
        </w:numPr>
        <w:ind w:firstLineChars="0"/>
      </w:pPr>
      <w:r>
        <w:rPr>
          <w:rFonts w:hint="eastAsia"/>
        </w:rPr>
        <w:t>为了使系统软件能够将</w:t>
      </w:r>
      <w:r>
        <w:t>MSI-X结构映射到不同的处理器页面以改进访问控制，建议</w:t>
      </w:r>
      <w:r>
        <w:rPr>
          <w:rFonts w:hint="eastAsia"/>
        </w:rPr>
        <w:t>设备</w:t>
      </w:r>
      <w:r>
        <w:t>为MSI-X T</w:t>
      </w:r>
      <w:r>
        <w:rPr>
          <w:rFonts w:hint="eastAsia"/>
        </w:rPr>
        <w:t>able</w:t>
      </w:r>
      <w:r>
        <w:t>和MSI-X PBA专用单独的</w:t>
      </w:r>
      <w:r>
        <w:rPr>
          <w:rFonts w:hint="eastAsia"/>
        </w:rPr>
        <w:t>B</w:t>
      </w:r>
      <w:r>
        <w:t>AR或者提供比地址范围所需的最低隔离更多的隔离。</w:t>
      </w:r>
    </w:p>
    <w:p w14:paraId="5D393123" w14:textId="77777777" w:rsidR="00397EA2" w:rsidRDefault="00634A26" w:rsidP="00634A26">
      <w:pPr>
        <w:pStyle w:val="af1"/>
        <w:numPr>
          <w:ilvl w:val="0"/>
          <w:numId w:val="3"/>
        </w:numPr>
        <w:ind w:firstLineChars="0"/>
      </w:pPr>
      <w:r>
        <w:rPr>
          <w:rFonts w:hint="eastAsia"/>
        </w:rPr>
        <w:lastRenderedPageBreak/>
        <w:t>如果专用的单独的</w:t>
      </w:r>
      <w:r w:rsidR="00397EA2">
        <w:rPr>
          <w:rFonts w:hint="eastAsia"/>
        </w:rPr>
        <w:t>B</w:t>
      </w:r>
      <w:r w:rsidR="00397EA2">
        <w:t>AR</w:t>
      </w:r>
      <w:r>
        <w:rPr>
          <w:rFonts w:hint="eastAsia"/>
        </w:rPr>
        <w:t>是不可行的，建议一个设备为</w:t>
      </w:r>
      <w:r>
        <w:t>MSI-X T</w:t>
      </w:r>
      <w:r>
        <w:rPr>
          <w:rFonts w:hint="eastAsia"/>
        </w:rPr>
        <w:t>able</w:t>
      </w:r>
      <w:r>
        <w:t>和MSI-X PBA</w:t>
      </w:r>
      <w:r w:rsidR="00397EA2">
        <w:rPr>
          <w:rFonts w:hint="eastAsia"/>
        </w:rPr>
        <w:t>设立一个</w:t>
      </w:r>
      <w:r w:rsidR="00397EA2">
        <w:t>专用</w:t>
      </w:r>
      <w:r>
        <w:t>的基址寄存器。</w:t>
      </w:r>
    </w:p>
    <w:p w14:paraId="2AB9ED09" w14:textId="77777777" w:rsidR="00013778" w:rsidRDefault="00634A26" w:rsidP="00634A26">
      <w:pPr>
        <w:pStyle w:val="af1"/>
        <w:numPr>
          <w:ilvl w:val="0"/>
          <w:numId w:val="3"/>
        </w:numPr>
        <w:ind w:firstLineChars="0"/>
      </w:pPr>
      <w:commentRangeStart w:id="122"/>
      <w:r>
        <w:rPr>
          <w:rFonts w:hint="eastAsia"/>
        </w:rPr>
        <w:t>如果一个专用的基址寄存器是不可行的，建议一个</w:t>
      </w:r>
      <w:r w:rsidR="00397EA2">
        <w:rPr>
          <w:rFonts w:hint="eastAsia"/>
        </w:rPr>
        <w:t>设备</w:t>
      </w:r>
      <w:r>
        <w:rPr>
          <w:rFonts w:hint="eastAsia"/>
        </w:rPr>
        <w:t>隔离</w:t>
      </w:r>
      <w:r>
        <w:t>MSI-X结构与非MSI-X</w:t>
      </w:r>
      <w:r w:rsidR="00397EA2">
        <w:t>结构</w:t>
      </w:r>
      <w:r w:rsidR="00397EA2">
        <w:rPr>
          <w:rFonts w:hint="eastAsia"/>
        </w:rPr>
        <w:t>用</w:t>
      </w:r>
      <w:r w:rsidR="00397EA2">
        <w:t>8 KB对齐</w:t>
      </w:r>
      <w:r>
        <w:t>，而不是强制</w:t>
      </w:r>
      <w:r w:rsidR="00397EA2">
        <w:rPr>
          <w:rFonts w:hint="eastAsia"/>
        </w:rPr>
        <w:t>用</w:t>
      </w:r>
      <w:r w:rsidR="00397EA2">
        <w:t>4 KB对齐</w:t>
      </w:r>
      <w:r>
        <w:t>。</w:t>
      </w:r>
      <w:commentRangeEnd w:id="122"/>
      <w:r w:rsidR="00013778">
        <w:rPr>
          <w:rStyle w:val="aa"/>
        </w:rPr>
        <w:commentReference w:id="122"/>
      </w:r>
    </w:p>
    <w:p w14:paraId="663C8CAC" w14:textId="77777777" w:rsidR="00013778" w:rsidRDefault="00634A26" w:rsidP="00013778">
      <w:pPr>
        <w:pStyle w:val="af1"/>
        <w:numPr>
          <w:ilvl w:val="0"/>
          <w:numId w:val="4"/>
        </w:numPr>
        <w:ind w:firstLineChars="0"/>
      </w:pPr>
      <w:r>
        <w:rPr>
          <w:rFonts w:hint="eastAsia"/>
        </w:rPr>
        <w:t>例如，如果一个</w:t>
      </w:r>
      <w:r>
        <w:t>Base Address Register需要为包含128</w:t>
      </w:r>
      <w:r w:rsidR="00013778">
        <w:rPr>
          <w:rFonts w:hint="eastAsia"/>
        </w:rPr>
        <w:t>个entry</w:t>
      </w:r>
      <w:r>
        <w:t>的MSI-X Table映射2 KB，为包含128位的MSI-X PBA映射16字节，为与MSI-X无关的寄存器映射64字节，那么以下是一个可接受的实现。</w:t>
      </w:r>
      <w:r w:rsidR="00013778">
        <w:rPr>
          <w:rFonts w:hint="eastAsia"/>
        </w:rPr>
        <w:t>B</w:t>
      </w:r>
      <w:r w:rsidR="00013778">
        <w:t>AR</w:t>
      </w:r>
      <w:r>
        <w:t>请求8kb的总地址空间，映射非MSI-X寄存器的前64字节，映射以4kb偏移开始的MSI-X表，映射以6kb偏移开始的MSI-X PBA。</w:t>
      </w:r>
    </w:p>
    <w:p w14:paraId="36A2DD72" w14:textId="164ACFE3" w:rsidR="00634A26" w:rsidRDefault="00634A26" w:rsidP="00013778">
      <w:pPr>
        <w:pStyle w:val="af1"/>
        <w:numPr>
          <w:ilvl w:val="0"/>
          <w:numId w:val="4"/>
        </w:numPr>
        <w:ind w:firstLineChars="0"/>
      </w:pPr>
      <w:r>
        <w:rPr>
          <w:rFonts w:hint="eastAsia"/>
        </w:rPr>
        <w:t>对于共享基地址寄存器来说，一个较好的实现是请求</w:t>
      </w:r>
      <w:r>
        <w:t>16 KB的总地址空间，映射非MSI-X寄存器的前64字节，映射以8 KB偏移开始的MSI-X</w:t>
      </w:r>
      <w:r w:rsidR="00013778">
        <w:rPr>
          <w:rFonts w:hint="eastAsia"/>
        </w:rPr>
        <w:t xml:space="preserve"> </w:t>
      </w:r>
      <w:r w:rsidR="00013778">
        <w:t>T</w:t>
      </w:r>
      <w:r w:rsidR="00013778">
        <w:rPr>
          <w:rFonts w:hint="eastAsia"/>
        </w:rPr>
        <w:t>able</w:t>
      </w:r>
      <w:r>
        <w:t>，映射以12 KB偏移开始的MSI-X PBA。</w:t>
      </w:r>
    </w:p>
    <w:p w14:paraId="4F160371" w14:textId="10131A73" w:rsidR="00FA23CD" w:rsidRDefault="00FA23CD" w:rsidP="00FA23CD">
      <w:pPr>
        <w:pStyle w:val="af1"/>
        <w:numPr>
          <w:ilvl w:val="0"/>
          <w:numId w:val="2"/>
        </w:numPr>
        <w:ind w:firstLineChars="0"/>
      </w:pPr>
      <w:r w:rsidRPr="00FA23CD">
        <w:rPr>
          <w:rFonts w:hint="eastAsia"/>
        </w:rPr>
        <w:t>读写内存中的</w:t>
      </w:r>
      <w:r w:rsidRPr="00FA23CD">
        <w:t>MSI-X内存空间结构</w:t>
      </w:r>
    </w:p>
    <w:p w14:paraId="10D6923D" w14:textId="126C7569" w:rsidR="002B7C04" w:rsidRDefault="00FA23CD" w:rsidP="002B7C04">
      <w:pPr>
        <w:pStyle w:val="af1"/>
        <w:ind w:left="420"/>
      </w:pPr>
      <w:r>
        <w:t>MSI-X Table和MSI-X PBA结构的定义使得它们可以</w:t>
      </w:r>
      <w:r w:rsidR="002B7C04">
        <w:rPr>
          <w:rFonts w:hint="eastAsia"/>
        </w:rPr>
        <w:t>存</w:t>
      </w:r>
      <w:r>
        <w:t>在设备上的通用读/写内存中，以便于实现和增加灵活性。要实现这一点，所包含的字段都不需要是只读的，并且对事务对齐和大小也有限制。</w:t>
      </w:r>
    </w:p>
    <w:p w14:paraId="65E0E59B" w14:textId="35F33246" w:rsidR="002B7C04" w:rsidRDefault="002B7C04" w:rsidP="002B7C04"/>
    <w:p w14:paraId="4DDC726F" w14:textId="443C8E69" w:rsidR="002B7C04" w:rsidRDefault="002B7C04" w:rsidP="002B7C04">
      <w:r w:rsidRPr="002B7C04">
        <w:rPr>
          <w:rFonts w:hint="eastAsia"/>
        </w:rPr>
        <w:t>对于所有访问</w:t>
      </w:r>
      <w:r w:rsidRPr="002B7C04">
        <w:t>MSI-X表和MSI-X PBA字段，软件必须使用对齐的全DWORD或对齐的全QWORD事务;否则，结果为未定义。</w:t>
      </w:r>
    </w:p>
    <w:p w14:paraId="62301966" w14:textId="3DBA1A52" w:rsidR="002B7C04" w:rsidRDefault="002B7C04" w:rsidP="00C83DB2">
      <w:r w:rsidRPr="002B7C04">
        <w:t>MSI-X</w:t>
      </w:r>
      <w:r>
        <w:t xml:space="preserve"> </w:t>
      </w:r>
      <w:r>
        <w:rPr>
          <w:rFonts w:hint="eastAsia"/>
        </w:rPr>
        <w:t>Table</w:t>
      </w:r>
      <w:r w:rsidR="00C83DB2">
        <w:t xml:space="preserve"> entries</w:t>
      </w:r>
      <w:r>
        <w:t>和Pending bits</w:t>
      </w:r>
      <w:r w:rsidRPr="002B7C04">
        <w:t>分别从0到N-1编号，其中N-1由MSI-X的消息控制寄存器中的表大小字段</w:t>
      </w:r>
      <w:r w:rsidR="00C83DB2">
        <w:rPr>
          <w:rFonts w:hint="eastAsia"/>
        </w:rPr>
        <w:t>控制</w:t>
      </w:r>
      <w:r w:rsidRPr="002B7C04">
        <w:t>。对于任意给定的MSI-X</w:t>
      </w:r>
      <w:r w:rsidR="00C83DB2">
        <w:rPr>
          <w:rFonts w:hint="eastAsia"/>
        </w:rPr>
        <w:t xml:space="preserve"> </w:t>
      </w:r>
      <w:r w:rsidR="00C83DB2">
        <w:t>T</w:t>
      </w:r>
      <w:r w:rsidR="00C83DB2">
        <w:rPr>
          <w:rFonts w:hint="eastAsia"/>
        </w:rPr>
        <w:t>able</w:t>
      </w:r>
      <w:r w:rsidRPr="002B7C04">
        <w:t>项k，其起始地址可以用公式计算:</w:t>
      </w:r>
    </w:p>
    <w:p w14:paraId="4FEE7093" w14:textId="2790A271" w:rsidR="00C83DB2" w:rsidRDefault="00C83DB2" w:rsidP="00C83DB2">
      <w:r w:rsidRPr="00C83DB2">
        <w:t>entry starting address = Table base + k × 16</w:t>
      </w:r>
    </w:p>
    <w:p w14:paraId="72B49D0B" w14:textId="4205CF61" w:rsidR="00C83DB2" w:rsidRDefault="00C83DB2" w:rsidP="00C83DB2">
      <w:r w:rsidRPr="00C83DB2">
        <w:rPr>
          <w:rFonts w:hint="eastAsia"/>
        </w:rPr>
        <w:t>对于关联的</w:t>
      </w:r>
      <w:r w:rsidRPr="00C83DB2">
        <w:t>Pending位k，其QWORD访问地址和该QWORD内的位数可以用公式计算:</w:t>
      </w:r>
    </w:p>
    <w:p w14:paraId="071D640B" w14:textId="77777777" w:rsidR="00C83DB2" w:rsidRDefault="00C83DB2" w:rsidP="00C83DB2">
      <w:r w:rsidRPr="00C83DB2">
        <w:t xml:space="preserve">QWORD address = PBA base + (k div 64) × 8 </w:t>
      </w:r>
    </w:p>
    <w:p w14:paraId="73F1A476" w14:textId="25DB66D8" w:rsidR="00C83DB2" w:rsidRDefault="00C83DB2" w:rsidP="00C83DB2">
      <w:r>
        <w:t xml:space="preserve">QWORD bit    </w:t>
      </w:r>
      <w:r w:rsidRPr="00C83DB2">
        <w:t xml:space="preserve"> = k mod 64</w:t>
      </w:r>
    </w:p>
    <w:p w14:paraId="6D053FDD" w14:textId="2052C55B" w:rsidR="0032110C" w:rsidRDefault="0032110C" w:rsidP="00C83DB2">
      <w:r w:rsidRPr="0032110C">
        <w:rPr>
          <w:rFonts w:hint="eastAsia"/>
        </w:rPr>
        <w:t>选择通过</w:t>
      </w:r>
      <w:r w:rsidRPr="0032110C">
        <w:t>DWORD访问读取</w:t>
      </w:r>
      <w:r>
        <w:rPr>
          <w:rFonts w:hint="eastAsia"/>
        </w:rPr>
        <w:t>pe</w:t>
      </w:r>
      <w:r>
        <w:t xml:space="preserve">nding bit </w:t>
      </w:r>
      <w:r w:rsidRPr="0032110C">
        <w:t>K的软件可以使用这些公式:</w:t>
      </w:r>
    </w:p>
    <w:p w14:paraId="06FB63FF" w14:textId="77777777" w:rsidR="003768C2" w:rsidRDefault="003768C2" w:rsidP="00C83DB2">
      <w:r w:rsidRPr="003768C2">
        <w:t xml:space="preserve">DWORD address = PBA base + (k div 32) × 4 </w:t>
      </w:r>
    </w:p>
    <w:p w14:paraId="226A00F0" w14:textId="53436007" w:rsidR="003768C2" w:rsidRDefault="003768C2" w:rsidP="00C83DB2">
      <w:r>
        <w:t xml:space="preserve">DWORD bit     </w:t>
      </w:r>
      <w:r w:rsidRPr="003768C2">
        <w:t>= k mod 32</w:t>
      </w:r>
    </w:p>
    <w:p w14:paraId="7253550C" w14:textId="77777777" w:rsidR="00C529C6" w:rsidRDefault="00C529C6" w:rsidP="00C529C6"/>
    <w:p w14:paraId="55B63B2A" w14:textId="158572A0" w:rsidR="00C529C6" w:rsidRDefault="00C529C6" w:rsidP="00C529C6">
      <w:r>
        <w:t>MSI-X Capability、MSI-X Table和MSI-X PBA结构中的每个字段将在以下章节中进一步描述。</w:t>
      </w:r>
    </w:p>
    <w:p w14:paraId="5AC7DB49" w14:textId="528966FD" w:rsidR="00C529C6" w:rsidRDefault="00C529C6" w:rsidP="00C529C6">
      <w:pPr>
        <w:rPr>
          <w:ins w:id="123" w:author="Elvis Liang (梁泽溢)" w:date="2023-12-01T16:54:00Z"/>
        </w:rPr>
      </w:pPr>
      <w:r>
        <w:rPr>
          <w:rFonts w:hint="eastAsia"/>
        </w:rPr>
        <w:t>在</w:t>
      </w:r>
      <w:r>
        <w:t>MSI-X Capability结构中，读时保留寄存器和位总是返回0，而写操作没有影响。在MSI-X表和PBA结构中，保留字段有特殊的规则。</w:t>
      </w:r>
    </w:p>
    <w:p w14:paraId="7C40E407" w14:textId="77777777" w:rsidR="00E13558" w:rsidRDefault="00E13558" w:rsidP="00C529C6"/>
    <w:p w14:paraId="7D481CE5" w14:textId="77777777" w:rsidR="00E13558" w:rsidRDefault="00E13558" w:rsidP="00C529C6">
      <w:pPr>
        <w:rPr>
          <w:ins w:id="124" w:author="Elvis Liang (梁泽溢)" w:date="2023-12-01T16:54:00Z"/>
        </w:rPr>
      </w:pPr>
      <w:ins w:id="125" w:author="Elvis Liang (梁泽溢)" w:date="2023-12-01T16:53:00Z">
        <w:r w:rsidRPr="00E13558">
          <w:rPr>
            <w:rFonts w:hint="eastAsia"/>
            <w:rPrChange w:id="126" w:author="Elvis Liang (梁泽溢)" w:date="2023-12-01T16:53:00Z">
              <w:rPr>
                <w:rFonts w:ascii="FZSSK--GBK1-0" w:hAnsi="FZSSK--GBK1-0" w:hint="eastAsia"/>
                <w:color w:val="000000"/>
                <w:sz w:val="22"/>
              </w:rPr>
            </w:rPrChange>
          </w:rPr>
          <w:t>在</w:t>
        </w:r>
        <w:r w:rsidRPr="00E13558">
          <w:rPr>
            <w:rFonts w:hint="eastAsia"/>
            <w:rPrChange w:id="127" w:author="Elvis Liang (梁泽溢)" w:date="2023-12-01T16:53:00Z">
              <w:rPr>
                <w:rFonts w:ascii="FZSSK--GBK1-0" w:hAnsi="FZSSK--GBK1-0" w:hint="eastAsia"/>
                <w:color w:val="000000"/>
                <w:sz w:val="22"/>
              </w:rPr>
            </w:rPrChange>
          </w:rPr>
          <w:t xml:space="preserve"> </w:t>
        </w:r>
        <w:r w:rsidRPr="00E13558">
          <w:rPr>
            <w:rFonts w:hint="eastAsia"/>
            <w:rPrChange w:id="128" w:author="Elvis Liang (梁泽溢)" w:date="2023-12-01T16:53:00Z">
              <w:rPr>
                <w:rFonts w:ascii="E-BZ" w:hAnsi="E-BZ" w:hint="eastAsia"/>
                <w:color w:val="000000"/>
                <w:sz w:val="22"/>
              </w:rPr>
            </w:rPrChange>
          </w:rPr>
          <w:t>MSI</w:t>
        </w:r>
        <w:r w:rsidRPr="00E13558">
          <w:rPr>
            <w:rFonts w:ascii="MS Gothic" w:eastAsia="MS Gothic" w:hAnsi="MS Gothic" w:cs="MS Gothic"/>
            <w:rPrChange w:id="129" w:author="Elvis Liang (梁泽溢)" w:date="2023-12-01T16:53:00Z">
              <w:rPr>
                <w:rFonts w:ascii="MS Gothic" w:eastAsia="MS Gothic" w:hAnsi="MS Gothic" w:cs="MS Gothic"/>
                <w:color w:val="000000"/>
                <w:sz w:val="22"/>
              </w:rPr>
            </w:rPrChange>
          </w:rPr>
          <w:t>⁃</w:t>
        </w:r>
        <w:r w:rsidRPr="00E13558">
          <w:rPr>
            <w:rFonts w:hint="eastAsia"/>
            <w:rPrChange w:id="130" w:author="Elvis Liang (梁泽溢)" w:date="2023-12-01T16:53:00Z">
              <w:rPr>
                <w:rFonts w:ascii="E-BZ" w:hAnsi="E-BZ" w:hint="eastAsia"/>
                <w:color w:val="000000"/>
                <w:sz w:val="22"/>
              </w:rPr>
            </w:rPrChange>
          </w:rPr>
          <w:t xml:space="preserve">X Capability </w:t>
        </w:r>
        <w:r w:rsidRPr="00E13558">
          <w:rPr>
            <w:rFonts w:hint="eastAsia"/>
            <w:rPrChange w:id="131" w:author="Elvis Liang (梁泽溢)" w:date="2023-12-01T16:53:00Z">
              <w:rPr>
                <w:rFonts w:ascii="FZSSK--GBK1-0" w:hAnsi="FZSSK--GBK1-0" w:hint="eastAsia"/>
                <w:color w:val="000000"/>
                <w:sz w:val="22"/>
              </w:rPr>
            </w:rPrChange>
          </w:rPr>
          <w:t>结构中</w:t>
        </w:r>
        <w:r w:rsidRPr="00E13558">
          <w:rPr>
            <w:rFonts w:hint="eastAsia"/>
            <w:rPrChange w:id="132" w:author="Elvis Liang (梁泽溢)" w:date="2023-12-01T16:53:00Z">
              <w:rPr>
                <w:rFonts w:ascii="E-BZ" w:hAnsi="E-BZ" w:hint="eastAsia"/>
                <w:color w:val="000000"/>
                <w:sz w:val="22"/>
              </w:rPr>
            </w:rPrChange>
          </w:rPr>
          <w:t>，</w:t>
        </w:r>
        <w:r w:rsidRPr="00E13558">
          <w:rPr>
            <w:rFonts w:hint="eastAsia"/>
            <w:rPrChange w:id="133" w:author="Elvis Liang (梁泽溢)" w:date="2023-12-01T16:53:00Z">
              <w:rPr>
                <w:rFonts w:ascii="E-BZ" w:hAnsi="E-BZ" w:hint="eastAsia"/>
                <w:color w:val="000000"/>
                <w:sz w:val="22"/>
              </w:rPr>
            </w:rPrChange>
          </w:rPr>
          <w:t xml:space="preserve"> </w:t>
        </w:r>
        <w:r w:rsidRPr="00E13558">
          <w:rPr>
            <w:rFonts w:hint="eastAsia"/>
            <w:rPrChange w:id="134" w:author="Elvis Liang (梁泽溢)" w:date="2023-12-01T16:53:00Z">
              <w:rPr>
                <w:rFonts w:ascii="FZSSK--GBK1-0" w:hAnsi="FZSSK--GBK1-0" w:hint="eastAsia"/>
                <w:color w:val="000000"/>
                <w:sz w:val="22"/>
              </w:rPr>
            </w:rPrChange>
          </w:rPr>
          <w:t>每一个中断请求都使用独立的</w:t>
        </w:r>
        <w:r w:rsidRPr="00E13558">
          <w:rPr>
            <w:rFonts w:hint="eastAsia"/>
            <w:rPrChange w:id="135" w:author="Elvis Liang (梁泽溢)" w:date="2023-12-01T16:53:00Z">
              <w:rPr>
                <w:rFonts w:ascii="FZSSK--GBK1-0" w:hAnsi="FZSSK--GBK1-0" w:hint="eastAsia"/>
                <w:color w:val="000000"/>
                <w:sz w:val="22"/>
              </w:rPr>
            </w:rPrChange>
          </w:rPr>
          <w:t xml:space="preserve"> </w:t>
        </w:r>
        <w:r w:rsidRPr="00E13558">
          <w:rPr>
            <w:rFonts w:hint="eastAsia"/>
            <w:rPrChange w:id="136" w:author="Elvis Liang (梁泽溢)" w:date="2023-12-01T16:53:00Z">
              <w:rPr>
                <w:rFonts w:ascii="E-BZ" w:hAnsi="E-BZ" w:hint="eastAsia"/>
                <w:color w:val="000000"/>
                <w:sz w:val="22"/>
              </w:rPr>
            </w:rPrChange>
          </w:rPr>
          <w:t xml:space="preserve">Message Address </w:t>
        </w:r>
        <w:r w:rsidRPr="00E13558">
          <w:rPr>
            <w:rFonts w:hint="eastAsia"/>
            <w:rPrChange w:id="137" w:author="Elvis Liang (梁泽溢)" w:date="2023-12-01T16:53:00Z">
              <w:rPr>
                <w:rFonts w:ascii="FZSSK--GBK1-0" w:hAnsi="FZSSK--GBK1-0" w:hint="eastAsia"/>
                <w:color w:val="000000"/>
                <w:sz w:val="22"/>
              </w:rPr>
            </w:rPrChange>
          </w:rPr>
          <w:t>字段和</w:t>
        </w:r>
        <w:r w:rsidRPr="00E13558">
          <w:rPr>
            <w:rFonts w:hint="eastAsia"/>
            <w:rPrChange w:id="138" w:author="Elvis Liang (梁泽溢)" w:date="2023-12-01T16:53:00Z">
              <w:rPr>
                <w:rFonts w:ascii="FZSSK--GBK1-0" w:hAnsi="FZSSK--GBK1-0" w:hint="eastAsia"/>
                <w:color w:val="000000"/>
                <w:sz w:val="22"/>
              </w:rPr>
            </w:rPrChange>
          </w:rPr>
          <w:t xml:space="preserve"> </w:t>
        </w:r>
        <w:r w:rsidRPr="00E13558">
          <w:rPr>
            <w:rFonts w:hint="eastAsia"/>
            <w:rPrChange w:id="139" w:author="Elvis Liang (梁泽溢)" w:date="2023-12-01T16:53:00Z">
              <w:rPr>
                <w:rFonts w:ascii="E-BZ" w:hAnsi="E-BZ" w:hint="eastAsia"/>
                <w:color w:val="000000"/>
                <w:sz w:val="22"/>
              </w:rPr>
            </w:rPrChange>
          </w:rPr>
          <w:t xml:space="preserve">Message Data </w:t>
        </w:r>
        <w:r w:rsidRPr="00E13558">
          <w:rPr>
            <w:rFonts w:hint="eastAsia"/>
            <w:rPrChange w:id="140" w:author="Elvis Liang (梁泽溢)" w:date="2023-12-01T16:53:00Z">
              <w:rPr>
                <w:rFonts w:ascii="FZSSK--GBK1-0" w:hAnsi="FZSSK--GBK1-0" w:hint="eastAsia"/>
                <w:color w:val="000000"/>
                <w:sz w:val="22"/>
              </w:rPr>
            </w:rPrChange>
          </w:rPr>
          <w:t>字段</w:t>
        </w:r>
        <w:r w:rsidRPr="00E13558">
          <w:rPr>
            <w:rFonts w:hint="eastAsia"/>
            <w:rPrChange w:id="141" w:author="Elvis Liang (梁泽溢)" w:date="2023-12-01T16:53:00Z">
              <w:rPr>
                <w:rFonts w:ascii="E-BZ" w:hAnsi="E-BZ" w:hint="eastAsia"/>
                <w:color w:val="000000"/>
                <w:sz w:val="22"/>
              </w:rPr>
            </w:rPrChange>
          </w:rPr>
          <w:t>，</w:t>
        </w:r>
        <w:r w:rsidRPr="00E13558">
          <w:rPr>
            <w:rFonts w:hint="eastAsia"/>
            <w:rPrChange w:id="142" w:author="Elvis Liang (梁泽溢)" w:date="2023-12-01T16:53:00Z">
              <w:rPr>
                <w:rFonts w:ascii="E-BZ" w:hAnsi="E-BZ" w:hint="eastAsia"/>
                <w:color w:val="000000"/>
                <w:sz w:val="22"/>
              </w:rPr>
            </w:rPrChange>
          </w:rPr>
          <w:t xml:space="preserve"> </w:t>
        </w:r>
        <w:r w:rsidRPr="00E13558">
          <w:rPr>
            <w:rFonts w:hint="eastAsia"/>
            <w:rPrChange w:id="143" w:author="Elvis Liang (梁泽溢)" w:date="2023-12-01T16:53:00Z">
              <w:rPr>
                <w:rFonts w:ascii="FZSSK--GBK1-0" w:hAnsi="FZSSK--GBK1-0" w:hint="eastAsia"/>
                <w:color w:val="000000"/>
                <w:sz w:val="22"/>
              </w:rPr>
            </w:rPrChange>
          </w:rPr>
          <w:t>从而中断控制器可以更加合理地为该设备分配中断资源</w:t>
        </w:r>
        <w:r w:rsidRPr="00E13558">
          <w:rPr>
            <w:rFonts w:hint="eastAsia"/>
            <w:rPrChange w:id="144" w:author="Elvis Liang (梁泽溢)" w:date="2023-12-01T16:53:00Z">
              <w:rPr>
                <w:rFonts w:ascii="E-BZ" w:hAnsi="E-BZ" w:hint="eastAsia"/>
                <w:color w:val="000000"/>
                <w:sz w:val="22"/>
              </w:rPr>
            </w:rPrChange>
          </w:rPr>
          <w:t>。</w:t>
        </w:r>
      </w:ins>
    </w:p>
    <w:p w14:paraId="759BEBE5" w14:textId="65547F23" w:rsidR="00E13558" w:rsidRDefault="00E13558" w:rsidP="00C529C6">
      <w:pPr>
        <w:rPr>
          <w:ins w:id="145" w:author="Elvis Liang (梁泽溢)" w:date="2023-12-01T16:55:00Z"/>
        </w:rPr>
      </w:pPr>
      <w:ins w:id="146" w:author="Elvis Liang (梁泽溢)" w:date="2023-12-01T16:53:00Z">
        <w:r w:rsidRPr="00E13558">
          <w:rPr>
            <w:rFonts w:hint="eastAsia"/>
            <w:rPrChange w:id="147" w:author="Elvis Liang (梁泽溢)" w:date="2023-12-01T16:53:00Z">
              <w:rPr>
                <w:rFonts w:ascii="FZSSK--GBK1-0" w:hAnsi="FZSSK--GBK1-0" w:hint="eastAsia"/>
                <w:color w:val="000000"/>
                <w:sz w:val="22"/>
              </w:rPr>
            </w:rPrChange>
          </w:rPr>
          <w:t>除此之外</w:t>
        </w:r>
        <w:r w:rsidRPr="00E13558">
          <w:rPr>
            <w:rFonts w:hint="eastAsia"/>
            <w:rPrChange w:id="148" w:author="Elvis Liang (梁泽溢)" w:date="2023-12-01T16:53:00Z">
              <w:rPr>
                <w:rFonts w:ascii="FZSSK--GBK1-0" w:hAnsi="FZSSK--GBK1-0" w:hint="eastAsia"/>
                <w:color w:val="000000"/>
                <w:sz w:val="22"/>
              </w:rPr>
            </w:rPrChange>
          </w:rPr>
          <w:t xml:space="preserve"> </w:t>
        </w:r>
        <w:r w:rsidRPr="00E13558">
          <w:rPr>
            <w:rFonts w:hint="eastAsia"/>
            <w:rPrChange w:id="149" w:author="Elvis Liang (梁泽溢)" w:date="2023-12-01T16:53:00Z">
              <w:rPr>
                <w:rFonts w:ascii="E-BZ" w:hAnsi="E-BZ" w:hint="eastAsia"/>
                <w:color w:val="000000"/>
                <w:sz w:val="22"/>
              </w:rPr>
            </w:rPrChange>
          </w:rPr>
          <w:t>MSI</w:t>
        </w:r>
        <w:r w:rsidRPr="00E13558">
          <w:rPr>
            <w:rFonts w:ascii="MS Gothic" w:eastAsia="MS Gothic" w:hAnsi="MS Gothic" w:cs="MS Gothic"/>
            <w:rPrChange w:id="150" w:author="Elvis Liang (梁泽溢)" w:date="2023-12-01T16:53:00Z">
              <w:rPr>
                <w:rFonts w:ascii="MS Gothic" w:eastAsia="MS Gothic" w:hAnsi="MS Gothic" w:cs="MS Gothic"/>
                <w:color w:val="000000"/>
                <w:sz w:val="22"/>
              </w:rPr>
            </w:rPrChange>
          </w:rPr>
          <w:t>⁃</w:t>
        </w:r>
        <w:r w:rsidRPr="00E13558">
          <w:rPr>
            <w:rFonts w:hint="eastAsia"/>
            <w:rPrChange w:id="151" w:author="Elvis Liang (梁泽溢)" w:date="2023-12-01T16:53:00Z">
              <w:rPr>
                <w:rFonts w:ascii="E-BZ" w:hAnsi="E-BZ" w:hint="eastAsia"/>
                <w:color w:val="000000"/>
                <w:sz w:val="22"/>
              </w:rPr>
            </w:rPrChange>
          </w:rPr>
          <w:t xml:space="preserve">X </w:t>
        </w:r>
        <w:r w:rsidRPr="00E13558">
          <w:rPr>
            <w:rFonts w:hint="eastAsia"/>
            <w:rPrChange w:id="152" w:author="Elvis Liang (梁泽溢)" w:date="2023-12-01T16:53:00Z">
              <w:rPr>
                <w:rFonts w:ascii="FZSSK--GBK1-0" w:hAnsi="FZSSK--GBK1-0" w:hint="eastAsia"/>
                <w:color w:val="000000"/>
                <w:sz w:val="22"/>
              </w:rPr>
            </w:rPrChange>
          </w:rPr>
          <w:t>中断机制还使用了独立的</w:t>
        </w:r>
        <w:r w:rsidRPr="00E13558">
          <w:rPr>
            <w:rFonts w:hint="eastAsia"/>
            <w:rPrChange w:id="153" w:author="Elvis Liang (梁泽溢)" w:date="2023-12-01T16:53:00Z">
              <w:rPr>
                <w:rFonts w:ascii="FZSSK--GBK1-0" w:hAnsi="FZSSK--GBK1-0" w:hint="eastAsia"/>
                <w:color w:val="000000"/>
                <w:sz w:val="22"/>
              </w:rPr>
            </w:rPrChange>
          </w:rPr>
          <w:t xml:space="preserve"> </w:t>
        </w:r>
        <w:r w:rsidRPr="00E13558">
          <w:rPr>
            <w:rFonts w:hint="eastAsia"/>
            <w:rPrChange w:id="154" w:author="Elvis Liang (梁泽溢)" w:date="2023-12-01T16:53:00Z">
              <w:rPr>
                <w:rFonts w:ascii="E-BZ" w:hAnsi="E-BZ" w:hint="eastAsia"/>
                <w:color w:val="000000"/>
                <w:sz w:val="22"/>
              </w:rPr>
            </w:rPrChange>
          </w:rPr>
          <w:t xml:space="preserve">Pending Table </w:t>
        </w:r>
        <w:r w:rsidRPr="00E13558">
          <w:rPr>
            <w:rFonts w:hint="eastAsia"/>
            <w:rPrChange w:id="155" w:author="Elvis Liang (梁泽溢)" w:date="2023-12-01T16:53:00Z">
              <w:rPr>
                <w:rFonts w:ascii="FZSSK--GBK1-0" w:hAnsi="FZSSK--GBK1-0" w:hint="eastAsia"/>
                <w:color w:val="000000"/>
                <w:sz w:val="22"/>
              </w:rPr>
            </w:rPrChange>
          </w:rPr>
          <w:t>表</w:t>
        </w:r>
        <w:r w:rsidRPr="00E13558">
          <w:rPr>
            <w:rFonts w:hint="eastAsia"/>
            <w:rPrChange w:id="156" w:author="Elvis Liang (梁泽溢)" w:date="2023-12-01T16:53:00Z">
              <w:rPr>
                <w:rFonts w:ascii="E-BZ" w:hAnsi="E-BZ" w:hint="eastAsia"/>
                <w:color w:val="000000"/>
                <w:sz w:val="22"/>
              </w:rPr>
            </w:rPrChange>
          </w:rPr>
          <w:t>，</w:t>
        </w:r>
        <w:r w:rsidRPr="00E13558">
          <w:rPr>
            <w:rFonts w:hint="eastAsia"/>
            <w:rPrChange w:id="157" w:author="Elvis Liang (梁泽溢)" w:date="2023-12-01T16:53:00Z">
              <w:rPr>
                <w:rFonts w:ascii="E-BZ" w:hAnsi="E-BZ" w:hint="eastAsia"/>
                <w:color w:val="000000"/>
                <w:sz w:val="22"/>
              </w:rPr>
            </w:rPrChange>
          </w:rPr>
          <w:t xml:space="preserve"> </w:t>
        </w:r>
        <w:r w:rsidRPr="00E13558">
          <w:rPr>
            <w:rFonts w:hint="eastAsia"/>
            <w:rPrChange w:id="158" w:author="Elvis Liang (梁泽溢)" w:date="2023-12-01T16:53:00Z">
              <w:rPr>
                <w:rFonts w:ascii="FZSSK--GBK1-0" w:hAnsi="FZSSK--GBK1-0" w:hint="eastAsia"/>
                <w:color w:val="000000"/>
                <w:sz w:val="22"/>
              </w:rPr>
            </w:rPrChange>
          </w:rPr>
          <w:t>该表用来存放与每一个中断向量对应的</w:t>
        </w:r>
        <w:r w:rsidRPr="00E13558">
          <w:rPr>
            <w:rFonts w:hint="eastAsia"/>
            <w:rPrChange w:id="159" w:author="Elvis Liang (梁泽溢)" w:date="2023-12-01T16:53:00Z">
              <w:rPr>
                <w:rFonts w:ascii="FZSSK--GBK1-0" w:hAnsi="FZSSK--GBK1-0" w:hint="eastAsia"/>
                <w:color w:val="000000"/>
                <w:sz w:val="22"/>
              </w:rPr>
            </w:rPrChange>
          </w:rPr>
          <w:t xml:space="preserve"> </w:t>
        </w:r>
        <w:r w:rsidRPr="00E13558">
          <w:rPr>
            <w:rFonts w:hint="eastAsia"/>
            <w:rPrChange w:id="160" w:author="Elvis Liang (梁泽溢)" w:date="2023-12-01T16:53:00Z">
              <w:rPr>
                <w:rFonts w:ascii="E-BZ" w:hAnsi="E-BZ" w:hint="eastAsia"/>
                <w:color w:val="000000"/>
                <w:sz w:val="22"/>
              </w:rPr>
            </w:rPrChange>
          </w:rPr>
          <w:t xml:space="preserve">Pending </w:t>
        </w:r>
        <w:r w:rsidRPr="00E13558">
          <w:rPr>
            <w:rFonts w:hint="eastAsia"/>
            <w:rPrChange w:id="161" w:author="Elvis Liang (梁泽溢)" w:date="2023-12-01T16:53:00Z">
              <w:rPr>
                <w:rFonts w:ascii="FZSSK--GBK1-0" w:hAnsi="FZSSK--GBK1-0" w:hint="eastAsia"/>
                <w:color w:val="000000"/>
                <w:sz w:val="22"/>
              </w:rPr>
            </w:rPrChange>
          </w:rPr>
          <w:t>位</w:t>
        </w:r>
        <w:r w:rsidRPr="00E13558">
          <w:rPr>
            <w:rFonts w:hint="eastAsia"/>
            <w:rPrChange w:id="162" w:author="Elvis Liang (梁泽溢)" w:date="2023-12-01T16:53:00Z">
              <w:rPr>
                <w:rFonts w:ascii="E-BZ" w:hAnsi="E-BZ" w:hint="eastAsia"/>
                <w:color w:val="000000"/>
                <w:sz w:val="22"/>
              </w:rPr>
            </w:rPrChange>
          </w:rPr>
          <w:t>。</w:t>
        </w:r>
        <w:r w:rsidRPr="00E13558">
          <w:rPr>
            <w:rFonts w:hint="eastAsia"/>
            <w:rPrChange w:id="163" w:author="Elvis Liang (梁泽溢)" w:date="2023-12-01T16:53:00Z">
              <w:rPr>
                <w:rFonts w:ascii="E-BZ" w:hAnsi="E-BZ" w:hint="eastAsia"/>
                <w:color w:val="000000"/>
                <w:sz w:val="22"/>
              </w:rPr>
            </w:rPrChange>
          </w:rPr>
          <w:t xml:space="preserve"> </w:t>
        </w:r>
        <w:r w:rsidRPr="00E13558">
          <w:rPr>
            <w:rFonts w:hint="eastAsia"/>
            <w:rPrChange w:id="164" w:author="Elvis Liang (梁泽溢)" w:date="2023-12-01T16:53:00Z">
              <w:rPr>
                <w:rFonts w:ascii="FZSSK--GBK1-0" w:hAnsi="FZSSK--GBK1-0" w:hint="eastAsia"/>
                <w:color w:val="000000"/>
                <w:sz w:val="22"/>
              </w:rPr>
            </w:rPrChange>
          </w:rPr>
          <w:t>这个</w:t>
        </w:r>
        <w:r w:rsidRPr="00E13558">
          <w:rPr>
            <w:rFonts w:hint="eastAsia"/>
            <w:rPrChange w:id="165" w:author="Elvis Liang (梁泽溢)" w:date="2023-12-01T16:53:00Z">
              <w:rPr>
                <w:rFonts w:ascii="FZSSK--GBK1-0" w:hAnsi="FZSSK--GBK1-0" w:hint="eastAsia"/>
                <w:color w:val="000000"/>
                <w:sz w:val="22"/>
              </w:rPr>
            </w:rPrChange>
          </w:rPr>
          <w:t xml:space="preserve"> </w:t>
        </w:r>
        <w:r w:rsidRPr="00E13558">
          <w:rPr>
            <w:rFonts w:hint="eastAsia"/>
            <w:rPrChange w:id="166" w:author="Elvis Liang (梁泽溢)" w:date="2023-12-01T16:53:00Z">
              <w:rPr>
                <w:rFonts w:ascii="E-BZ" w:hAnsi="E-BZ" w:hint="eastAsia"/>
                <w:color w:val="000000"/>
                <w:sz w:val="22"/>
              </w:rPr>
            </w:rPrChange>
          </w:rPr>
          <w:t xml:space="preserve">Pending </w:t>
        </w:r>
        <w:r w:rsidRPr="00E13558">
          <w:rPr>
            <w:rFonts w:hint="eastAsia"/>
            <w:rPrChange w:id="167" w:author="Elvis Liang (梁泽溢)" w:date="2023-12-01T16:53:00Z">
              <w:rPr>
                <w:rFonts w:ascii="FZSSK--GBK1-0" w:hAnsi="FZSSK--GBK1-0" w:hint="eastAsia"/>
                <w:color w:val="000000"/>
                <w:sz w:val="22"/>
              </w:rPr>
            </w:rPrChange>
          </w:rPr>
          <w:t>位的定义与</w:t>
        </w:r>
        <w:r w:rsidRPr="00E13558">
          <w:rPr>
            <w:rFonts w:hint="eastAsia"/>
            <w:rPrChange w:id="168" w:author="Elvis Liang (梁泽溢)" w:date="2023-12-01T16:53:00Z">
              <w:rPr>
                <w:rFonts w:ascii="FZSSK--GBK1-0" w:hAnsi="FZSSK--GBK1-0" w:hint="eastAsia"/>
                <w:color w:val="000000"/>
                <w:sz w:val="22"/>
              </w:rPr>
            </w:rPrChange>
          </w:rPr>
          <w:t xml:space="preserve"> </w:t>
        </w:r>
        <w:r w:rsidRPr="00E13558">
          <w:rPr>
            <w:rFonts w:hint="eastAsia"/>
            <w:rPrChange w:id="169" w:author="Elvis Liang (梁泽溢)" w:date="2023-12-01T16:53:00Z">
              <w:rPr>
                <w:rFonts w:ascii="E-BZ" w:hAnsi="E-BZ" w:hint="eastAsia"/>
                <w:color w:val="000000"/>
                <w:sz w:val="22"/>
              </w:rPr>
            </w:rPrChange>
          </w:rPr>
          <w:t xml:space="preserve">MSI Capability </w:t>
        </w:r>
        <w:r w:rsidRPr="00E13558">
          <w:rPr>
            <w:rFonts w:hint="eastAsia"/>
            <w:rPrChange w:id="170" w:author="Elvis Liang (梁泽溢)" w:date="2023-12-01T16:53:00Z">
              <w:rPr>
                <w:rFonts w:ascii="FZSSK--GBK1-0" w:hAnsi="FZSSK--GBK1-0" w:hint="eastAsia"/>
                <w:color w:val="000000"/>
                <w:sz w:val="22"/>
              </w:rPr>
            </w:rPrChange>
          </w:rPr>
          <w:t>寄存器的</w:t>
        </w:r>
        <w:r w:rsidRPr="00E13558">
          <w:rPr>
            <w:rFonts w:hint="eastAsia"/>
            <w:rPrChange w:id="171" w:author="Elvis Liang (梁泽溢)" w:date="2023-12-01T16:53:00Z">
              <w:rPr>
                <w:rFonts w:ascii="FZSSK--GBK1-0" w:hAnsi="FZSSK--GBK1-0" w:hint="eastAsia"/>
                <w:color w:val="000000"/>
                <w:sz w:val="22"/>
              </w:rPr>
            </w:rPrChange>
          </w:rPr>
          <w:t xml:space="preserve"> </w:t>
        </w:r>
        <w:r w:rsidRPr="00E13558">
          <w:rPr>
            <w:rFonts w:hint="eastAsia"/>
            <w:rPrChange w:id="172" w:author="Elvis Liang (梁泽溢)" w:date="2023-12-01T16:53:00Z">
              <w:rPr>
                <w:rFonts w:ascii="E-BZ" w:hAnsi="E-BZ" w:hint="eastAsia"/>
                <w:color w:val="000000"/>
                <w:sz w:val="22"/>
              </w:rPr>
            </w:rPrChange>
          </w:rPr>
          <w:t xml:space="preserve">Pending </w:t>
        </w:r>
        <w:r w:rsidRPr="00E13558">
          <w:rPr>
            <w:rFonts w:hint="eastAsia"/>
            <w:rPrChange w:id="173" w:author="Elvis Liang (梁泽溢)" w:date="2023-12-01T16:53:00Z">
              <w:rPr>
                <w:rFonts w:ascii="FZSSK--GBK1-0" w:hAnsi="FZSSK--GBK1-0" w:hint="eastAsia"/>
                <w:color w:val="000000"/>
                <w:sz w:val="22"/>
              </w:rPr>
            </w:rPrChange>
          </w:rPr>
          <w:t>位类似</w:t>
        </w:r>
        <w:r w:rsidRPr="00E13558">
          <w:rPr>
            <w:rFonts w:hint="eastAsia"/>
            <w:rPrChange w:id="174" w:author="Elvis Liang (梁泽溢)" w:date="2023-12-01T16:53:00Z">
              <w:rPr>
                <w:rFonts w:ascii="E-BZ" w:hAnsi="E-BZ" w:hint="eastAsia"/>
                <w:color w:val="000000"/>
                <w:sz w:val="22"/>
              </w:rPr>
            </w:rPrChange>
          </w:rPr>
          <w:t>。</w:t>
        </w:r>
      </w:ins>
    </w:p>
    <w:p w14:paraId="413E6311" w14:textId="52A76506" w:rsidR="00E13558" w:rsidRDefault="00E13558" w:rsidP="00C529C6">
      <w:ins w:id="175" w:author="Elvis Liang (梁泽溢)" w:date="2023-12-01T16:53:00Z">
        <w:r w:rsidRPr="00E13558">
          <w:rPr>
            <w:rFonts w:hint="eastAsia"/>
            <w:rPrChange w:id="176" w:author="Elvis Liang (梁泽溢)" w:date="2023-12-01T16:53:00Z">
              <w:rPr>
                <w:rFonts w:ascii="E-BZ" w:hAnsi="E-BZ" w:hint="eastAsia"/>
                <w:color w:val="000000"/>
                <w:sz w:val="22"/>
              </w:rPr>
            </w:rPrChange>
          </w:rPr>
          <w:t>MSI</w:t>
        </w:r>
        <w:r w:rsidRPr="00E13558">
          <w:rPr>
            <w:rFonts w:ascii="MS Gothic" w:eastAsia="MS Gothic" w:hAnsi="MS Gothic" w:cs="MS Gothic"/>
            <w:rPrChange w:id="177" w:author="Elvis Liang (梁泽溢)" w:date="2023-12-01T16:53:00Z">
              <w:rPr>
                <w:rFonts w:ascii="MS Gothic" w:eastAsia="MS Gothic" w:hAnsi="MS Gothic" w:cs="MS Gothic"/>
                <w:color w:val="000000"/>
                <w:sz w:val="22"/>
              </w:rPr>
            </w:rPrChange>
          </w:rPr>
          <w:t>⁃</w:t>
        </w:r>
        <w:r w:rsidRPr="00E13558">
          <w:rPr>
            <w:rFonts w:hint="eastAsia"/>
            <w:rPrChange w:id="178" w:author="Elvis Liang (梁泽溢)" w:date="2023-12-01T16:53:00Z">
              <w:rPr>
                <w:rFonts w:ascii="E-BZ" w:hAnsi="E-BZ" w:hint="eastAsia"/>
                <w:color w:val="000000"/>
                <w:sz w:val="22"/>
              </w:rPr>
            </w:rPrChange>
          </w:rPr>
          <w:t xml:space="preserve">X Table </w:t>
        </w:r>
        <w:r w:rsidRPr="00E13558">
          <w:rPr>
            <w:rFonts w:hint="eastAsia"/>
            <w:rPrChange w:id="179" w:author="Elvis Liang (梁泽溢)" w:date="2023-12-01T16:53:00Z">
              <w:rPr>
                <w:rFonts w:ascii="FZSSK--GBK1-0" w:hAnsi="FZSSK--GBK1-0" w:hint="eastAsia"/>
                <w:color w:val="000000"/>
                <w:sz w:val="22"/>
              </w:rPr>
            </w:rPrChange>
          </w:rPr>
          <w:t>和</w:t>
        </w:r>
        <w:r w:rsidRPr="00E13558">
          <w:rPr>
            <w:rFonts w:hint="eastAsia"/>
            <w:rPrChange w:id="180" w:author="Elvis Liang (梁泽溢)" w:date="2023-12-01T16:53:00Z">
              <w:rPr>
                <w:rFonts w:ascii="FZSSK--GBK1-0" w:hAnsi="FZSSK--GBK1-0" w:hint="eastAsia"/>
                <w:color w:val="000000"/>
                <w:sz w:val="22"/>
              </w:rPr>
            </w:rPrChange>
          </w:rPr>
          <w:t xml:space="preserve"> </w:t>
        </w:r>
        <w:r w:rsidRPr="00E13558">
          <w:rPr>
            <w:rFonts w:hint="eastAsia"/>
            <w:rPrChange w:id="181" w:author="Elvis Liang (梁泽溢)" w:date="2023-12-01T16:53:00Z">
              <w:rPr>
                <w:rFonts w:ascii="E-BZ" w:hAnsi="E-BZ" w:hint="eastAsia"/>
                <w:color w:val="000000"/>
                <w:sz w:val="22"/>
              </w:rPr>
            </w:rPrChange>
          </w:rPr>
          <w:t xml:space="preserve">Pending Table </w:t>
        </w:r>
        <w:r w:rsidRPr="00E13558">
          <w:rPr>
            <w:rFonts w:hint="eastAsia"/>
            <w:rPrChange w:id="182" w:author="Elvis Liang (梁泽溢)" w:date="2023-12-01T16:53:00Z">
              <w:rPr>
                <w:rFonts w:ascii="FZSSK--GBK1-0" w:hAnsi="FZSSK--GBK1-0" w:hint="eastAsia"/>
                <w:color w:val="000000"/>
                <w:sz w:val="22"/>
              </w:rPr>
            </w:rPrChange>
          </w:rPr>
          <w:t>存放在</w:t>
        </w:r>
        <w:r w:rsidRPr="00E13558">
          <w:rPr>
            <w:rFonts w:hint="eastAsia"/>
            <w:rPrChange w:id="183" w:author="Elvis Liang (梁泽溢)" w:date="2023-12-01T16:53:00Z">
              <w:rPr>
                <w:rFonts w:ascii="FZSSK--GBK1-0" w:hAnsi="FZSSK--GBK1-0" w:hint="eastAsia"/>
                <w:color w:val="000000"/>
                <w:sz w:val="22"/>
              </w:rPr>
            </w:rPrChange>
          </w:rPr>
          <w:t xml:space="preserve"> </w:t>
        </w:r>
        <w:r w:rsidRPr="00E13558">
          <w:rPr>
            <w:rFonts w:hint="eastAsia"/>
            <w:rPrChange w:id="184" w:author="Elvis Liang (梁泽溢)" w:date="2023-12-01T16:53:00Z">
              <w:rPr>
                <w:rFonts w:ascii="E-BZ" w:hAnsi="E-BZ" w:hint="eastAsia"/>
                <w:color w:val="000000"/>
                <w:sz w:val="22"/>
              </w:rPr>
            </w:rPrChange>
          </w:rPr>
          <w:t xml:space="preserve">PCIe </w:t>
        </w:r>
        <w:r w:rsidRPr="00E13558">
          <w:rPr>
            <w:rFonts w:hint="eastAsia"/>
            <w:rPrChange w:id="185" w:author="Elvis Liang (梁泽溢)" w:date="2023-12-01T16:53:00Z">
              <w:rPr>
                <w:rFonts w:ascii="FZSSK--GBK1-0" w:hAnsi="FZSSK--GBK1-0" w:hint="eastAsia"/>
                <w:color w:val="000000"/>
                <w:sz w:val="22"/>
              </w:rPr>
            </w:rPrChange>
          </w:rPr>
          <w:t>设备的</w:t>
        </w:r>
        <w:r w:rsidRPr="00E13558">
          <w:rPr>
            <w:rFonts w:hint="eastAsia"/>
            <w:rPrChange w:id="186" w:author="Elvis Liang (梁泽溢)" w:date="2023-12-01T16:53:00Z">
              <w:rPr>
                <w:rFonts w:ascii="FZSSK--GBK1-0" w:hAnsi="FZSSK--GBK1-0" w:hint="eastAsia"/>
                <w:color w:val="000000"/>
                <w:sz w:val="22"/>
              </w:rPr>
            </w:rPrChange>
          </w:rPr>
          <w:t xml:space="preserve"> </w:t>
        </w:r>
        <w:r w:rsidRPr="00E13558">
          <w:rPr>
            <w:rFonts w:hint="eastAsia"/>
            <w:rPrChange w:id="187" w:author="Elvis Liang (梁泽溢)" w:date="2023-12-01T16:53:00Z">
              <w:rPr>
                <w:rFonts w:ascii="E-BZ" w:hAnsi="E-BZ" w:hint="eastAsia"/>
                <w:color w:val="000000"/>
                <w:sz w:val="22"/>
              </w:rPr>
            </w:rPrChange>
          </w:rPr>
          <w:t xml:space="preserve">BAR </w:t>
        </w:r>
        <w:r w:rsidRPr="00E13558">
          <w:rPr>
            <w:rFonts w:hint="eastAsia"/>
            <w:rPrChange w:id="188" w:author="Elvis Liang (梁泽溢)" w:date="2023-12-01T16:53:00Z">
              <w:rPr>
                <w:rFonts w:ascii="FZSSK--GBK1-0" w:hAnsi="FZSSK--GBK1-0" w:hint="eastAsia"/>
                <w:color w:val="000000"/>
                <w:sz w:val="22"/>
              </w:rPr>
            </w:rPrChange>
          </w:rPr>
          <w:t>空间中</w:t>
        </w:r>
        <w:r w:rsidRPr="00E13558">
          <w:rPr>
            <w:rFonts w:hint="eastAsia"/>
            <w:rPrChange w:id="189" w:author="Elvis Liang (梁泽溢)" w:date="2023-12-01T16:53:00Z">
              <w:rPr>
                <w:rFonts w:ascii="E-BZ" w:hAnsi="E-BZ" w:hint="eastAsia"/>
                <w:color w:val="000000"/>
                <w:sz w:val="22"/>
              </w:rPr>
            </w:rPrChange>
          </w:rPr>
          <w:t>。</w:t>
        </w:r>
        <w:r w:rsidRPr="00E13558">
          <w:rPr>
            <w:rFonts w:hint="eastAsia"/>
            <w:rPrChange w:id="190" w:author="Elvis Liang (梁泽溢)" w:date="2023-12-01T16:53:00Z">
              <w:rPr>
                <w:rFonts w:ascii="E-BZ" w:hAnsi="E-BZ" w:hint="eastAsia"/>
                <w:color w:val="000000"/>
                <w:sz w:val="22"/>
              </w:rPr>
            </w:rPrChange>
          </w:rPr>
          <w:t xml:space="preserve"> </w:t>
        </w:r>
        <w:r w:rsidRPr="00E13558">
          <w:rPr>
            <w:rFonts w:hint="eastAsia"/>
            <w:highlight w:val="yellow"/>
            <w:rPrChange w:id="191" w:author="Elvis Liang (梁泽溢)" w:date="2023-12-01T16:55:00Z">
              <w:rPr>
                <w:rFonts w:ascii="E-BZ" w:hAnsi="E-BZ" w:hint="eastAsia"/>
                <w:color w:val="000000"/>
                <w:sz w:val="22"/>
              </w:rPr>
            </w:rPrChange>
          </w:rPr>
          <w:t>MSI</w:t>
        </w:r>
        <w:r w:rsidRPr="00E13558">
          <w:rPr>
            <w:rFonts w:ascii="MS Gothic" w:eastAsia="MS Gothic" w:hAnsi="MS Gothic" w:cs="MS Gothic"/>
            <w:highlight w:val="yellow"/>
            <w:rPrChange w:id="192" w:author="Elvis Liang (梁泽溢)" w:date="2023-12-01T16:55:00Z">
              <w:rPr>
                <w:rFonts w:ascii="MS Gothic" w:eastAsia="MS Gothic" w:hAnsi="MS Gothic" w:cs="MS Gothic"/>
                <w:color w:val="000000"/>
                <w:sz w:val="22"/>
              </w:rPr>
            </w:rPrChange>
          </w:rPr>
          <w:t>⁃</w:t>
        </w:r>
        <w:r w:rsidRPr="00E13558">
          <w:rPr>
            <w:rFonts w:hint="eastAsia"/>
            <w:highlight w:val="yellow"/>
            <w:rPrChange w:id="193" w:author="Elvis Liang (梁泽溢)" w:date="2023-12-01T16:55:00Z">
              <w:rPr>
                <w:rFonts w:ascii="E-BZ" w:hAnsi="E-BZ" w:hint="eastAsia"/>
                <w:color w:val="000000"/>
                <w:sz w:val="22"/>
              </w:rPr>
            </w:rPrChange>
          </w:rPr>
          <w:t xml:space="preserve">X </w:t>
        </w:r>
        <w:r w:rsidRPr="00E13558">
          <w:rPr>
            <w:rFonts w:hint="eastAsia"/>
            <w:highlight w:val="yellow"/>
            <w:rPrChange w:id="194" w:author="Elvis Liang (梁泽溢)" w:date="2023-12-01T16:55:00Z">
              <w:rPr>
                <w:rFonts w:ascii="FZSSK--GBK1-0" w:hAnsi="FZSSK--GBK1-0" w:hint="eastAsia"/>
                <w:color w:val="000000"/>
                <w:sz w:val="22"/>
              </w:rPr>
            </w:rPrChange>
          </w:rPr>
          <w:t>机制必须支持这个</w:t>
        </w:r>
        <w:r w:rsidRPr="00E13558">
          <w:rPr>
            <w:rFonts w:hint="eastAsia"/>
            <w:highlight w:val="yellow"/>
            <w:rPrChange w:id="195" w:author="Elvis Liang (梁泽溢)" w:date="2023-12-01T16:55:00Z">
              <w:rPr>
                <w:rFonts w:ascii="E-BZ" w:hAnsi="E-BZ" w:hint="eastAsia"/>
                <w:color w:val="000000"/>
                <w:sz w:val="22"/>
              </w:rPr>
            </w:rPrChange>
          </w:rPr>
          <w:t>Pending Table</w:t>
        </w:r>
        <w:r w:rsidRPr="00E13558">
          <w:rPr>
            <w:rFonts w:hint="eastAsia"/>
            <w:highlight w:val="yellow"/>
            <w:rPrChange w:id="196" w:author="Elvis Liang (梁泽溢)" w:date="2023-12-01T16:55:00Z">
              <w:rPr>
                <w:rFonts w:ascii="E-BZ" w:hAnsi="E-BZ" w:hint="eastAsia"/>
                <w:color w:val="000000"/>
                <w:sz w:val="22"/>
              </w:rPr>
            </w:rPrChange>
          </w:rPr>
          <w:t>，</w:t>
        </w:r>
        <w:r w:rsidRPr="00E13558">
          <w:rPr>
            <w:rFonts w:hint="eastAsia"/>
            <w:highlight w:val="yellow"/>
            <w:rPrChange w:id="197" w:author="Elvis Liang (梁泽溢)" w:date="2023-12-01T16:55:00Z">
              <w:rPr>
                <w:rFonts w:ascii="E-BZ" w:hAnsi="E-BZ" w:hint="eastAsia"/>
                <w:color w:val="000000"/>
                <w:sz w:val="22"/>
              </w:rPr>
            </w:rPrChange>
          </w:rPr>
          <w:t xml:space="preserve"> </w:t>
        </w:r>
        <w:r w:rsidRPr="00E13558">
          <w:rPr>
            <w:rFonts w:hint="eastAsia"/>
            <w:highlight w:val="yellow"/>
            <w:rPrChange w:id="198" w:author="Elvis Liang (梁泽溢)" w:date="2023-12-01T16:55:00Z">
              <w:rPr>
                <w:rFonts w:ascii="FZSSK--GBK1-0" w:hAnsi="FZSSK--GBK1-0" w:hint="eastAsia"/>
                <w:color w:val="000000"/>
                <w:sz w:val="22"/>
              </w:rPr>
            </w:rPrChange>
          </w:rPr>
          <w:t>而</w:t>
        </w:r>
        <w:r w:rsidRPr="00E13558">
          <w:rPr>
            <w:rFonts w:hint="eastAsia"/>
            <w:highlight w:val="yellow"/>
            <w:rPrChange w:id="199" w:author="Elvis Liang (梁泽溢)" w:date="2023-12-01T16:55:00Z">
              <w:rPr>
                <w:rFonts w:ascii="FZSSK--GBK1-0" w:hAnsi="FZSSK--GBK1-0" w:hint="eastAsia"/>
                <w:color w:val="000000"/>
                <w:sz w:val="22"/>
              </w:rPr>
            </w:rPrChange>
          </w:rPr>
          <w:t xml:space="preserve"> </w:t>
        </w:r>
        <w:r w:rsidRPr="00E13558">
          <w:rPr>
            <w:rFonts w:hint="eastAsia"/>
            <w:highlight w:val="yellow"/>
            <w:rPrChange w:id="200" w:author="Elvis Liang (梁泽溢)" w:date="2023-12-01T16:55:00Z">
              <w:rPr>
                <w:rFonts w:ascii="E-BZ" w:hAnsi="E-BZ" w:hint="eastAsia"/>
                <w:color w:val="000000"/>
                <w:sz w:val="22"/>
              </w:rPr>
            </w:rPrChange>
          </w:rPr>
          <w:t xml:space="preserve">MSI </w:t>
        </w:r>
        <w:r w:rsidRPr="00E13558">
          <w:rPr>
            <w:rFonts w:hint="eastAsia"/>
            <w:highlight w:val="yellow"/>
            <w:rPrChange w:id="201" w:author="Elvis Liang (梁泽溢)" w:date="2023-12-01T16:55:00Z">
              <w:rPr>
                <w:rFonts w:ascii="FZSSK--GBK1-0" w:hAnsi="FZSSK--GBK1-0" w:hint="eastAsia"/>
                <w:color w:val="000000"/>
                <w:sz w:val="22"/>
              </w:rPr>
            </w:rPrChange>
          </w:rPr>
          <w:t>机制的</w:t>
        </w:r>
        <w:r w:rsidRPr="00E13558">
          <w:rPr>
            <w:rFonts w:hint="eastAsia"/>
            <w:highlight w:val="yellow"/>
            <w:rPrChange w:id="202" w:author="Elvis Liang (梁泽溢)" w:date="2023-12-01T16:55:00Z">
              <w:rPr>
                <w:rFonts w:ascii="FZSSK--GBK1-0" w:hAnsi="FZSSK--GBK1-0" w:hint="eastAsia"/>
                <w:color w:val="000000"/>
                <w:sz w:val="22"/>
              </w:rPr>
            </w:rPrChange>
          </w:rPr>
          <w:t xml:space="preserve"> </w:t>
        </w:r>
        <w:r w:rsidRPr="00E13558">
          <w:rPr>
            <w:rFonts w:hint="eastAsia"/>
            <w:highlight w:val="yellow"/>
            <w:rPrChange w:id="203" w:author="Elvis Liang (梁泽溢)" w:date="2023-12-01T16:55:00Z">
              <w:rPr>
                <w:rFonts w:ascii="E-BZ" w:hAnsi="E-BZ" w:hint="eastAsia"/>
                <w:color w:val="000000"/>
                <w:sz w:val="22"/>
              </w:rPr>
            </w:rPrChange>
          </w:rPr>
          <w:t xml:space="preserve">Pending Bits </w:t>
        </w:r>
        <w:r w:rsidRPr="00E13558">
          <w:rPr>
            <w:rFonts w:hint="eastAsia"/>
            <w:highlight w:val="yellow"/>
            <w:rPrChange w:id="204" w:author="Elvis Liang (梁泽溢)" w:date="2023-12-01T16:55:00Z">
              <w:rPr>
                <w:rFonts w:ascii="FZSSK--GBK1-0" w:hAnsi="FZSSK--GBK1-0" w:hint="eastAsia"/>
                <w:color w:val="000000"/>
                <w:sz w:val="22"/>
              </w:rPr>
            </w:rPrChange>
          </w:rPr>
          <w:t>字段是可选的</w:t>
        </w:r>
        <w:r w:rsidRPr="00E13558">
          <w:rPr>
            <w:rFonts w:hint="eastAsia"/>
            <w:highlight w:val="yellow"/>
            <w:rPrChange w:id="205" w:author="Elvis Liang (梁泽溢)" w:date="2023-12-01T16:55:00Z">
              <w:rPr>
                <w:rFonts w:ascii="E-BZ" w:hAnsi="E-BZ" w:hint="eastAsia"/>
                <w:color w:val="000000"/>
                <w:sz w:val="22"/>
              </w:rPr>
            </w:rPrChange>
          </w:rPr>
          <w:t>。</w:t>
        </w:r>
      </w:ins>
    </w:p>
    <w:p w14:paraId="04C245CB" w14:textId="79A7B521" w:rsidR="00FC54F9" w:rsidRDefault="00FC54F9" w:rsidP="00FC54F9">
      <w:pPr>
        <w:pStyle w:val="2"/>
      </w:pPr>
      <w:r w:rsidRPr="00FC54F9">
        <w:lastRenderedPageBreak/>
        <w:t>7.7.2.1 MSI-X Capability Header(Offset 00h)</w:t>
      </w:r>
    </w:p>
    <w:p w14:paraId="062D6E52" w14:textId="37274021" w:rsidR="00FC54F9" w:rsidRDefault="00FC54F9" w:rsidP="00FC54F9">
      <w:r>
        <w:t>MSI-X Capability Header列举了PCI Configuration Space Capability列表中的MSI-X Capability结构。</w:t>
      </w:r>
    </w:p>
    <w:p w14:paraId="31DCB331" w14:textId="77D4077A" w:rsidR="00FC54F9" w:rsidRDefault="00FC54F9" w:rsidP="00FC54F9">
      <w:r>
        <w:rPr>
          <w:rFonts w:hint="eastAsia"/>
        </w:rPr>
        <w:t>图</w:t>
      </w:r>
      <w:r>
        <w:t>7-56详细描述了MSI-X Capability Header中寄存器字段的分配;比特定义如表7-46所示。</w:t>
      </w:r>
    </w:p>
    <w:p w14:paraId="1C2FDD31" w14:textId="12F257F8" w:rsidR="00FC54F9" w:rsidRDefault="00FC54F9" w:rsidP="00FC54F9">
      <w:r>
        <w:rPr>
          <w:noProof/>
        </w:rPr>
        <w:drawing>
          <wp:inline distT="0" distB="0" distL="0" distR="0" wp14:anchorId="0C109753" wp14:editId="738A1270">
            <wp:extent cx="4076700" cy="12001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6700" cy="1200150"/>
                    </a:xfrm>
                    <a:prstGeom prst="rect">
                      <a:avLst/>
                    </a:prstGeom>
                  </pic:spPr>
                </pic:pic>
              </a:graphicData>
            </a:graphic>
          </wp:inline>
        </w:drawing>
      </w:r>
    </w:p>
    <w:tbl>
      <w:tblPr>
        <w:tblStyle w:val="a8"/>
        <w:tblW w:w="0" w:type="auto"/>
        <w:tblLook w:val="04A0" w:firstRow="1" w:lastRow="0" w:firstColumn="1" w:lastColumn="0" w:noHBand="0" w:noVBand="1"/>
      </w:tblPr>
      <w:tblGrid>
        <w:gridCol w:w="846"/>
        <w:gridCol w:w="6662"/>
        <w:gridCol w:w="788"/>
      </w:tblGrid>
      <w:tr w:rsidR="00FC54F9" w14:paraId="37C790A7" w14:textId="77777777" w:rsidTr="00BC35DB">
        <w:tc>
          <w:tcPr>
            <w:tcW w:w="846" w:type="dxa"/>
          </w:tcPr>
          <w:p w14:paraId="325330B1" w14:textId="6E11F706" w:rsidR="00FC54F9" w:rsidRDefault="00FC54F9" w:rsidP="00FC54F9">
            <w:r>
              <w:rPr>
                <w:rFonts w:hint="eastAsia"/>
              </w:rPr>
              <w:t>域段</w:t>
            </w:r>
          </w:p>
        </w:tc>
        <w:tc>
          <w:tcPr>
            <w:tcW w:w="6662" w:type="dxa"/>
          </w:tcPr>
          <w:p w14:paraId="3C7FC99F" w14:textId="0EBE1754" w:rsidR="00FC54F9" w:rsidRDefault="00FC54F9" w:rsidP="00FC54F9">
            <w:r>
              <w:rPr>
                <w:rFonts w:hint="eastAsia"/>
              </w:rPr>
              <w:t>描述</w:t>
            </w:r>
          </w:p>
        </w:tc>
        <w:tc>
          <w:tcPr>
            <w:tcW w:w="788" w:type="dxa"/>
          </w:tcPr>
          <w:p w14:paraId="0D66B201" w14:textId="2D91B9E6" w:rsidR="00FC54F9" w:rsidRDefault="00FC54F9" w:rsidP="00FC54F9">
            <w:r>
              <w:rPr>
                <w:rFonts w:hint="eastAsia"/>
              </w:rPr>
              <w:t>属性</w:t>
            </w:r>
          </w:p>
        </w:tc>
      </w:tr>
      <w:tr w:rsidR="00BC35DB" w14:paraId="6C124E52" w14:textId="77777777" w:rsidTr="00BC35DB">
        <w:tc>
          <w:tcPr>
            <w:tcW w:w="846" w:type="dxa"/>
          </w:tcPr>
          <w:p w14:paraId="7E052AA9" w14:textId="38ADFBA5" w:rsidR="00BC35DB" w:rsidRDefault="00BC35DB" w:rsidP="00BC35DB">
            <w:r>
              <w:rPr>
                <w:rFonts w:hint="eastAsia"/>
              </w:rPr>
              <w:t>7:0</w:t>
            </w:r>
          </w:p>
        </w:tc>
        <w:tc>
          <w:tcPr>
            <w:tcW w:w="6662" w:type="dxa"/>
          </w:tcPr>
          <w:p w14:paraId="274286FD" w14:textId="78730AA0" w:rsidR="00BC35DB" w:rsidRDefault="00BC35DB" w:rsidP="00BC35DB">
            <w:r>
              <w:rPr>
                <w:rFonts w:hint="eastAsia"/>
              </w:rPr>
              <w:t>Capability ID - MSI Capability结构。该字段必须返回一个</w:t>
            </w:r>
            <w:r>
              <w:t>11</w:t>
            </w:r>
            <w:r>
              <w:rPr>
                <w:rFonts w:hint="eastAsia"/>
              </w:rPr>
              <w:t>h的Capability ID，表示这是一个MSI Capability结构</w:t>
            </w:r>
          </w:p>
        </w:tc>
        <w:tc>
          <w:tcPr>
            <w:tcW w:w="788" w:type="dxa"/>
          </w:tcPr>
          <w:p w14:paraId="3E415979" w14:textId="4D10945C" w:rsidR="00BC35DB" w:rsidRDefault="00BC35DB" w:rsidP="00BC35DB">
            <w:r>
              <w:rPr>
                <w:rFonts w:hint="eastAsia"/>
              </w:rPr>
              <w:t>R</w:t>
            </w:r>
            <w:r>
              <w:t>O</w:t>
            </w:r>
          </w:p>
        </w:tc>
      </w:tr>
      <w:tr w:rsidR="00BC35DB" w14:paraId="6CD4FFF5" w14:textId="77777777" w:rsidTr="00BC35DB">
        <w:tc>
          <w:tcPr>
            <w:tcW w:w="846" w:type="dxa"/>
          </w:tcPr>
          <w:p w14:paraId="1553980D" w14:textId="66A45DFB" w:rsidR="00BC35DB" w:rsidRDefault="00BC35DB" w:rsidP="00BC35DB">
            <w:r>
              <w:rPr>
                <w:rFonts w:hint="eastAsia"/>
              </w:rPr>
              <w:t>1</w:t>
            </w:r>
            <w:r>
              <w:t>5</w:t>
            </w:r>
            <w:r>
              <w:rPr>
                <w:rFonts w:hint="eastAsia"/>
              </w:rPr>
              <w:t>:8</w:t>
            </w:r>
          </w:p>
        </w:tc>
        <w:tc>
          <w:tcPr>
            <w:tcW w:w="6662" w:type="dxa"/>
          </w:tcPr>
          <w:p w14:paraId="42FCF2BB" w14:textId="59DBEE84" w:rsidR="00BC35DB" w:rsidRDefault="00BC35DB" w:rsidP="00BC35DB">
            <w:r>
              <w:rPr>
                <w:rFonts w:hint="eastAsia"/>
              </w:rPr>
              <w:t>Next Capability Pointer -该字段包含到下一个PCI Capability结构的偏移量，如果Capability链表中没有其他项，则为00h</w:t>
            </w:r>
          </w:p>
        </w:tc>
        <w:tc>
          <w:tcPr>
            <w:tcW w:w="788" w:type="dxa"/>
          </w:tcPr>
          <w:p w14:paraId="7CF8B8C3" w14:textId="13BFA132" w:rsidR="00BC35DB" w:rsidRDefault="00BC35DB" w:rsidP="00BC35DB">
            <w:r>
              <w:rPr>
                <w:rFonts w:hint="eastAsia"/>
              </w:rPr>
              <w:t>R</w:t>
            </w:r>
            <w:r>
              <w:t>O</w:t>
            </w:r>
          </w:p>
        </w:tc>
      </w:tr>
    </w:tbl>
    <w:p w14:paraId="762585C1" w14:textId="085F2B99" w:rsidR="00FC54F9" w:rsidRDefault="00BC35DB" w:rsidP="00BC35DB">
      <w:pPr>
        <w:pStyle w:val="2"/>
      </w:pPr>
      <w:r w:rsidRPr="00BC35DB">
        <w:t>7.7.2.2 Message Control Register for MSI-X (Offset 02h)</w:t>
      </w:r>
    </w:p>
    <w:p w14:paraId="46182F80" w14:textId="016F7737" w:rsidR="00BC35DB" w:rsidRDefault="00BC35DB" w:rsidP="00BC35DB">
      <w:r w:rsidRPr="00BC35DB">
        <w:rPr>
          <w:rFonts w:hint="eastAsia"/>
        </w:rPr>
        <w:t>缺省情况下，禁用</w:t>
      </w:r>
      <w:r w:rsidRPr="00BC35DB">
        <w:t>MSI-X功能。如果MSI和MSI- x</w:t>
      </w:r>
      <w:r>
        <w:t>都被禁用，则该</w:t>
      </w:r>
      <w:r>
        <w:rPr>
          <w:rFonts w:hint="eastAsia"/>
        </w:rPr>
        <w:t>设备</w:t>
      </w:r>
      <w:r w:rsidRPr="00BC35DB">
        <w:t>通过INTx中断请求服务(如果支持)。系统软件可以通过设置该寄存器的第15位使能MSI-X。系统软件允许修改</w:t>
      </w:r>
      <w:r w:rsidRPr="00BC35DB">
        <w:rPr>
          <w:rFonts w:hint="eastAsia"/>
        </w:rPr>
        <w:t>消息控制寄存器的</w:t>
      </w:r>
      <w:r>
        <w:rPr>
          <w:rFonts w:hint="eastAsia"/>
        </w:rPr>
        <w:t>R</w:t>
      </w:r>
      <w:r>
        <w:t>W</w:t>
      </w:r>
      <w:r w:rsidRPr="00BC35DB">
        <w:rPr>
          <w:rFonts w:hint="eastAsia"/>
        </w:rPr>
        <w:t>字段。设备驱动程序不允许修改消息控制寄存器的读写位和字段。</w:t>
      </w:r>
    </w:p>
    <w:p w14:paraId="2C3D3334" w14:textId="5AD8011D" w:rsidR="00BC35DB" w:rsidRDefault="00BC35DB" w:rsidP="00BC35DB">
      <w:r>
        <w:rPr>
          <w:noProof/>
        </w:rPr>
        <w:drawing>
          <wp:inline distT="0" distB="0" distL="0" distR="0" wp14:anchorId="0CC243B7" wp14:editId="13AC7A2E">
            <wp:extent cx="4191000" cy="15621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1000" cy="1562100"/>
                    </a:xfrm>
                    <a:prstGeom prst="rect">
                      <a:avLst/>
                    </a:prstGeom>
                  </pic:spPr>
                </pic:pic>
              </a:graphicData>
            </a:graphic>
          </wp:inline>
        </w:drawing>
      </w:r>
    </w:p>
    <w:tbl>
      <w:tblPr>
        <w:tblStyle w:val="a8"/>
        <w:tblW w:w="0" w:type="auto"/>
        <w:tblLook w:val="04A0" w:firstRow="1" w:lastRow="0" w:firstColumn="1" w:lastColumn="0" w:noHBand="0" w:noVBand="1"/>
      </w:tblPr>
      <w:tblGrid>
        <w:gridCol w:w="843"/>
        <w:gridCol w:w="6696"/>
        <w:gridCol w:w="757"/>
      </w:tblGrid>
      <w:tr w:rsidR="00BC35DB" w14:paraId="25B524DD" w14:textId="77777777" w:rsidTr="00FF291F">
        <w:tc>
          <w:tcPr>
            <w:tcW w:w="843" w:type="dxa"/>
          </w:tcPr>
          <w:p w14:paraId="564B647A" w14:textId="58AC08C4" w:rsidR="00BC35DB" w:rsidRDefault="00BC35DB" w:rsidP="00BC35DB">
            <w:r>
              <w:rPr>
                <w:rFonts w:hint="eastAsia"/>
              </w:rPr>
              <w:t>域段</w:t>
            </w:r>
          </w:p>
        </w:tc>
        <w:tc>
          <w:tcPr>
            <w:tcW w:w="6696" w:type="dxa"/>
          </w:tcPr>
          <w:p w14:paraId="255A76FC" w14:textId="5AD934D2" w:rsidR="00BC35DB" w:rsidRDefault="00BC35DB" w:rsidP="00BC35DB">
            <w:r>
              <w:rPr>
                <w:rFonts w:hint="eastAsia"/>
              </w:rPr>
              <w:t>描述</w:t>
            </w:r>
          </w:p>
        </w:tc>
        <w:tc>
          <w:tcPr>
            <w:tcW w:w="757" w:type="dxa"/>
          </w:tcPr>
          <w:p w14:paraId="1A937325" w14:textId="59CC5286" w:rsidR="00BC35DB" w:rsidRDefault="00BC35DB" w:rsidP="00BC35DB">
            <w:r>
              <w:rPr>
                <w:rFonts w:hint="eastAsia"/>
              </w:rPr>
              <w:t>属性</w:t>
            </w:r>
          </w:p>
        </w:tc>
      </w:tr>
      <w:tr w:rsidR="00BC35DB" w14:paraId="2ADB2406" w14:textId="77777777" w:rsidTr="00FF291F">
        <w:tc>
          <w:tcPr>
            <w:tcW w:w="843" w:type="dxa"/>
          </w:tcPr>
          <w:p w14:paraId="315404A2" w14:textId="3619CEF8" w:rsidR="00BC35DB" w:rsidRDefault="00BC35DB" w:rsidP="00BC35DB">
            <w:r>
              <w:rPr>
                <w:rFonts w:hint="eastAsia"/>
              </w:rPr>
              <w:t>1</w:t>
            </w:r>
            <w:r>
              <w:t>0</w:t>
            </w:r>
            <w:r>
              <w:rPr>
                <w:rFonts w:hint="eastAsia"/>
              </w:rPr>
              <w:t>:0</w:t>
            </w:r>
          </w:p>
        </w:tc>
        <w:tc>
          <w:tcPr>
            <w:tcW w:w="6696" w:type="dxa"/>
          </w:tcPr>
          <w:p w14:paraId="7F42863A" w14:textId="23DFE3B4" w:rsidR="00BC35DB" w:rsidRDefault="00BC35DB" w:rsidP="00BC35DB">
            <w:r>
              <w:rPr>
                <w:rFonts w:hint="eastAsia"/>
              </w:rPr>
              <w:t>Table</w:t>
            </w:r>
            <w:r>
              <w:t xml:space="preserve"> S</w:t>
            </w:r>
            <w:r>
              <w:rPr>
                <w:rFonts w:hint="eastAsia"/>
              </w:rPr>
              <w:t>ize</w:t>
            </w:r>
            <w:r>
              <w:t>-系统软件读取该字段以确定MSI-X表大小N，编码为N-1。例如，返回值000 0000 0011b表示表大小为4。</w:t>
            </w:r>
          </w:p>
        </w:tc>
        <w:tc>
          <w:tcPr>
            <w:tcW w:w="757" w:type="dxa"/>
          </w:tcPr>
          <w:p w14:paraId="362454EF" w14:textId="145D2F51" w:rsidR="00BC35DB" w:rsidRDefault="00BC35DB" w:rsidP="00BC35DB">
            <w:r>
              <w:rPr>
                <w:rFonts w:hint="eastAsia"/>
              </w:rPr>
              <w:t>R</w:t>
            </w:r>
            <w:r>
              <w:t>O</w:t>
            </w:r>
          </w:p>
        </w:tc>
      </w:tr>
      <w:tr w:rsidR="00BC35DB" w14:paraId="3A145717" w14:textId="77777777" w:rsidTr="00FF291F">
        <w:tc>
          <w:tcPr>
            <w:tcW w:w="843" w:type="dxa"/>
          </w:tcPr>
          <w:p w14:paraId="3401D3CC" w14:textId="3B00203E" w:rsidR="00BC35DB" w:rsidRDefault="00BC35DB" w:rsidP="00BC35DB">
            <w:r>
              <w:rPr>
                <w:rFonts w:hint="eastAsia"/>
              </w:rPr>
              <w:t>1</w:t>
            </w:r>
            <w:r>
              <w:t>3</w:t>
            </w:r>
            <w:r>
              <w:rPr>
                <w:rFonts w:hint="eastAsia"/>
              </w:rPr>
              <w:t>:1</w:t>
            </w:r>
            <w:r>
              <w:t>1</w:t>
            </w:r>
          </w:p>
        </w:tc>
        <w:tc>
          <w:tcPr>
            <w:tcW w:w="6696" w:type="dxa"/>
          </w:tcPr>
          <w:p w14:paraId="4526F5E0" w14:textId="3A527DD9" w:rsidR="00BC35DB" w:rsidRDefault="00BC35DB" w:rsidP="00BC35DB">
            <w:r>
              <w:rPr>
                <w:rFonts w:hint="eastAsia"/>
              </w:rPr>
              <w:t>Reserved -读时总是返回0。写操作无效。</w:t>
            </w:r>
          </w:p>
        </w:tc>
        <w:tc>
          <w:tcPr>
            <w:tcW w:w="757" w:type="dxa"/>
          </w:tcPr>
          <w:p w14:paraId="02B37822" w14:textId="789D6D1F" w:rsidR="00BC35DB" w:rsidRDefault="00BC35DB" w:rsidP="00BC35DB">
            <w:r>
              <w:rPr>
                <w:rFonts w:hint="eastAsia"/>
              </w:rPr>
              <w:t>Rsvd</w:t>
            </w:r>
            <w:r>
              <w:t>P</w:t>
            </w:r>
          </w:p>
        </w:tc>
      </w:tr>
      <w:tr w:rsidR="00BC35DB" w14:paraId="5B46127B" w14:textId="77777777" w:rsidTr="00FF291F">
        <w:tc>
          <w:tcPr>
            <w:tcW w:w="843" w:type="dxa"/>
          </w:tcPr>
          <w:p w14:paraId="395DE3AD" w14:textId="076D677E" w:rsidR="00BC35DB" w:rsidRDefault="00BC35DB" w:rsidP="00BC35DB">
            <w:r>
              <w:rPr>
                <w:rFonts w:hint="eastAsia"/>
              </w:rPr>
              <w:t>1</w:t>
            </w:r>
            <w:r>
              <w:t>4</w:t>
            </w:r>
          </w:p>
        </w:tc>
        <w:tc>
          <w:tcPr>
            <w:tcW w:w="6696" w:type="dxa"/>
          </w:tcPr>
          <w:p w14:paraId="6AC8097C" w14:textId="6901ED21" w:rsidR="00BC35DB" w:rsidRDefault="00BC35DB" w:rsidP="00BC35DB">
            <w:r>
              <w:t>Function Mask-如果设置，与函数相关的所有向量都被掩码，无论它们的每个向量掩码位值如何。</w:t>
            </w:r>
          </w:p>
          <w:p w14:paraId="38A23496" w14:textId="3D25868B" w:rsidR="00BC35DB" w:rsidRPr="00BC35DB" w:rsidRDefault="00BC35DB" w:rsidP="00BC35DB">
            <w:r>
              <w:rPr>
                <w:rFonts w:hint="eastAsia"/>
              </w:rPr>
              <w:t>如果</w:t>
            </w:r>
            <w:r>
              <w:t>Clear，则每个向量的Mask位决定该向量是否被屏蔽。</w:t>
            </w:r>
          </w:p>
          <w:p w14:paraId="79FE8644" w14:textId="54D9972B" w:rsidR="00BC35DB" w:rsidRPr="00BC35DB" w:rsidRDefault="00BC35DB" w:rsidP="00BC35DB">
            <w:r>
              <w:rPr>
                <w:rFonts w:hint="eastAsia"/>
              </w:rPr>
              <w:t>设置或清除</w:t>
            </w:r>
            <w:r>
              <w:t>MSI-X功能掩码位对每向量掩码位的值没有影响。</w:t>
            </w:r>
          </w:p>
          <w:p w14:paraId="61F437EA" w14:textId="3471E906" w:rsidR="00BC35DB" w:rsidRDefault="00BC35DB" w:rsidP="00BC35DB">
            <w:r>
              <w:rPr>
                <w:rFonts w:hint="eastAsia"/>
              </w:rPr>
              <w:t>缺省值为</w:t>
            </w:r>
            <w:r>
              <w:t>0b</w:t>
            </w:r>
          </w:p>
        </w:tc>
        <w:tc>
          <w:tcPr>
            <w:tcW w:w="757" w:type="dxa"/>
          </w:tcPr>
          <w:p w14:paraId="71120491" w14:textId="4F0DAD7E" w:rsidR="00BC35DB" w:rsidRDefault="00BC35DB" w:rsidP="00BC35DB">
            <w:r>
              <w:rPr>
                <w:rFonts w:hint="eastAsia"/>
              </w:rPr>
              <w:t>R</w:t>
            </w:r>
            <w:r>
              <w:t>W</w:t>
            </w:r>
          </w:p>
        </w:tc>
      </w:tr>
      <w:tr w:rsidR="00BC35DB" w14:paraId="75FE429D" w14:textId="77777777" w:rsidTr="00FF291F">
        <w:tc>
          <w:tcPr>
            <w:tcW w:w="843" w:type="dxa"/>
          </w:tcPr>
          <w:p w14:paraId="2A3FD06D" w14:textId="1AD78F51" w:rsidR="00BC35DB" w:rsidRDefault="00BC35DB" w:rsidP="00BC35DB">
            <w:r>
              <w:rPr>
                <w:rFonts w:hint="eastAsia"/>
              </w:rPr>
              <w:t>1</w:t>
            </w:r>
            <w:r>
              <w:t>5</w:t>
            </w:r>
          </w:p>
        </w:tc>
        <w:tc>
          <w:tcPr>
            <w:tcW w:w="6696" w:type="dxa"/>
          </w:tcPr>
          <w:p w14:paraId="266D4355" w14:textId="47701428" w:rsidR="00BC35DB" w:rsidRDefault="00BC35DB" w:rsidP="00BC35DB">
            <w:r>
              <w:rPr>
                <w:rFonts w:hint="eastAsia"/>
              </w:rPr>
              <w:t>M</w:t>
            </w:r>
            <w:r>
              <w:t>SI-X Enable -</w:t>
            </w:r>
            <w:r>
              <w:rPr>
                <w:rFonts w:hint="eastAsia"/>
              </w:rPr>
              <w:t>如果</w:t>
            </w:r>
            <w:r>
              <w:t>Set和MSI的消息控制寄存器(见7.7.1.2节)中的MSI</w:t>
            </w:r>
            <w:r>
              <w:lastRenderedPageBreak/>
              <w:t>使能位为Clear，则允许该功能使用MSI- x请求服务，禁止使用INTx中断(如果实现)。系统配置软件设置此位以启用MSI-X。设备驱动程序禁止写入此位来掩盖函数的服务请求。</w:t>
            </w:r>
          </w:p>
          <w:p w14:paraId="19C25F61" w14:textId="2A9394ED" w:rsidR="00BC35DB" w:rsidRDefault="00BC35DB" w:rsidP="00BC35DB">
            <w:r>
              <w:rPr>
                <w:rFonts w:hint="eastAsia"/>
              </w:rPr>
              <w:t>若为“清除”，则禁止该功能使用</w:t>
            </w:r>
            <w:r>
              <w:t>MSI-X请求业务。</w:t>
            </w:r>
          </w:p>
          <w:p w14:paraId="6D2BB3F8" w14:textId="24C8D991" w:rsidR="00BC35DB" w:rsidRDefault="00BC35DB" w:rsidP="00BC35DB">
            <w:r>
              <w:rPr>
                <w:rFonts w:hint="eastAsia"/>
              </w:rPr>
              <w:t>缺省值为</w:t>
            </w:r>
            <w:r>
              <w:t>0b。</w:t>
            </w:r>
          </w:p>
        </w:tc>
        <w:tc>
          <w:tcPr>
            <w:tcW w:w="757" w:type="dxa"/>
          </w:tcPr>
          <w:p w14:paraId="40A43126" w14:textId="6C559500" w:rsidR="00BC35DB" w:rsidRDefault="00BC35DB" w:rsidP="00BC35DB">
            <w:r>
              <w:rPr>
                <w:rFonts w:hint="eastAsia"/>
              </w:rPr>
              <w:lastRenderedPageBreak/>
              <w:t>R</w:t>
            </w:r>
            <w:r>
              <w:t>W</w:t>
            </w:r>
          </w:p>
        </w:tc>
      </w:tr>
    </w:tbl>
    <w:p w14:paraId="2BAF9D8A" w14:textId="4409FE55" w:rsidR="00BC35DB" w:rsidRDefault="00FF291F" w:rsidP="00FF291F">
      <w:pPr>
        <w:pStyle w:val="2"/>
      </w:pPr>
      <w:r w:rsidRPr="00FF291F">
        <w:t>7.7.2.3 Table Offset/Table BIR Register for MSI-X (Offset 04h)</w:t>
      </w:r>
    </w:p>
    <w:p w14:paraId="4E6EDA8B" w14:textId="023F8333" w:rsidR="00FF291F" w:rsidRDefault="00FF291F" w:rsidP="00FF291F">
      <w:r>
        <w:rPr>
          <w:noProof/>
        </w:rPr>
        <w:drawing>
          <wp:inline distT="0" distB="0" distL="0" distR="0" wp14:anchorId="680D6520" wp14:editId="3B1ADD83">
            <wp:extent cx="5274310" cy="11309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130935"/>
                    </a:xfrm>
                    <a:prstGeom prst="rect">
                      <a:avLst/>
                    </a:prstGeom>
                  </pic:spPr>
                </pic:pic>
              </a:graphicData>
            </a:graphic>
          </wp:inline>
        </w:drawing>
      </w:r>
    </w:p>
    <w:tbl>
      <w:tblPr>
        <w:tblStyle w:val="a8"/>
        <w:tblW w:w="0" w:type="auto"/>
        <w:tblLook w:val="04A0" w:firstRow="1" w:lastRow="0" w:firstColumn="1" w:lastColumn="0" w:noHBand="0" w:noVBand="1"/>
      </w:tblPr>
      <w:tblGrid>
        <w:gridCol w:w="704"/>
        <w:gridCol w:w="6946"/>
        <w:gridCol w:w="646"/>
      </w:tblGrid>
      <w:tr w:rsidR="00BD4E74" w14:paraId="1D645AB6" w14:textId="77777777" w:rsidTr="00BD4E74">
        <w:tc>
          <w:tcPr>
            <w:tcW w:w="704" w:type="dxa"/>
          </w:tcPr>
          <w:p w14:paraId="054602D4" w14:textId="33A1BACF" w:rsidR="00BD4E74" w:rsidRDefault="00BD4E74" w:rsidP="00BD4E74">
            <w:r>
              <w:rPr>
                <w:rFonts w:hint="eastAsia"/>
              </w:rPr>
              <w:t>域段</w:t>
            </w:r>
          </w:p>
        </w:tc>
        <w:tc>
          <w:tcPr>
            <w:tcW w:w="6946" w:type="dxa"/>
          </w:tcPr>
          <w:p w14:paraId="69E7333D" w14:textId="5E88789B" w:rsidR="00BD4E74" w:rsidRDefault="00BD4E74" w:rsidP="00BD4E74">
            <w:r>
              <w:rPr>
                <w:rFonts w:hint="eastAsia"/>
              </w:rPr>
              <w:t>描述</w:t>
            </w:r>
          </w:p>
        </w:tc>
        <w:tc>
          <w:tcPr>
            <w:tcW w:w="646" w:type="dxa"/>
          </w:tcPr>
          <w:p w14:paraId="65A59C26" w14:textId="3487B13E" w:rsidR="00BD4E74" w:rsidRDefault="00BD4E74" w:rsidP="00BD4E74">
            <w:r>
              <w:rPr>
                <w:rFonts w:hint="eastAsia"/>
              </w:rPr>
              <w:t>属性</w:t>
            </w:r>
          </w:p>
        </w:tc>
      </w:tr>
      <w:tr w:rsidR="00B12275" w14:paraId="4EB2D818" w14:textId="77777777" w:rsidTr="00BD4E74">
        <w:tc>
          <w:tcPr>
            <w:tcW w:w="704" w:type="dxa"/>
          </w:tcPr>
          <w:p w14:paraId="2DF8CA17" w14:textId="7232C275" w:rsidR="00B12275" w:rsidRDefault="00B12275" w:rsidP="00B12275">
            <w:r>
              <w:rPr>
                <w:rFonts w:hint="eastAsia"/>
              </w:rPr>
              <w:t>2:0</w:t>
            </w:r>
          </w:p>
        </w:tc>
        <w:tc>
          <w:tcPr>
            <w:tcW w:w="6946" w:type="dxa"/>
          </w:tcPr>
          <w:p w14:paraId="0603A36B" w14:textId="6F3C09E9" w:rsidR="00B12275" w:rsidRDefault="00B12275" w:rsidP="00B12275">
            <w:r>
              <w:rPr>
                <w:rFonts w:hint="eastAsia"/>
              </w:rPr>
              <w:t>Table</w:t>
            </w:r>
            <w:r>
              <w:t xml:space="preserve"> BIR -</w:t>
            </w:r>
            <w:r>
              <w:rPr>
                <w:rFonts w:hint="eastAsia"/>
              </w:rPr>
              <w:t>指示一个设备B</w:t>
            </w:r>
            <w:r>
              <w:t>AR寄存器的</w:t>
            </w:r>
            <w:r>
              <w:rPr>
                <w:rFonts w:hint="eastAsia"/>
              </w:rPr>
              <w:t>哪一个，从配置空间的1</w:t>
            </w:r>
            <w:r>
              <w:t>0</w:t>
            </w:r>
            <w:r>
              <w:rPr>
                <w:rFonts w:hint="eastAsia"/>
              </w:rPr>
              <w:t>h开</w:t>
            </w:r>
            <w:r w:rsidR="00C12DF7">
              <w:t>始，或者在</w:t>
            </w:r>
            <w:r w:rsidR="00C12DF7" w:rsidRPr="009C2289">
              <w:t>Enhanced Allocation capability</w:t>
            </w:r>
            <w:r>
              <w:t>中有一个匹配的BAR等效指示器(BEI)的条目，用于将函数的MSI-X表映射到内存空间。</w:t>
            </w:r>
          </w:p>
          <w:p w14:paraId="49BB2D56" w14:textId="77777777" w:rsidR="00B12275" w:rsidRDefault="00B12275" w:rsidP="00B12275">
            <w:r>
              <w:rPr>
                <w:rFonts w:hint="eastAsia"/>
              </w:rPr>
              <w:t>定义的编码是</w:t>
            </w:r>
            <w:r>
              <w:t>:</w:t>
            </w:r>
          </w:p>
          <w:p w14:paraId="502D25BB" w14:textId="77777777" w:rsidR="00B12275" w:rsidRDefault="00B12275" w:rsidP="00B12275">
            <w:r>
              <w:t xml:space="preserve">0 </w:t>
            </w:r>
            <w:r w:rsidRPr="00BD4E74">
              <w:t>Base Address Register 10h</w:t>
            </w:r>
          </w:p>
          <w:p w14:paraId="058B639B" w14:textId="77777777" w:rsidR="00B12275" w:rsidRDefault="00B12275" w:rsidP="00B12275">
            <w:r>
              <w:t xml:space="preserve">1 </w:t>
            </w:r>
            <w:r w:rsidRPr="00BD4E74">
              <w:t>Base Address Register 14h</w:t>
            </w:r>
          </w:p>
          <w:p w14:paraId="67FC5E1A" w14:textId="2AB1C04F" w:rsidR="00B12275" w:rsidRDefault="00B12275" w:rsidP="00B12275">
            <w:r>
              <w:t>2</w:t>
            </w:r>
            <w:r w:rsidRPr="00BD4E74">
              <w:t xml:space="preserve"> </w:t>
            </w:r>
            <w:r>
              <w:t>Base Address Register 18</w:t>
            </w:r>
            <w:r w:rsidRPr="00BD4E74">
              <w:t>h</w:t>
            </w:r>
          </w:p>
          <w:p w14:paraId="5DA8F115" w14:textId="525827C3" w:rsidR="00B12275" w:rsidRDefault="00B12275" w:rsidP="00B12275">
            <w:r>
              <w:t>3</w:t>
            </w:r>
            <w:r w:rsidRPr="00BD4E74">
              <w:t xml:space="preserve"> </w:t>
            </w:r>
            <w:r>
              <w:t>Base Address Register 1C</w:t>
            </w:r>
            <w:r w:rsidRPr="00BD4E74">
              <w:t>h</w:t>
            </w:r>
          </w:p>
          <w:p w14:paraId="584D8E6E" w14:textId="515094D8" w:rsidR="00B12275" w:rsidRDefault="00B12275" w:rsidP="00B12275">
            <w:r>
              <w:t>4</w:t>
            </w:r>
            <w:r w:rsidRPr="00BD4E74">
              <w:t xml:space="preserve"> </w:t>
            </w:r>
            <w:r>
              <w:t>Base Address Register 2</w:t>
            </w:r>
            <w:r w:rsidRPr="00BD4E74">
              <w:t>0h</w:t>
            </w:r>
          </w:p>
          <w:p w14:paraId="0B47F972" w14:textId="317D0073" w:rsidR="00B12275" w:rsidRDefault="00B12275" w:rsidP="00B12275">
            <w:r>
              <w:t>5</w:t>
            </w:r>
            <w:r w:rsidRPr="00BD4E74">
              <w:t xml:space="preserve"> </w:t>
            </w:r>
            <w:r>
              <w:t>Base Address Register 24</w:t>
            </w:r>
            <w:r w:rsidRPr="00BD4E74">
              <w:t>h</w:t>
            </w:r>
          </w:p>
          <w:p w14:paraId="1BFDE9CF" w14:textId="7BF44292" w:rsidR="00B12275" w:rsidRDefault="00B12275" w:rsidP="00B12275">
            <w:r>
              <w:t xml:space="preserve">6 </w:t>
            </w:r>
            <w:r w:rsidRPr="00BD4E74">
              <w:t>Reserved</w:t>
            </w:r>
          </w:p>
          <w:p w14:paraId="3C6DA341" w14:textId="434F0499" w:rsidR="00B12275" w:rsidRDefault="00B12275" w:rsidP="00B12275">
            <w:r>
              <w:t xml:space="preserve">7 </w:t>
            </w:r>
            <w:r w:rsidRPr="00BD4E74">
              <w:t>Reserved</w:t>
            </w:r>
          </w:p>
        </w:tc>
        <w:tc>
          <w:tcPr>
            <w:tcW w:w="646" w:type="dxa"/>
          </w:tcPr>
          <w:p w14:paraId="551CD8B7" w14:textId="0CA70238" w:rsidR="00B12275" w:rsidRDefault="00B12275" w:rsidP="00B12275">
            <w:r>
              <w:rPr>
                <w:rFonts w:hint="eastAsia"/>
              </w:rPr>
              <w:t>R</w:t>
            </w:r>
            <w:r>
              <w:t>O</w:t>
            </w:r>
          </w:p>
        </w:tc>
      </w:tr>
      <w:tr w:rsidR="00B12275" w14:paraId="56361494" w14:textId="77777777" w:rsidTr="00BD4E74">
        <w:tc>
          <w:tcPr>
            <w:tcW w:w="704" w:type="dxa"/>
          </w:tcPr>
          <w:p w14:paraId="3E18F4F9" w14:textId="5B700046" w:rsidR="00B12275" w:rsidRDefault="00B12275" w:rsidP="00B12275">
            <w:r>
              <w:rPr>
                <w:rFonts w:hint="eastAsia"/>
              </w:rPr>
              <w:t>3</w:t>
            </w:r>
            <w:r>
              <w:t>1</w:t>
            </w:r>
            <w:r>
              <w:rPr>
                <w:rFonts w:hint="eastAsia"/>
              </w:rPr>
              <w:t>:3</w:t>
            </w:r>
          </w:p>
        </w:tc>
        <w:tc>
          <w:tcPr>
            <w:tcW w:w="6946" w:type="dxa"/>
          </w:tcPr>
          <w:p w14:paraId="5E7ACFA5" w14:textId="7C4688F1" w:rsidR="00B12275" w:rsidRDefault="00B12275" w:rsidP="00EE30E7">
            <w:r>
              <w:t>Table Offset -</w:t>
            </w:r>
            <w:r w:rsidR="00EE30E7">
              <w:t xml:space="preserve"> </w:t>
            </w:r>
            <w:r>
              <w:t>MSI-X</w:t>
            </w:r>
            <w:r w:rsidR="00EE30E7">
              <w:t xml:space="preserve"> T</w:t>
            </w:r>
            <w:r w:rsidR="00EE30E7">
              <w:rPr>
                <w:rFonts w:hint="eastAsia"/>
              </w:rPr>
              <w:t>able在</w:t>
            </w:r>
            <w:r w:rsidR="00EE30E7">
              <w:t>BAR</w:t>
            </w:r>
            <w:r w:rsidR="00EE30E7">
              <w:rPr>
                <w:rFonts w:hint="eastAsia"/>
              </w:rPr>
              <w:t>空间中的偏移</w:t>
            </w:r>
            <w:r>
              <w:t>。较低的3表BIR位被软件屏蔽(设置为零)，以形成32位qword对齐偏移量。</w:t>
            </w:r>
          </w:p>
        </w:tc>
        <w:tc>
          <w:tcPr>
            <w:tcW w:w="646" w:type="dxa"/>
          </w:tcPr>
          <w:p w14:paraId="287CC8F5" w14:textId="44EBB55C" w:rsidR="00B12275" w:rsidRDefault="00B12275" w:rsidP="00B12275">
            <w:r>
              <w:rPr>
                <w:rFonts w:hint="eastAsia"/>
              </w:rPr>
              <w:t>R</w:t>
            </w:r>
            <w:r>
              <w:t>O</w:t>
            </w:r>
          </w:p>
        </w:tc>
      </w:tr>
    </w:tbl>
    <w:p w14:paraId="5998E38A" w14:textId="77777777" w:rsidR="00BD4E74" w:rsidRPr="00FF291F" w:rsidRDefault="00BD4E74" w:rsidP="00FF291F"/>
    <w:p w14:paraId="68BEE731" w14:textId="4CB67FB5" w:rsidR="00FF291F" w:rsidRDefault="00FF291F" w:rsidP="00FF291F">
      <w:pPr>
        <w:pStyle w:val="2"/>
      </w:pPr>
      <w:r w:rsidRPr="00FF291F">
        <w:t>7.7.2.4 PBA Offset/PBA BIR Register for MSI-X (Offset 08h)</w:t>
      </w:r>
    </w:p>
    <w:p w14:paraId="104E3313" w14:textId="698FDBCB" w:rsidR="003A6BAB" w:rsidRDefault="003A6BAB" w:rsidP="003A6BAB">
      <w:r>
        <w:rPr>
          <w:noProof/>
        </w:rPr>
        <w:drawing>
          <wp:inline distT="0" distB="0" distL="0" distR="0" wp14:anchorId="0F582985" wp14:editId="5B15ACB7">
            <wp:extent cx="5274310" cy="1081405"/>
            <wp:effectExtent l="0" t="0" r="254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081405"/>
                    </a:xfrm>
                    <a:prstGeom prst="rect">
                      <a:avLst/>
                    </a:prstGeom>
                  </pic:spPr>
                </pic:pic>
              </a:graphicData>
            </a:graphic>
          </wp:inline>
        </w:drawing>
      </w:r>
    </w:p>
    <w:tbl>
      <w:tblPr>
        <w:tblStyle w:val="a8"/>
        <w:tblW w:w="0" w:type="auto"/>
        <w:tblLook w:val="04A0" w:firstRow="1" w:lastRow="0" w:firstColumn="1" w:lastColumn="0" w:noHBand="0" w:noVBand="1"/>
      </w:tblPr>
      <w:tblGrid>
        <w:gridCol w:w="704"/>
        <w:gridCol w:w="4826"/>
        <w:gridCol w:w="2766"/>
      </w:tblGrid>
      <w:tr w:rsidR="009C2289" w14:paraId="1258AA72" w14:textId="77777777" w:rsidTr="009C2289">
        <w:tc>
          <w:tcPr>
            <w:tcW w:w="704" w:type="dxa"/>
          </w:tcPr>
          <w:p w14:paraId="595121C7" w14:textId="6EE963CA" w:rsidR="009C2289" w:rsidRDefault="009C2289" w:rsidP="009C2289">
            <w:r>
              <w:rPr>
                <w:rFonts w:hint="eastAsia"/>
              </w:rPr>
              <w:t>域段</w:t>
            </w:r>
          </w:p>
        </w:tc>
        <w:tc>
          <w:tcPr>
            <w:tcW w:w="4826" w:type="dxa"/>
          </w:tcPr>
          <w:p w14:paraId="1889A3BD" w14:textId="0AA6388B" w:rsidR="009C2289" w:rsidRDefault="009C2289" w:rsidP="009C2289">
            <w:r>
              <w:rPr>
                <w:rFonts w:hint="eastAsia"/>
              </w:rPr>
              <w:t>描述</w:t>
            </w:r>
          </w:p>
        </w:tc>
        <w:tc>
          <w:tcPr>
            <w:tcW w:w="2766" w:type="dxa"/>
          </w:tcPr>
          <w:p w14:paraId="735B5855" w14:textId="25D3DF39" w:rsidR="009C2289" w:rsidRDefault="009C2289" w:rsidP="009C2289">
            <w:r>
              <w:rPr>
                <w:rFonts w:hint="eastAsia"/>
              </w:rPr>
              <w:t>属性</w:t>
            </w:r>
          </w:p>
        </w:tc>
      </w:tr>
      <w:tr w:rsidR="009C2289" w14:paraId="46D071A6" w14:textId="77777777" w:rsidTr="009C2289">
        <w:tc>
          <w:tcPr>
            <w:tcW w:w="704" w:type="dxa"/>
          </w:tcPr>
          <w:p w14:paraId="6E8F8ABD" w14:textId="2FBE8199" w:rsidR="009C2289" w:rsidRDefault="009C2289" w:rsidP="009C2289">
            <w:r>
              <w:rPr>
                <w:rFonts w:hint="eastAsia"/>
              </w:rPr>
              <w:t>2:0</w:t>
            </w:r>
          </w:p>
        </w:tc>
        <w:tc>
          <w:tcPr>
            <w:tcW w:w="4826" w:type="dxa"/>
          </w:tcPr>
          <w:p w14:paraId="399CFE9D" w14:textId="5B48EC86" w:rsidR="009C2289" w:rsidRDefault="009C2289" w:rsidP="009C2289">
            <w:r>
              <w:rPr>
                <w:rFonts w:hint="eastAsia"/>
              </w:rPr>
              <w:t>P</w:t>
            </w:r>
            <w:r>
              <w:t xml:space="preserve">BA BIR - </w:t>
            </w:r>
            <w:r>
              <w:rPr>
                <w:rFonts w:hint="eastAsia"/>
              </w:rPr>
              <w:t>指示用于将设备的</w:t>
            </w:r>
            <w:r>
              <w:t>MSI-X PBA映射到内存空间的</w:t>
            </w:r>
            <w:r>
              <w:rPr>
                <w:rFonts w:hint="eastAsia"/>
              </w:rPr>
              <w:t>B</w:t>
            </w:r>
            <w:r>
              <w:t>AR</w:t>
            </w:r>
            <w:r>
              <w:rPr>
                <w:rFonts w:hint="eastAsia"/>
              </w:rPr>
              <w:t>的哪一个</w:t>
            </w:r>
            <w:r>
              <w:t>(从配置空间的10h开始)或带有匹配BEI的</w:t>
            </w:r>
            <w:r w:rsidRPr="009C2289">
              <w:t>Enhanced Allocation capability</w:t>
            </w:r>
            <w:r>
              <w:t>项。</w:t>
            </w:r>
          </w:p>
          <w:p w14:paraId="13CA5EC3" w14:textId="06F04AA4" w:rsidR="009C2289" w:rsidRDefault="009C2289" w:rsidP="009C2289">
            <w:r>
              <w:lastRenderedPageBreak/>
              <w:t>PBA BIR</w:t>
            </w:r>
            <w:r w:rsidR="00F04AF9">
              <w:t>值定义与</w:t>
            </w:r>
            <w:r w:rsidR="00F04AF9">
              <w:rPr>
                <w:rFonts w:hint="eastAsia"/>
              </w:rPr>
              <w:t>Table</w:t>
            </w:r>
            <w:r w:rsidR="00F04AF9">
              <w:t xml:space="preserve"> </w:t>
            </w:r>
            <w:r>
              <w:t>BIR的值定义相同。</w:t>
            </w:r>
            <w:r w:rsidR="00F04AF9" w:rsidRPr="00F04AF9">
              <w:rPr>
                <w:highlight w:val="yellow"/>
              </w:rPr>
              <w:t>在通常情况下，Pending Table 和 MSI</w:t>
            </w:r>
            <w:r w:rsidR="00F04AF9" w:rsidRPr="00F04AF9">
              <w:rPr>
                <w:rFonts w:ascii="MS Gothic" w:eastAsia="MS Gothic" w:hAnsi="MS Gothic" w:cs="MS Gothic" w:hint="eastAsia"/>
                <w:highlight w:val="yellow"/>
              </w:rPr>
              <w:t>⁃</w:t>
            </w:r>
            <w:r w:rsidR="00F04AF9" w:rsidRPr="00F04AF9">
              <w:rPr>
                <w:highlight w:val="yellow"/>
              </w:rPr>
              <w:t>X Table 存放在 PCIe 设备的同一个 BAR 空间中。</w:t>
            </w:r>
          </w:p>
        </w:tc>
        <w:tc>
          <w:tcPr>
            <w:tcW w:w="2766" w:type="dxa"/>
          </w:tcPr>
          <w:p w14:paraId="55A21A1B" w14:textId="2A4B3D64" w:rsidR="009C2289" w:rsidRDefault="009C2289" w:rsidP="009C2289">
            <w:r>
              <w:rPr>
                <w:rFonts w:hint="eastAsia"/>
              </w:rPr>
              <w:lastRenderedPageBreak/>
              <w:t>R</w:t>
            </w:r>
            <w:r>
              <w:t>O</w:t>
            </w:r>
          </w:p>
        </w:tc>
      </w:tr>
      <w:tr w:rsidR="009C2289" w14:paraId="17739444" w14:textId="77777777" w:rsidTr="009C2289">
        <w:tc>
          <w:tcPr>
            <w:tcW w:w="704" w:type="dxa"/>
          </w:tcPr>
          <w:p w14:paraId="45A4C01A" w14:textId="6AD0C57E" w:rsidR="009C2289" w:rsidRDefault="009C2289" w:rsidP="009C2289">
            <w:r>
              <w:rPr>
                <w:rFonts w:hint="eastAsia"/>
              </w:rPr>
              <w:t>3</w:t>
            </w:r>
            <w:r>
              <w:t>1</w:t>
            </w:r>
            <w:r>
              <w:rPr>
                <w:rFonts w:hint="eastAsia"/>
              </w:rPr>
              <w:t>:3</w:t>
            </w:r>
          </w:p>
        </w:tc>
        <w:tc>
          <w:tcPr>
            <w:tcW w:w="4826" w:type="dxa"/>
          </w:tcPr>
          <w:p w14:paraId="5C6A7445" w14:textId="04E30FE4" w:rsidR="009C2289" w:rsidRDefault="009C2289" w:rsidP="00F04AF9">
            <w:r>
              <w:rPr>
                <w:rFonts w:hint="eastAsia"/>
              </w:rPr>
              <w:t>P</w:t>
            </w:r>
            <w:r>
              <w:t xml:space="preserve">BA Offset </w:t>
            </w:r>
            <w:r w:rsidR="00F04AF9">
              <w:t>–</w:t>
            </w:r>
            <w:r>
              <w:t xml:space="preserve"> </w:t>
            </w:r>
            <w:r w:rsidRPr="009C2289">
              <w:t>PBA</w:t>
            </w:r>
            <w:r w:rsidR="00F04AF9">
              <w:rPr>
                <w:rFonts w:hint="eastAsia"/>
              </w:rPr>
              <w:t>在B</w:t>
            </w:r>
            <w:r w:rsidR="00F04AF9">
              <w:t>AR</w:t>
            </w:r>
            <w:r w:rsidR="00F04AF9">
              <w:rPr>
                <w:rFonts w:hint="eastAsia"/>
              </w:rPr>
              <w:t>空间的偏移</w:t>
            </w:r>
            <w:r w:rsidRPr="009C2289">
              <w:t>。较低的3 PBA BIR位被软件屏蔽(设置为零)，以形成32位qword对齐偏移量。</w:t>
            </w:r>
          </w:p>
        </w:tc>
        <w:tc>
          <w:tcPr>
            <w:tcW w:w="2766" w:type="dxa"/>
          </w:tcPr>
          <w:p w14:paraId="7AFB5833" w14:textId="4DBB4FF2" w:rsidR="009C2289" w:rsidRDefault="009C2289" w:rsidP="009C2289">
            <w:r>
              <w:rPr>
                <w:rFonts w:hint="eastAsia"/>
              </w:rPr>
              <w:t>R</w:t>
            </w:r>
            <w:r>
              <w:t>O</w:t>
            </w:r>
          </w:p>
        </w:tc>
      </w:tr>
    </w:tbl>
    <w:p w14:paraId="4EEFE97D" w14:textId="77777777" w:rsidR="003A6BAB" w:rsidRPr="003A6BAB" w:rsidRDefault="003A6BAB" w:rsidP="003A6BAB"/>
    <w:p w14:paraId="02EDAD47" w14:textId="39561205" w:rsidR="00BC35DB" w:rsidRDefault="00FF291F" w:rsidP="00FF291F">
      <w:pPr>
        <w:pStyle w:val="2"/>
      </w:pPr>
      <w:r w:rsidRPr="00FF291F">
        <w:t>7.7.2.5 Message Address Register for MSI-X Table Entries</w:t>
      </w:r>
    </w:p>
    <w:p w14:paraId="35FE0C21" w14:textId="7B723A4C" w:rsidR="009C2289" w:rsidRPr="009C2289" w:rsidRDefault="009C2289" w:rsidP="009C2289">
      <w:r>
        <w:rPr>
          <w:noProof/>
        </w:rPr>
        <w:drawing>
          <wp:inline distT="0" distB="0" distL="0" distR="0" wp14:anchorId="68337FB3" wp14:editId="1AB6ED3E">
            <wp:extent cx="5267325" cy="7048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7325" cy="704850"/>
                    </a:xfrm>
                    <a:prstGeom prst="rect">
                      <a:avLst/>
                    </a:prstGeom>
                  </pic:spPr>
                </pic:pic>
              </a:graphicData>
            </a:graphic>
          </wp:inline>
        </w:drawing>
      </w:r>
    </w:p>
    <w:tbl>
      <w:tblPr>
        <w:tblStyle w:val="a8"/>
        <w:tblW w:w="0" w:type="auto"/>
        <w:tblLook w:val="04A0" w:firstRow="1" w:lastRow="0" w:firstColumn="1" w:lastColumn="0" w:noHBand="0" w:noVBand="1"/>
      </w:tblPr>
      <w:tblGrid>
        <w:gridCol w:w="704"/>
        <w:gridCol w:w="6804"/>
        <w:gridCol w:w="788"/>
      </w:tblGrid>
      <w:tr w:rsidR="009C2289" w14:paraId="63A1D226" w14:textId="77777777" w:rsidTr="00B23CF5">
        <w:tc>
          <w:tcPr>
            <w:tcW w:w="704" w:type="dxa"/>
          </w:tcPr>
          <w:p w14:paraId="25E63E41" w14:textId="77777777" w:rsidR="009C2289" w:rsidRDefault="009C2289" w:rsidP="00B23CF5">
            <w:r>
              <w:rPr>
                <w:rFonts w:hint="eastAsia"/>
              </w:rPr>
              <w:t>域段</w:t>
            </w:r>
          </w:p>
        </w:tc>
        <w:tc>
          <w:tcPr>
            <w:tcW w:w="6804" w:type="dxa"/>
          </w:tcPr>
          <w:p w14:paraId="0CEF130A" w14:textId="77777777" w:rsidR="009C2289" w:rsidRDefault="009C2289" w:rsidP="00B23CF5">
            <w:r>
              <w:rPr>
                <w:rFonts w:hint="eastAsia"/>
              </w:rPr>
              <w:t>描述</w:t>
            </w:r>
          </w:p>
        </w:tc>
        <w:tc>
          <w:tcPr>
            <w:tcW w:w="788" w:type="dxa"/>
          </w:tcPr>
          <w:p w14:paraId="4ABA2ECA" w14:textId="77777777" w:rsidR="009C2289" w:rsidRDefault="009C2289" w:rsidP="00B23CF5">
            <w:r>
              <w:rPr>
                <w:rFonts w:hint="eastAsia"/>
              </w:rPr>
              <w:t>属性</w:t>
            </w:r>
          </w:p>
        </w:tc>
      </w:tr>
      <w:tr w:rsidR="009C2289" w14:paraId="6029647A" w14:textId="77777777" w:rsidTr="00B23CF5">
        <w:tc>
          <w:tcPr>
            <w:tcW w:w="704" w:type="dxa"/>
          </w:tcPr>
          <w:p w14:paraId="5207E2AE" w14:textId="77777777" w:rsidR="009C2289" w:rsidRDefault="009C2289" w:rsidP="00B23CF5">
            <w:r>
              <w:rPr>
                <w:rFonts w:hint="eastAsia"/>
              </w:rPr>
              <w:t>1:0</w:t>
            </w:r>
          </w:p>
        </w:tc>
        <w:tc>
          <w:tcPr>
            <w:tcW w:w="6804" w:type="dxa"/>
          </w:tcPr>
          <w:p w14:paraId="1390161D" w14:textId="77777777" w:rsidR="009C2289" w:rsidRDefault="009C2289" w:rsidP="00B23CF5">
            <w:r>
              <w:rPr>
                <w:rFonts w:hint="eastAsia"/>
              </w:rPr>
              <w:t>保留</w:t>
            </w:r>
            <w:r>
              <w:t>-为了正确的DWORD对齐，软件必须始终将这两个位写入零;否则结果是未定义的。</w:t>
            </w:r>
          </w:p>
          <w:p w14:paraId="19AD1567" w14:textId="77777777" w:rsidR="009C2289" w:rsidRDefault="009C2289" w:rsidP="00B23CF5">
            <w:r>
              <w:rPr>
                <w:rFonts w:hint="eastAsia"/>
              </w:rPr>
              <w:t>该字段的缺省值为</w:t>
            </w:r>
            <w:r>
              <w:t>00b。</w:t>
            </w:r>
          </w:p>
          <w:p w14:paraId="201AD31B" w14:textId="77777777" w:rsidR="009C2289" w:rsidRDefault="009C2289" w:rsidP="00B23CF5">
            <w:r>
              <w:rPr>
                <w:rFonts w:hint="eastAsia"/>
              </w:rPr>
              <w:t>这些位允许为只读或读写。</w:t>
            </w:r>
          </w:p>
        </w:tc>
        <w:tc>
          <w:tcPr>
            <w:tcW w:w="788" w:type="dxa"/>
          </w:tcPr>
          <w:p w14:paraId="40217F9C" w14:textId="77777777" w:rsidR="009C2289" w:rsidRDefault="009C2289" w:rsidP="00B23CF5">
            <w:r>
              <w:t>RO或RW</w:t>
            </w:r>
          </w:p>
        </w:tc>
      </w:tr>
      <w:tr w:rsidR="009C2289" w14:paraId="5B706867" w14:textId="77777777" w:rsidTr="00B23CF5">
        <w:tc>
          <w:tcPr>
            <w:tcW w:w="704" w:type="dxa"/>
          </w:tcPr>
          <w:p w14:paraId="2F00903C" w14:textId="77777777" w:rsidR="009C2289" w:rsidRDefault="009C2289" w:rsidP="00B23CF5">
            <w:r>
              <w:rPr>
                <w:rFonts w:hint="eastAsia"/>
              </w:rPr>
              <w:t>3</w:t>
            </w:r>
            <w:r>
              <w:t>1</w:t>
            </w:r>
            <w:r>
              <w:rPr>
                <w:rFonts w:hint="eastAsia"/>
              </w:rPr>
              <w:t>:2</w:t>
            </w:r>
          </w:p>
        </w:tc>
        <w:tc>
          <w:tcPr>
            <w:tcW w:w="6804" w:type="dxa"/>
          </w:tcPr>
          <w:p w14:paraId="43AA2790" w14:textId="77777777" w:rsidR="009C2289" w:rsidRDefault="009C2289" w:rsidP="00B23CF5">
            <w:r>
              <w:rPr>
                <w:rFonts w:hint="eastAsia"/>
              </w:rPr>
              <w:t>消息地址</w:t>
            </w:r>
            <w:r>
              <w:t>-系统指定的消息</w:t>
            </w:r>
            <w:r>
              <w:rPr>
                <w:rFonts w:hint="eastAsia"/>
              </w:rPr>
              <w:t>低位</w:t>
            </w:r>
            <w:r>
              <w:t>地址。</w:t>
            </w:r>
          </w:p>
          <w:p w14:paraId="71BC8A03" w14:textId="77777777" w:rsidR="009C2289" w:rsidRPr="009C2289" w:rsidRDefault="009C2289" w:rsidP="00B23CF5">
            <w:r>
              <w:rPr>
                <w:rFonts w:hint="eastAsia"/>
              </w:rPr>
              <w:t>对于</w:t>
            </w:r>
            <w:r>
              <w:t>MSI-X消息，来自MSI-X表项的这个字段的内容为</w:t>
            </w:r>
            <w:r>
              <w:rPr>
                <w:rFonts w:hint="eastAsia"/>
              </w:rPr>
              <w:t>Memory</w:t>
            </w:r>
            <w:r>
              <w:t xml:space="preserve"> W</w:t>
            </w:r>
            <w:r>
              <w:rPr>
                <w:rFonts w:hint="eastAsia"/>
              </w:rPr>
              <w:t>rite</w:t>
            </w:r>
            <w:r>
              <w:t>事务指定了dword对齐地址的较低部分。</w:t>
            </w:r>
          </w:p>
          <w:p w14:paraId="690798F6" w14:textId="77777777" w:rsidR="009C2289" w:rsidRDefault="009C2289" w:rsidP="00B23CF5">
            <w:r>
              <w:rPr>
                <w:rFonts w:hint="eastAsia"/>
              </w:rPr>
              <w:t>该字段的缺省值没有定义。</w:t>
            </w:r>
          </w:p>
        </w:tc>
        <w:tc>
          <w:tcPr>
            <w:tcW w:w="788" w:type="dxa"/>
          </w:tcPr>
          <w:p w14:paraId="63840994" w14:textId="77777777" w:rsidR="009C2289" w:rsidRDefault="009C2289" w:rsidP="00B23CF5">
            <w:r>
              <w:t>RW</w:t>
            </w:r>
          </w:p>
        </w:tc>
      </w:tr>
    </w:tbl>
    <w:p w14:paraId="0DFC5F72" w14:textId="77777777" w:rsidR="009C2289" w:rsidRPr="009C2289" w:rsidRDefault="009C2289" w:rsidP="009C2289"/>
    <w:p w14:paraId="43E280F2" w14:textId="76B8169F" w:rsidR="00BC35DB" w:rsidRDefault="00FF291F" w:rsidP="00FF291F">
      <w:pPr>
        <w:pStyle w:val="2"/>
      </w:pPr>
      <w:r w:rsidRPr="00FF291F">
        <w:t>7.7.2.6 Message Upper Address Register for MSI-X Table Entries</w:t>
      </w:r>
    </w:p>
    <w:p w14:paraId="0F48CD52" w14:textId="7D4C0C2A" w:rsidR="009C2289" w:rsidRDefault="009C2289" w:rsidP="009C2289">
      <w:r>
        <w:rPr>
          <w:noProof/>
        </w:rPr>
        <w:drawing>
          <wp:inline distT="0" distB="0" distL="0" distR="0" wp14:anchorId="4855E2C1" wp14:editId="21E8DBFC">
            <wp:extent cx="4886325" cy="9810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86325" cy="981075"/>
                    </a:xfrm>
                    <a:prstGeom prst="rect">
                      <a:avLst/>
                    </a:prstGeom>
                  </pic:spPr>
                </pic:pic>
              </a:graphicData>
            </a:graphic>
          </wp:inline>
        </w:drawing>
      </w:r>
    </w:p>
    <w:tbl>
      <w:tblPr>
        <w:tblStyle w:val="a8"/>
        <w:tblW w:w="0" w:type="auto"/>
        <w:tblLook w:val="04A0" w:firstRow="1" w:lastRow="0" w:firstColumn="1" w:lastColumn="0" w:noHBand="0" w:noVBand="1"/>
      </w:tblPr>
      <w:tblGrid>
        <w:gridCol w:w="704"/>
        <w:gridCol w:w="6804"/>
        <w:gridCol w:w="788"/>
      </w:tblGrid>
      <w:tr w:rsidR="009C2289" w14:paraId="305AF506" w14:textId="77777777" w:rsidTr="009C2289">
        <w:tc>
          <w:tcPr>
            <w:tcW w:w="704" w:type="dxa"/>
          </w:tcPr>
          <w:p w14:paraId="23F78346" w14:textId="7F414371" w:rsidR="009C2289" w:rsidRDefault="009C2289" w:rsidP="009C2289">
            <w:r>
              <w:rPr>
                <w:rFonts w:hint="eastAsia"/>
              </w:rPr>
              <w:t>域段</w:t>
            </w:r>
          </w:p>
        </w:tc>
        <w:tc>
          <w:tcPr>
            <w:tcW w:w="6804" w:type="dxa"/>
          </w:tcPr>
          <w:p w14:paraId="6973DA69" w14:textId="05C5541E" w:rsidR="009C2289" w:rsidRDefault="009C2289" w:rsidP="009C2289">
            <w:r>
              <w:rPr>
                <w:rFonts w:hint="eastAsia"/>
              </w:rPr>
              <w:t>描述</w:t>
            </w:r>
          </w:p>
        </w:tc>
        <w:tc>
          <w:tcPr>
            <w:tcW w:w="788" w:type="dxa"/>
          </w:tcPr>
          <w:p w14:paraId="1C8EE103" w14:textId="7E38C55B" w:rsidR="009C2289" w:rsidRDefault="009C2289" w:rsidP="009C2289">
            <w:r>
              <w:rPr>
                <w:rFonts w:hint="eastAsia"/>
              </w:rPr>
              <w:t>属性</w:t>
            </w:r>
          </w:p>
        </w:tc>
      </w:tr>
      <w:tr w:rsidR="009C2289" w14:paraId="071B740E" w14:textId="77777777" w:rsidTr="009C2289">
        <w:tc>
          <w:tcPr>
            <w:tcW w:w="704" w:type="dxa"/>
          </w:tcPr>
          <w:p w14:paraId="2C76C537" w14:textId="02EC5BA7" w:rsidR="009C2289" w:rsidRDefault="009C2289" w:rsidP="009C2289">
            <w:r>
              <w:rPr>
                <w:rFonts w:hint="eastAsia"/>
              </w:rPr>
              <w:t>3</w:t>
            </w:r>
            <w:r>
              <w:t>1</w:t>
            </w:r>
            <w:r>
              <w:rPr>
                <w:rFonts w:hint="eastAsia"/>
              </w:rPr>
              <w:t>:</w:t>
            </w:r>
            <w:r>
              <w:t>0</w:t>
            </w:r>
          </w:p>
        </w:tc>
        <w:tc>
          <w:tcPr>
            <w:tcW w:w="6804" w:type="dxa"/>
          </w:tcPr>
          <w:p w14:paraId="5A451189" w14:textId="6C5ADB5D" w:rsidR="009C2289" w:rsidRDefault="009C2289" w:rsidP="009C2289">
            <w:r w:rsidRPr="00FF291F">
              <w:t>Message Upper Address</w:t>
            </w:r>
            <w:r>
              <w:t xml:space="preserve"> -</w:t>
            </w:r>
            <w:r>
              <w:rPr>
                <w:rFonts w:hint="eastAsia"/>
              </w:rPr>
              <w:t>系统指定的消息高地址位。</w:t>
            </w:r>
          </w:p>
          <w:p w14:paraId="20455B44" w14:textId="09EC4266" w:rsidR="009C2289" w:rsidRDefault="009C2289" w:rsidP="009C2289">
            <w:commentRangeStart w:id="206"/>
            <w:r w:rsidRPr="00C12DF7">
              <w:rPr>
                <w:rFonts w:hint="eastAsia"/>
                <w:highlight w:val="yellow"/>
              </w:rPr>
              <w:t>如果该字段为零，则使用</w:t>
            </w:r>
            <w:r w:rsidRPr="00C12DF7">
              <w:rPr>
                <w:highlight w:val="yellow"/>
              </w:rPr>
              <w:t>32位地址消息。如果该字段不为零，则使用64位地址消息。</w:t>
            </w:r>
            <w:commentRangeEnd w:id="206"/>
            <w:r w:rsidR="00C12DF7">
              <w:rPr>
                <w:rStyle w:val="aa"/>
              </w:rPr>
              <w:commentReference w:id="206"/>
            </w:r>
          </w:p>
          <w:p w14:paraId="6378A73F" w14:textId="1FCAF9C6" w:rsidR="009C2289" w:rsidRDefault="009C2289" w:rsidP="009C2289">
            <w:r>
              <w:rPr>
                <w:rFonts w:hint="eastAsia"/>
              </w:rPr>
              <w:t>该字段的缺省值没有定义</w:t>
            </w:r>
          </w:p>
        </w:tc>
        <w:tc>
          <w:tcPr>
            <w:tcW w:w="788" w:type="dxa"/>
          </w:tcPr>
          <w:p w14:paraId="26B4F4AE" w14:textId="4C149F40" w:rsidR="009C2289" w:rsidRDefault="009C2289" w:rsidP="009C2289">
            <w:r>
              <w:rPr>
                <w:rFonts w:hint="eastAsia"/>
              </w:rPr>
              <w:t>R</w:t>
            </w:r>
            <w:r>
              <w:t>W</w:t>
            </w:r>
          </w:p>
        </w:tc>
      </w:tr>
    </w:tbl>
    <w:p w14:paraId="697B9B3F" w14:textId="77777777" w:rsidR="009C2289" w:rsidRPr="009C2289" w:rsidRDefault="009C2289" w:rsidP="009C2289"/>
    <w:p w14:paraId="4AA3126D" w14:textId="767AE2BE" w:rsidR="00BC35DB" w:rsidRDefault="00FF291F" w:rsidP="00FF291F">
      <w:pPr>
        <w:pStyle w:val="2"/>
      </w:pPr>
      <w:r w:rsidRPr="00FF291F">
        <w:lastRenderedPageBreak/>
        <w:t>7.7.2.7 Message Data Register for MSI-X Table Entries</w:t>
      </w:r>
    </w:p>
    <w:p w14:paraId="6359892F" w14:textId="228BF148" w:rsidR="00981ACE" w:rsidRDefault="00981ACE" w:rsidP="00981ACE">
      <w:r>
        <w:rPr>
          <w:noProof/>
        </w:rPr>
        <w:drawing>
          <wp:inline distT="0" distB="0" distL="0" distR="0" wp14:anchorId="3D32AFEA" wp14:editId="5C938616">
            <wp:extent cx="4876800" cy="9239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76800" cy="923925"/>
                    </a:xfrm>
                    <a:prstGeom prst="rect">
                      <a:avLst/>
                    </a:prstGeom>
                  </pic:spPr>
                </pic:pic>
              </a:graphicData>
            </a:graphic>
          </wp:inline>
        </w:drawing>
      </w:r>
    </w:p>
    <w:tbl>
      <w:tblPr>
        <w:tblStyle w:val="a8"/>
        <w:tblW w:w="0" w:type="auto"/>
        <w:tblLook w:val="04A0" w:firstRow="1" w:lastRow="0" w:firstColumn="1" w:lastColumn="0" w:noHBand="0" w:noVBand="1"/>
      </w:tblPr>
      <w:tblGrid>
        <w:gridCol w:w="704"/>
        <w:gridCol w:w="6946"/>
        <w:gridCol w:w="646"/>
      </w:tblGrid>
      <w:tr w:rsidR="00981ACE" w14:paraId="57156003" w14:textId="77777777" w:rsidTr="00981ACE">
        <w:tc>
          <w:tcPr>
            <w:tcW w:w="704" w:type="dxa"/>
          </w:tcPr>
          <w:p w14:paraId="402B6E16" w14:textId="277DFA6E" w:rsidR="00981ACE" w:rsidRDefault="00981ACE" w:rsidP="00981ACE">
            <w:r>
              <w:rPr>
                <w:rFonts w:hint="eastAsia"/>
              </w:rPr>
              <w:t>域段</w:t>
            </w:r>
          </w:p>
        </w:tc>
        <w:tc>
          <w:tcPr>
            <w:tcW w:w="6946" w:type="dxa"/>
          </w:tcPr>
          <w:p w14:paraId="5D2B0E31" w14:textId="26FD22B5" w:rsidR="00981ACE" w:rsidRDefault="00981ACE" w:rsidP="00981ACE">
            <w:r>
              <w:rPr>
                <w:rFonts w:hint="eastAsia"/>
              </w:rPr>
              <w:t>描述</w:t>
            </w:r>
          </w:p>
        </w:tc>
        <w:tc>
          <w:tcPr>
            <w:tcW w:w="646" w:type="dxa"/>
          </w:tcPr>
          <w:p w14:paraId="57CC6396" w14:textId="58293DF0" w:rsidR="00981ACE" w:rsidRDefault="00981ACE" w:rsidP="00981ACE">
            <w:r>
              <w:rPr>
                <w:rFonts w:hint="eastAsia"/>
              </w:rPr>
              <w:t>属性</w:t>
            </w:r>
          </w:p>
        </w:tc>
      </w:tr>
      <w:tr w:rsidR="00981ACE" w14:paraId="7C8E33EF" w14:textId="77777777" w:rsidTr="00981ACE">
        <w:tc>
          <w:tcPr>
            <w:tcW w:w="704" w:type="dxa"/>
          </w:tcPr>
          <w:p w14:paraId="6A1129DB" w14:textId="3D6DBA1A" w:rsidR="00981ACE" w:rsidRDefault="00981ACE" w:rsidP="00981ACE">
            <w:r>
              <w:rPr>
                <w:rFonts w:hint="eastAsia"/>
              </w:rPr>
              <w:t>3</w:t>
            </w:r>
            <w:r>
              <w:t>1</w:t>
            </w:r>
            <w:r>
              <w:rPr>
                <w:rFonts w:hint="eastAsia"/>
              </w:rPr>
              <w:t>:0</w:t>
            </w:r>
          </w:p>
        </w:tc>
        <w:tc>
          <w:tcPr>
            <w:tcW w:w="6946" w:type="dxa"/>
          </w:tcPr>
          <w:p w14:paraId="0E4C12D4" w14:textId="2709FA01" w:rsidR="00981ACE" w:rsidRDefault="00981ACE" w:rsidP="00981ACE">
            <w:r>
              <w:t xml:space="preserve">Message Data - </w:t>
            </w:r>
            <w:r>
              <w:rPr>
                <w:rFonts w:hint="eastAsia"/>
              </w:rPr>
              <w:t>系统指定的消息数据。</w:t>
            </w:r>
          </w:p>
          <w:p w14:paraId="5E81D945" w14:textId="6DF9170E" w:rsidR="00981ACE" w:rsidRDefault="00981ACE" w:rsidP="00981ACE">
            <w:r>
              <w:rPr>
                <w:rFonts w:hint="eastAsia"/>
              </w:rPr>
              <w:t>对于</w:t>
            </w:r>
            <w:r>
              <w:t xml:space="preserve">MSI-X消息，来自MSI-X表项的这个字段的内容指定DWORD </w:t>
            </w:r>
            <w:r>
              <w:rPr>
                <w:rFonts w:hint="eastAsia"/>
              </w:rPr>
              <w:t>Memory</w:t>
            </w:r>
            <w:r>
              <w:t xml:space="preserve"> W</w:t>
            </w:r>
            <w:r>
              <w:rPr>
                <w:rFonts w:hint="eastAsia"/>
              </w:rPr>
              <w:t>rite</w:t>
            </w:r>
            <w:r>
              <w:t>事务的32位数据负载。设置所有4字节启用。</w:t>
            </w:r>
          </w:p>
          <w:p w14:paraId="7BBCBA54" w14:textId="3B643D14" w:rsidR="00981ACE" w:rsidRDefault="00981ACE" w:rsidP="00981ACE">
            <w:r w:rsidRPr="00981ACE">
              <w:rPr>
                <w:rFonts w:hint="eastAsia"/>
                <w:highlight w:val="yellow"/>
              </w:rPr>
              <w:t>与用于</w:t>
            </w:r>
            <w:r w:rsidRPr="00981ACE">
              <w:rPr>
                <w:highlight w:val="yellow"/>
              </w:rPr>
              <w:t>MSI消息的消息数据相反，MSI- x</w:t>
            </w:r>
            <w:r w:rsidR="00EE30E7">
              <w:rPr>
                <w:highlight w:val="yellow"/>
              </w:rPr>
              <w:t>消息中的低</w:t>
            </w:r>
            <w:r w:rsidR="00EE30E7">
              <w:rPr>
                <w:rFonts w:hint="eastAsia"/>
                <w:highlight w:val="yellow"/>
              </w:rPr>
              <w:t>位</w:t>
            </w:r>
            <w:r w:rsidRPr="00981ACE">
              <w:rPr>
                <w:highlight w:val="yellow"/>
              </w:rPr>
              <w:t>消息数据位不会被</w:t>
            </w:r>
            <w:r w:rsidRPr="00981ACE">
              <w:rPr>
                <w:rFonts w:hint="eastAsia"/>
                <w:highlight w:val="yellow"/>
              </w:rPr>
              <w:t>设备</w:t>
            </w:r>
            <w:r w:rsidRPr="00981ACE">
              <w:rPr>
                <w:highlight w:val="yellow"/>
              </w:rPr>
              <w:t>修改。</w:t>
            </w:r>
          </w:p>
          <w:p w14:paraId="5A2DA3A5" w14:textId="5AFAF6F8" w:rsidR="00981ACE" w:rsidRDefault="00981ACE" w:rsidP="00981ACE">
            <w:r>
              <w:rPr>
                <w:rFonts w:hint="eastAsia"/>
              </w:rPr>
              <w:t>该字段为可读写。</w:t>
            </w:r>
          </w:p>
          <w:p w14:paraId="2F7F9D70" w14:textId="519FA305" w:rsidR="00981ACE" w:rsidRDefault="00981ACE" w:rsidP="00981ACE">
            <w:r>
              <w:rPr>
                <w:rFonts w:hint="eastAsia"/>
              </w:rPr>
              <w:t>该字段的缺省值没有定义。</w:t>
            </w:r>
          </w:p>
        </w:tc>
        <w:tc>
          <w:tcPr>
            <w:tcW w:w="646" w:type="dxa"/>
          </w:tcPr>
          <w:p w14:paraId="4DC79439" w14:textId="6DC708CC" w:rsidR="00981ACE" w:rsidRDefault="00981ACE" w:rsidP="00981ACE">
            <w:r>
              <w:rPr>
                <w:rFonts w:hint="eastAsia"/>
              </w:rPr>
              <w:t>R</w:t>
            </w:r>
            <w:r>
              <w:t>W</w:t>
            </w:r>
          </w:p>
        </w:tc>
      </w:tr>
    </w:tbl>
    <w:p w14:paraId="6DB41139" w14:textId="77777777" w:rsidR="00981ACE" w:rsidRPr="00981ACE" w:rsidRDefault="00981ACE" w:rsidP="00981ACE"/>
    <w:p w14:paraId="340AE61F" w14:textId="19AF0736" w:rsidR="00BC35DB" w:rsidRDefault="00FF291F" w:rsidP="00FF291F">
      <w:pPr>
        <w:pStyle w:val="2"/>
      </w:pPr>
      <w:r w:rsidRPr="00FF291F">
        <w:t>7.7.2.8 Vector Control Register for MSI-X Table Entries</w:t>
      </w:r>
    </w:p>
    <w:p w14:paraId="6AB46527" w14:textId="5F34A597" w:rsidR="00981ACE" w:rsidRDefault="00981ACE" w:rsidP="00981ACE">
      <w:r>
        <w:rPr>
          <w:noProof/>
        </w:rPr>
        <w:drawing>
          <wp:inline distT="0" distB="0" distL="0" distR="0" wp14:anchorId="1FE629F4" wp14:editId="5BE444EA">
            <wp:extent cx="5238750" cy="8096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38750" cy="809625"/>
                    </a:xfrm>
                    <a:prstGeom prst="rect">
                      <a:avLst/>
                    </a:prstGeom>
                  </pic:spPr>
                </pic:pic>
              </a:graphicData>
            </a:graphic>
          </wp:inline>
        </w:drawing>
      </w:r>
    </w:p>
    <w:tbl>
      <w:tblPr>
        <w:tblStyle w:val="a8"/>
        <w:tblW w:w="0" w:type="auto"/>
        <w:tblLook w:val="04A0" w:firstRow="1" w:lastRow="0" w:firstColumn="1" w:lastColumn="0" w:noHBand="0" w:noVBand="1"/>
      </w:tblPr>
      <w:tblGrid>
        <w:gridCol w:w="705"/>
        <w:gridCol w:w="6803"/>
        <w:gridCol w:w="788"/>
      </w:tblGrid>
      <w:tr w:rsidR="00981ACE" w14:paraId="3C651B0B" w14:textId="77777777" w:rsidTr="00981ACE">
        <w:tc>
          <w:tcPr>
            <w:tcW w:w="705" w:type="dxa"/>
          </w:tcPr>
          <w:p w14:paraId="767956E5" w14:textId="3A65EE73" w:rsidR="00981ACE" w:rsidRDefault="00981ACE" w:rsidP="00981ACE">
            <w:r>
              <w:rPr>
                <w:rFonts w:hint="eastAsia"/>
              </w:rPr>
              <w:t>域段</w:t>
            </w:r>
          </w:p>
        </w:tc>
        <w:tc>
          <w:tcPr>
            <w:tcW w:w="6803" w:type="dxa"/>
          </w:tcPr>
          <w:p w14:paraId="28078A9A" w14:textId="73798146" w:rsidR="00981ACE" w:rsidRDefault="00981ACE" w:rsidP="00981ACE">
            <w:r>
              <w:rPr>
                <w:rFonts w:hint="eastAsia"/>
              </w:rPr>
              <w:t>描述</w:t>
            </w:r>
          </w:p>
        </w:tc>
        <w:tc>
          <w:tcPr>
            <w:tcW w:w="788" w:type="dxa"/>
          </w:tcPr>
          <w:p w14:paraId="445CEFB7" w14:textId="17614FEC" w:rsidR="00981ACE" w:rsidRDefault="00981ACE" w:rsidP="00981ACE">
            <w:r>
              <w:rPr>
                <w:rFonts w:hint="eastAsia"/>
              </w:rPr>
              <w:t>属性</w:t>
            </w:r>
          </w:p>
        </w:tc>
      </w:tr>
      <w:tr w:rsidR="00981ACE" w14:paraId="37C15221" w14:textId="77777777" w:rsidTr="00981ACE">
        <w:tc>
          <w:tcPr>
            <w:tcW w:w="705" w:type="dxa"/>
          </w:tcPr>
          <w:p w14:paraId="0DCB4D7D" w14:textId="0B43BD05" w:rsidR="00981ACE" w:rsidRDefault="00981ACE" w:rsidP="00981ACE">
            <w:r>
              <w:rPr>
                <w:rFonts w:hint="eastAsia"/>
              </w:rPr>
              <w:t>0</w:t>
            </w:r>
          </w:p>
        </w:tc>
        <w:tc>
          <w:tcPr>
            <w:tcW w:w="6803" w:type="dxa"/>
          </w:tcPr>
          <w:p w14:paraId="4B687BBE" w14:textId="24BC8870" w:rsidR="00981ACE" w:rsidRDefault="00981ACE" w:rsidP="00EE30E7">
            <w:pPr>
              <w:rPr>
                <w:rFonts w:hint="eastAsia"/>
              </w:rPr>
            </w:pPr>
            <w:r>
              <w:rPr>
                <w:rFonts w:hint="eastAsia"/>
              </w:rPr>
              <w:t>Mask</w:t>
            </w:r>
            <w:r>
              <w:t xml:space="preserve"> B</w:t>
            </w:r>
            <w:r>
              <w:rPr>
                <w:rFonts w:hint="eastAsia"/>
              </w:rPr>
              <w:t>it</w:t>
            </w:r>
            <w:r w:rsidR="00EE30E7">
              <w:rPr>
                <w:rFonts w:hint="eastAsia"/>
              </w:rPr>
              <w:t>（</w:t>
            </w:r>
            <w:r w:rsidR="00F04AF9">
              <w:t>Per Vector M</w:t>
            </w:r>
            <w:r w:rsidR="00EE30E7">
              <w:t>ask</w:t>
            </w:r>
            <w:r w:rsidR="00EE30E7">
              <w:rPr>
                <w:rFonts w:hint="eastAsia"/>
              </w:rPr>
              <w:t>）</w:t>
            </w:r>
            <w:bookmarkStart w:id="207" w:name="_GoBack"/>
            <w:bookmarkEnd w:id="207"/>
            <w:r>
              <w:t xml:space="preserve"> - </w:t>
            </w:r>
            <w:r>
              <w:rPr>
                <w:rFonts w:hint="eastAsia"/>
              </w:rPr>
              <w:t>设置此位时，禁止使用此</w:t>
            </w:r>
            <w:r>
              <w:t>MSI-X表项发送消息。然而，使用相同向量编程的任何其他MSI-X</w:t>
            </w:r>
            <w:r w:rsidR="00042014">
              <w:t xml:space="preserve"> entries</w:t>
            </w:r>
            <w:r w:rsidR="00EE30E7">
              <w:t>仍然能够发送等效的消息，除非它们也被屏蔽</w:t>
            </w:r>
            <w:r w:rsidR="00EE30E7">
              <w:rPr>
                <w:rFonts w:hint="eastAsia"/>
              </w:rPr>
              <w:t>。</w:t>
            </w:r>
            <w:ins w:id="208" w:author="Elvis Liang (梁泽溢)" w:date="2023-12-01T17:03:00Z">
              <w:r w:rsidR="00EE30E7" w:rsidRPr="00EE30E7">
                <w:t>Per Vector Mask 位的使用方法与 MSI 机制的 Mask 位类似</w:t>
              </w:r>
              <w:r w:rsidR="00EE30E7" w:rsidRPr="00EE30E7">
                <w:rPr>
                  <w:rFonts w:hint="eastAsia"/>
                </w:rPr>
                <w:t>。</w:t>
              </w:r>
            </w:ins>
          </w:p>
        </w:tc>
        <w:tc>
          <w:tcPr>
            <w:tcW w:w="788" w:type="dxa"/>
          </w:tcPr>
          <w:p w14:paraId="025FFEDF" w14:textId="669C7815" w:rsidR="00981ACE" w:rsidRDefault="00042014" w:rsidP="00981ACE">
            <w:r>
              <w:rPr>
                <w:rFonts w:hint="eastAsia"/>
              </w:rPr>
              <w:t>R</w:t>
            </w:r>
            <w:r>
              <w:t>W</w:t>
            </w:r>
          </w:p>
        </w:tc>
      </w:tr>
      <w:tr w:rsidR="00981ACE" w14:paraId="614882C7" w14:textId="77777777" w:rsidTr="00981ACE">
        <w:tc>
          <w:tcPr>
            <w:tcW w:w="705" w:type="dxa"/>
          </w:tcPr>
          <w:p w14:paraId="0E78A0C6" w14:textId="1B516E23" w:rsidR="00981ACE" w:rsidRDefault="00981ACE" w:rsidP="00981ACE">
            <w:r>
              <w:rPr>
                <w:rFonts w:hint="eastAsia"/>
              </w:rPr>
              <w:t>1</w:t>
            </w:r>
            <w:r>
              <w:t>5</w:t>
            </w:r>
            <w:r>
              <w:rPr>
                <w:rFonts w:hint="eastAsia"/>
              </w:rPr>
              <w:t>:1</w:t>
            </w:r>
          </w:p>
        </w:tc>
        <w:tc>
          <w:tcPr>
            <w:tcW w:w="6803" w:type="dxa"/>
          </w:tcPr>
          <w:p w14:paraId="310BB5F0" w14:textId="77777777" w:rsidR="00042014" w:rsidRDefault="00042014" w:rsidP="00042014">
            <w:r>
              <w:rPr>
                <w:rFonts w:hint="eastAsia"/>
              </w:rPr>
              <w:t>Re</w:t>
            </w:r>
            <w:r>
              <w:t xml:space="preserve">served - </w:t>
            </w:r>
            <w:r>
              <w:rPr>
                <w:rFonts w:hint="eastAsia"/>
              </w:rPr>
              <w:t>缺省情况下，这些位的值必须为</w:t>
            </w:r>
            <w:r>
              <w:t>0。但是，为了将来可能的使用，</w:t>
            </w:r>
            <w:r w:rsidRPr="00042014">
              <w:rPr>
                <w:highlight w:val="yellow"/>
              </w:rPr>
              <w:t>软件在修改其他矢量控制位的值时必须保留这些保留位的值</w:t>
            </w:r>
            <w:r>
              <w:t>。如果软件修改了这些保留位的值，则结果是未定义的。</w:t>
            </w:r>
          </w:p>
          <w:p w14:paraId="44BC7BCF" w14:textId="2949F3C7" w:rsidR="00981ACE" w:rsidRPr="00042014" w:rsidRDefault="00042014" w:rsidP="00042014">
            <w:r>
              <w:rPr>
                <w:rFonts w:hint="eastAsia"/>
              </w:rPr>
              <w:t>这些位被允许为</w:t>
            </w:r>
            <w:r>
              <w:t>RsvdP或读写。</w:t>
            </w:r>
          </w:p>
        </w:tc>
        <w:tc>
          <w:tcPr>
            <w:tcW w:w="788" w:type="dxa"/>
          </w:tcPr>
          <w:p w14:paraId="0DE690AA" w14:textId="30F661EC" w:rsidR="00981ACE" w:rsidRDefault="00981ACE" w:rsidP="00981ACE"/>
        </w:tc>
      </w:tr>
      <w:tr w:rsidR="00042014" w14:paraId="06E3F1FE" w14:textId="77777777" w:rsidTr="00981ACE">
        <w:tc>
          <w:tcPr>
            <w:tcW w:w="705" w:type="dxa"/>
          </w:tcPr>
          <w:p w14:paraId="35CDEEE6" w14:textId="50831A47" w:rsidR="00042014" w:rsidRDefault="00042014" w:rsidP="00042014">
            <w:r>
              <w:rPr>
                <w:rFonts w:hint="eastAsia"/>
              </w:rPr>
              <w:t>2</w:t>
            </w:r>
            <w:r>
              <w:t>3</w:t>
            </w:r>
            <w:r>
              <w:rPr>
                <w:rFonts w:hint="eastAsia"/>
              </w:rPr>
              <w:t>:16</w:t>
            </w:r>
          </w:p>
        </w:tc>
        <w:tc>
          <w:tcPr>
            <w:tcW w:w="6803" w:type="dxa"/>
          </w:tcPr>
          <w:p w14:paraId="0D22C060" w14:textId="143D72CB" w:rsidR="00042014" w:rsidRDefault="00042014" w:rsidP="00B501BD">
            <w:r>
              <w:rPr>
                <w:rFonts w:hint="eastAsia"/>
              </w:rPr>
              <w:t>S</w:t>
            </w:r>
            <w:r>
              <w:t>T Lower -</w:t>
            </w:r>
            <w:r>
              <w:rPr>
                <w:rFonts w:hint="eastAsia"/>
              </w:rPr>
              <w:t>如果设备实现了</w:t>
            </w:r>
            <w:r w:rsidRPr="00042014">
              <w:t>TPH Requester Extended Capability</w:t>
            </w:r>
            <w:r>
              <w:t>结构，并且ST</w:t>
            </w:r>
            <w:r w:rsidR="00B501BD">
              <w:t xml:space="preserve"> Table</w:t>
            </w:r>
            <w:r w:rsidR="00B501BD">
              <w:rPr>
                <w:rFonts w:hint="eastAsia"/>
              </w:rPr>
              <w:t xml:space="preserve"> </w:t>
            </w:r>
            <w:r w:rsidR="00B501BD">
              <w:t>Location</w:t>
            </w:r>
            <w:r>
              <w:t>指示值为10b，则该字段包含</w:t>
            </w:r>
            <w:r w:rsidR="00B501BD" w:rsidRPr="00B501BD">
              <w:t>Steering Tag</w:t>
            </w:r>
            <w:r>
              <w:t>的低8位，并且必须是读写的。</w:t>
            </w:r>
          </w:p>
          <w:p w14:paraId="3F2DE661" w14:textId="4660BB23" w:rsidR="00042014" w:rsidRDefault="00042014" w:rsidP="00042014">
            <w:r>
              <w:rPr>
                <w:rFonts w:hint="eastAsia"/>
              </w:rPr>
              <w:t>否则，该字段允许读写或</w:t>
            </w:r>
            <w:r>
              <w:t>RsvdP，并且为了将来可能的使用，</w:t>
            </w:r>
            <w:r w:rsidRPr="00B501BD">
              <w:rPr>
                <w:highlight w:val="yellow"/>
              </w:rPr>
              <w:t>软件在修改其他矢量控制位的值时必须保留这些保留位的值</w:t>
            </w:r>
            <w:r>
              <w:t>，否则结果是未定义的。</w:t>
            </w:r>
          </w:p>
          <w:p w14:paraId="3852C8E5" w14:textId="162FE6D0" w:rsidR="00042014" w:rsidRDefault="00042014" w:rsidP="00042014">
            <w:r>
              <w:rPr>
                <w:rFonts w:hint="eastAsia"/>
              </w:rPr>
              <w:t>该字段的缺省值是</w:t>
            </w:r>
            <w:r>
              <w:t>00h。</w:t>
            </w:r>
          </w:p>
        </w:tc>
        <w:tc>
          <w:tcPr>
            <w:tcW w:w="788" w:type="dxa"/>
          </w:tcPr>
          <w:p w14:paraId="5AF1BCC7" w14:textId="7FD52E97" w:rsidR="00042014" w:rsidRDefault="00042014" w:rsidP="00042014">
            <w:r>
              <w:t>RW或RsvdP</w:t>
            </w:r>
          </w:p>
        </w:tc>
      </w:tr>
      <w:tr w:rsidR="00B501BD" w14:paraId="1F057412" w14:textId="77777777" w:rsidTr="00981ACE">
        <w:tc>
          <w:tcPr>
            <w:tcW w:w="705" w:type="dxa"/>
          </w:tcPr>
          <w:p w14:paraId="71C74CA0" w14:textId="1105F840" w:rsidR="00B501BD" w:rsidRDefault="00B501BD" w:rsidP="00B501BD">
            <w:r>
              <w:rPr>
                <w:rFonts w:hint="eastAsia"/>
              </w:rPr>
              <w:t>3</w:t>
            </w:r>
            <w:r>
              <w:t>1</w:t>
            </w:r>
            <w:r>
              <w:rPr>
                <w:rFonts w:hint="eastAsia"/>
              </w:rPr>
              <w:t>:24</w:t>
            </w:r>
          </w:p>
        </w:tc>
        <w:tc>
          <w:tcPr>
            <w:tcW w:w="6803" w:type="dxa"/>
          </w:tcPr>
          <w:p w14:paraId="4B1B635A" w14:textId="22853B4E" w:rsidR="00B501BD" w:rsidRDefault="00B501BD" w:rsidP="00B501BD">
            <w:r>
              <w:t xml:space="preserve">ST Upper - </w:t>
            </w:r>
            <w:r>
              <w:rPr>
                <w:rFonts w:hint="eastAsia"/>
              </w:rPr>
              <w:t>如果功能实现了</w:t>
            </w:r>
            <w:r>
              <w:t>TPH</w:t>
            </w:r>
            <w:r w:rsidR="002F78FE">
              <w:t xml:space="preserve"> </w:t>
            </w:r>
            <w:r w:rsidRPr="00042014">
              <w:t>Requester Extended Capability</w:t>
            </w:r>
            <w:r>
              <w:t>结构，并且ST</w:t>
            </w:r>
            <w:r w:rsidR="002F78FE">
              <w:t xml:space="preserve"> Table</w:t>
            </w:r>
            <w:r w:rsidR="002F78FE">
              <w:rPr>
                <w:rFonts w:hint="eastAsia"/>
              </w:rPr>
              <w:t xml:space="preserve"> </w:t>
            </w:r>
            <w:r w:rsidR="002F78FE">
              <w:t>Location</w:t>
            </w:r>
            <w:r>
              <w:t>指示值为10b</w:t>
            </w:r>
            <w:r w:rsidR="002F78FE">
              <w:t>，并且设置了</w:t>
            </w:r>
            <w:r w:rsidR="002F78FE" w:rsidRPr="002F78FE">
              <w:t>Extended TPH Requester Supported</w:t>
            </w:r>
            <w:r w:rsidR="002F78FE">
              <w:t>位，则该字段包含转向标签的</w:t>
            </w:r>
            <w:r w:rsidR="002F78FE">
              <w:rPr>
                <w:rFonts w:hint="eastAsia"/>
              </w:rPr>
              <w:t>高</w:t>
            </w:r>
            <w:r>
              <w:t>8位，必须为读写。</w:t>
            </w:r>
          </w:p>
          <w:p w14:paraId="017FD79D" w14:textId="0F4E76F1" w:rsidR="00B501BD" w:rsidRDefault="00B501BD" w:rsidP="00B501BD">
            <w:r>
              <w:rPr>
                <w:rFonts w:hint="eastAsia"/>
              </w:rPr>
              <w:lastRenderedPageBreak/>
              <w:t>否则，该字段允许读写或</w:t>
            </w:r>
            <w:r>
              <w:t>RsvdP，并且为了将来可能的使用，</w:t>
            </w:r>
            <w:r w:rsidRPr="00B501BD">
              <w:rPr>
                <w:highlight w:val="yellow"/>
              </w:rPr>
              <w:t>软件在修改其他矢量控制位的值时必须保留这些保留位的值</w:t>
            </w:r>
            <w:r>
              <w:t>，否则结果是未定义的。</w:t>
            </w:r>
          </w:p>
          <w:p w14:paraId="05D38E8A" w14:textId="701BFF59" w:rsidR="00B501BD" w:rsidRDefault="00B501BD" w:rsidP="00B501BD">
            <w:r>
              <w:rPr>
                <w:rFonts w:hint="eastAsia"/>
              </w:rPr>
              <w:t>该字段的缺省值是</w:t>
            </w:r>
            <w:r>
              <w:t>00h。</w:t>
            </w:r>
          </w:p>
        </w:tc>
        <w:tc>
          <w:tcPr>
            <w:tcW w:w="788" w:type="dxa"/>
          </w:tcPr>
          <w:p w14:paraId="200FF3B7" w14:textId="4467F3F9" w:rsidR="00B501BD" w:rsidRDefault="00B501BD" w:rsidP="00B501BD">
            <w:r>
              <w:lastRenderedPageBreak/>
              <w:t>RW或RsvdP</w:t>
            </w:r>
          </w:p>
        </w:tc>
      </w:tr>
    </w:tbl>
    <w:p w14:paraId="01C170DE" w14:textId="77777777" w:rsidR="00981ACE" w:rsidRPr="00981ACE" w:rsidRDefault="00981ACE" w:rsidP="00981ACE"/>
    <w:p w14:paraId="0B0CF6D8" w14:textId="2C9DFD45" w:rsidR="00BC35DB" w:rsidRDefault="00FF291F" w:rsidP="00FF291F">
      <w:pPr>
        <w:pStyle w:val="2"/>
      </w:pPr>
      <w:r w:rsidRPr="00FF291F">
        <w:t>7.7.2.9 Pending Bits Register for MSI-X PBA Entries</w:t>
      </w:r>
    </w:p>
    <w:p w14:paraId="772E8290" w14:textId="758E71CD" w:rsidR="00BC35DB" w:rsidRDefault="00981ACE" w:rsidP="00BC35DB">
      <w:r>
        <w:rPr>
          <w:noProof/>
        </w:rPr>
        <w:drawing>
          <wp:inline distT="0" distB="0" distL="0" distR="0" wp14:anchorId="74B0B629" wp14:editId="5A869072">
            <wp:extent cx="5274310" cy="718185"/>
            <wp:effectExtent l="0" t="0" r="254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718185"/>
                    </a:xfrm>
                    <a:prstGeom prst="rect">
                      <a:avLst/>
                    </a:prstGeom>
                  </pic:spPr>
                </pic:pic>
              </a:graphicData>
            </a:graphic>
          </wp:inline>
        </w:drawing>
      </w:r>
    </w:p>
    <w:tbl>
      <w:tblPr>
        <w:tblStyle w:val="a8"/>
        <w:tblW w:w="0" w:type="auto"/>
        <w:tblLook w:val="04A0" w:firstRow="1" w:lastRow="0" w:firstColumn="1" w:lastColumn="0" w:noHBand="0" w:noVBand="1"/>
      </w:tblPr>
      <w:tblGrid>
        <w:gridCol w:w="704"/>
        <w:gridCol w:w="6946"/>
        <w:gridCol w:w="646"/>
      </w:tblGrid>
      <w:tr w:rsidR="002F78FE" w14:paraId="574D1F7D" w14:textId="77777777" w:rsidTr="002F78FE">
        <w:tc>
          <w:tcPr>
            <w:tcW w:w="704" w:type="dxa"/>
          </w:tcPr>
          <w:p w14:paraId="06B5C609" w14:textId="132E3AB9" w:rsidR="002F78FE" w:rsidRDefault="002F78FE" w:rsidP="002F78FE">
            <w:r>
              <w:rPr>
                <w:rFonts w:hint="eastAsia"/>
              </w:rPr>
              <w:t>域段</w:t>
            </w:r>
          </w:p>
        </w:tc>
        <w:tc>
          <w:tcPr>
            <w:tcW w:w="6946" w:type="dxa"/>
          </w:tcPr>
          <w:p w14:paraId="067B0CCF" w14:textId="6F8F764A" w:rsidR="002F78FE" w:rsidRDefault="002F78FE" w:rsidP="002F78FE">
            <w:r>
              <w:rPr>
                <w:rFonts w:hint="eastAsia"/>
              </w:rPr>
              <w:t>描述</w:t>
            </w:r>
          </w:p>
        </w:tc>
        <w:tc>
          <w:tcPr>
            <w:tcW w:w="646" w:type="dxa"/>
          </w:tcPr>
          <w:p w14:paraId="39A703E4" w14:textId="6DB9DFBA" w:rsidR="002F78FE" w:rsidRDefault="002F78FE" w:rsidP="002F78FE">
            <w:r>
              <w:rPr>
                <w:rFonts w:hint="eastAsia"/>
              </w:rPr>
              <w:t>属性</w:t>
            </w:r>
          </w:p>
        </w:tc>
      </w:tr>
      <w:tr w:rsidR="002F78FE" w14:paraId="11549A20" w14:textId="77777777" w:rsidTr="002F78FE">
        <w:tc>
          <w:tcPr>
            <w:tcW w:w="704" w:type="dxa"/>
          </w:tcPr>
          <w:p w14:paraId="44BDDA33" w14:textId="6A35BC3B" w:rsidR="002F78FE" w:rsidRDefault="002F78FE" w:rsidP="002F78FE">
            <w:r>
              <w:rPr>
                <w:rFonts w:hint="eastAsia"/>
              </w:rPr>
              <w:t>6</w:t>
            </w:r>
            <w:r>
              <w:t>3</w:t>
            </w:r>
            <w:r>
              <w:rPr>
                <w:rFonts w:hint="eastAsia"/>
              </w:rPr>
              <w:t>:0</w:t>
            </w:r>
          </w:p>
        </w:tc>
        <w:tc>
          <w:tcPr>
            <w:tcW w:w="6946" w:type="dxa"/>
          </w:tcPr>
          <w:p w14:paraId="40CF4AF5" w14:textId="4107F995" w:rsidR="002F78FE" w:rsidRDefault="002F78FE" w:rsidP="002F78FE">
            <w:r>
              <w:rPr>
                <w:rFonts w:hint="eastAsia"/>
              </w:rPr>
              <w:t>P</w:t>
            </w:r>
            <w:r>
              <w:t xml:space="preserve">ending Bits - </w:t>
            </w:r>
            <w:r>
              <w:rPr>
                <w:rFonts w:hint="eastAsia"/>
              </w:rPr>
              <w:t>对于设置的每个</w:t>
            </w:r>
            <w:r>
              <w:t>Pending位，该</w:t>
            </w:r>
            <w:r>
              <w:rPr>
                <w:rFonts w:hint="eastAsia"/>
              </w:rPr>
              <w:t>设备</w:t>
            </w:r>
            <w:r>
              <w:t xml:space="preserve">有一个与MSI-X </w:t>
            </w:r>
            <w:r>
              <w:rPr>
                <w:rFonts w:hint="eastAsia"/>
              </w:rPr>
              <w:t>e</w:t>
            </w:r>
            <w:r>
              <w:t>ntry相关的Pending消息。</w:t>
            </w:r>
          </w:p>
          <w:p w14:paraId="7C242E2D" w14:textId="62BCE2FE" w:rsidR="002F78FE" w:rsidRDefault="002F78FE" w:rsidP="002F78FE">
            <w:r>
              <w:rPr>
                <w:rFonts w:hint="eastAsia"/>
              </w:rPr>
              <w:t>没有关联</w:t>
            </w:r>
            <w:r>
              <w:t xml:space="preserve">MSI-X </w:t>
            </w:r>
            <w:r>
              <w:rPr>
                <w:rFonts w:hint="eastAsia"/>
              </w:rPr>
              <w:t>entry</w:t>
            </w:r>
            <w:r>
              <w:t>的</w:t>
            </w:r>
            <w:r>
              <w:rPr>
                <w:rFonts w:hint="eastAsia"/>
              </w:rPr>
              <w:t>pending</w:t>
            </w:r>
            <w:r>
              <w:t xml:space="preserve"> </w:t>
            </w:r>
            <w:r>
              <w:rPr>
                <w:rFonts w:hint="eastAsia"/>
              </w:rPr>
              <w:t>bits</w:t>
            </w:r>
            <w:r>
              <w:t>被保留。缺省情况下，Reserved Pending bits的值必须为0b。</w:t>
            </w:r>
          </w:p>
          <w:p w14:paraId="0B5ED9E5" w14:textId="6B60CB53" w:rsidR="002F78FE" w:rsidRDefault="002F78FE" w:rsidP="002F78FE">
            <w:commentRangeStart w:id="209"/>
            <w:r>
              <w:rPr>
                <w:rFonts w:hint="eastAsia"/>
              </w:rPr>
              <w:t>软件不应该写，而应该只读</w:t>
            </w:r>
            <w:r>
              <w:t>Pending Bits</w:t>
            </w:r>
            <w:commentRangeEnd w:id="209"/>
            <w:r>
              <w:rPr>
                <w:rStyle w:val="aa"/>
              </w:rPr>
              <w:commentReference w:id="209"/>
            </w:r>
            <w:r>
              <w:t>。如果软件写入Pending Bits，结果是未定义的。</w:t>
            </w:r>
          </w:p>
          <w:p w14:paraId="28E9ED4C" w14:textId="4B3D5A94" w:rsidR="002F78FE" w:rsidRDefault="002F78FE" w:rsidP="002F78FE">
            <w:r>
              <w:rPr>
                <w:rFonts w:hint="eastAsia"/>
              </w:rPr>
              <w:t>每个</w:t>
            </w:r>
            <w:r>
              <w:t>Pending Bit的默认值为0b。</w:t>
            </w:r>
          </w:p>
          <w:p w14:paraId="42689D8F" w14:textId="31414631" w:rsidR="002F78FE" w:rsidRDefault="002F78FE" w:rsidP="002F78FE">
            <w:r>
              <w:rPr>
                <w:rFonts w:hint="eastAsia"/>
              </w:rPr>
              <w:t>这些位允许为只读或读写。</w:t>
            </w:r>
          </w:p>
        </w:tc>
        <w:tc>
          <w:tcPr>
            <w:tcW w:w="646" w:type="dxa"/>
          </w:tcPr>
          <w:p w14:paraId="42715848" w14:textId="5B7DCD34" w:rsidR="002F78FE" w:rsidRDefault="002F78FE" w:rsidP="002F78FE">
            <w:r>
              <w:rPr>
                <w:rFonts w:hint="eastAsia"/>
              </w:rPr>
              <w:t>R</w:t>
            </w:r>
            <w:r>
              <w:t>O</w:t>
            </w:r>
            <w:r>
              <w:rPr>
                <w:rFonts w:hint="eastAsia"/>
              </w:rPr>
              <w:t>或R</w:t>
            </w:r>
            <w:r>
              <w:t>W</w:t>
            </w:r>
          </w:p>
        </w:tc>
      </w:tr>
    </w:tbl>
    <w:p w14:paraId="61A9543B" w14:textId="4FD820DC" w:rsidR="00BC35DB" w:rsidRDefault="00BC35DB" w:rsidP="00BC35DB"/>
    <w:p w14:paraId="64585F6F" w14:textId="77777777" w:rsidR="00F04AF9" w:rsidRDefault="00F04AF9" w:rsidP="00F04AF9">
      <w:pPr>
        <w:rPr>
          <w:ins w:id="210" w:author="Elvis Liang (梁泽溢)" w:date="2023-12-01T17:09:00Z"/>
        </w:rPr>
      </w:pPr>
      <w:ins w:id="211" w:author="Elvis Liang (梁泽溢)" w:date="2023-12-01T17:08:00Z">
        <w:r w:rsidRPr="00F04AF9">
          <w:t>与 MSI 机制类似， Pending 位需要与 Per Vector Mask 位配置使用。</w:t>
        </w:r>
      </w:ins>
    </w:p>
    <w:p w14:paraId="2508E5B8" w14:textId="37EBE9D3" w:rsidR="00F04AF9" w:rsidRDefault="00F04AF9" w:rsidP="00F04AF9">
      <w:pPr>
        <w:rPr>
          <w:ins w:id="212" w:author="Elvis Liang (梁泽溢)" w:date="2023-12-01T17:08:00Z"/>
        </w:rPr>
      </w:pPr>
      <w:ins w:id="213" w:author="Elvis Liang (梁泽溢)" w:date="2023-12-01T17:08:00Z">
        <w:r w:rsidRPr="00F04AF9">
          <w:t>当 Per Vector Mask 位为 1 时， PCIe 设备不能立即发送 MSI</w:t>
        </w:r>
        <w:r w:rsidRPr="00F04AF9">
          <w:rPr>
            <w:rFonts w:ascii="MS Gothic" w:eastAsia="MS Gothic" w:hAnsi="MS Gothic" w:cs="MS Gothic" w:hint="eastAsia"/>
          </w:rPr>
          <w:t>⁃</w:t>
        </w:r>
        <w:r w:rsidRPr="00F04AF9">
          <w:t>X 中断请求， 而是将对应的Pending 位置 1； 当系统软件将 Per Vector Mask 位清零时， PCIe 设备需要提交 MSI</w:t>
        </w:r>
        <w:r w:rsidRPr="00F04AF9">
          <w:rPr>
            <w:rFonts w:ascii="MS Gothic" w:eastAsia="MS Gothic" w:hAnsi="MS Gothic" w:cs="MS Gothic" w:hint="eastAsia"/>
          </w:rPr>
          <w:t>⁃</w:t>
        </w:r>
        <w:r w:rsidRPr="00F04AF9">
          <w:t>X 中断请求， 同时将 Pending 位清零。</w:t>
        </w:r>
      </w:ins>
    </w:p>
    <w:p w14:paraId="339CE069" w14:textId="2459E0B5" w:rsidR="00BC35DB" w:rsidRPr="00F04AF9" w:rsidRDefault="00BC35DB" w:rsidP="00BC35DB"/>
    <w:p w14:paraId="270E3AF3" w14:textId="67F842C8" w:rsidR="00BC35DB" w:rsidRDefault="00BC35DB" w:rsidP="00BC35DB"/>
    <w:p w14:paraId="3A26EFF0" w14:textId="77777777" w:rsidR="00BC35DB" w:rsidRPr="00BC35DB" w:rsidRDefault="00BC35DB" w:rsidP="00BC35DB"/>
    <w:sectPr w:rsidR="00BC35DB" w:rsidRPr="00BC35D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2" w:author="Elvis Liang (梁泽溢)" w:date="2023-12-01T14:46:00Z" w:initials="EL(">
    <w:p w14:paraId="3BEDA0BD" w14:textId="07D17C6D" w:rsidR="00013778" w:rsidRDefault="00013778">
      <w:pPr>
        <w:pStyle w:val="ab"/>
      </w:pPr>
      <w:r>
        <w:rPr>
          <w:rStyle w:val="aa"/>
        </w:rPr>
        <w:annotationRef/>
      </w:r>
      <w:r>
        <w:rPr>
          <w:rFonts w:hint="eastAsia"/>
        </w:rPr>
        <w:t>这个实现建议没看懂</w:t>
      </w:r>
    </w:p>
  </w:comment>
  <w:comment w:id="206" w:author="Elvis Liang (梁泽溢)" w:date="2023-12-01T16:21:00Z" w:initials="EL(">
    <w:p w14:paraId="47BBEEBD" w14:textId="5FE370A3" w:rsidR="00C12DF7" w:rsidRDefault="00C12DF7">
      <w:pPr>
        <w:pStyle w:val="ab"/>
      </w:pPr>
      <w:r>
        <w:rPr>
          <w:rStyle w:val="aa"/>
        </w:rPr>
        <w:annotationRef/>
      </w:r>
      <w:r>
        <w:rPr>
          <w:rFonts w:hint="eastAsia"/>
        </w:rPr>
        <w:t>与</w:t>
      </w:r>
      <w:r>
        <w:t>MSI</w:t>
      </w:r>
      <w:r>
        <w:rPr>
          <w:rFonts w:hint="eastAsia"/>
        </w:rPr>
        <w:t>不同的是，不需要在Message</w:t>
      </w:r>
      <w:r>
        <w:t xml:space="preserve"> C</w:t>
      </w:r>
      <w:r>
        <w:rPr>
          <w:rFonts w:hint="eastAsia"/>
        </w:rPr>
        <w:t>ontrol中配置</w:t>
      </w:r>
    </w:p>
  </w:comment>
  <w:comment w:id="209" w:author="Elvis Liang (梁泽溢)" w:date="2023-12-01T16:44:00Z" w:initials="EL(">
    <w:p w14:paraId="1E3E82CA" w14:textId="59E93EFE" w:rsidR="002F78FE" w:rsidRDefault="002F78FE">
      <w:pPr>
        <w:pStyle w:val="ab"/>
      </w:pPr>
      <w:r>
        <w:rPr>
          <w:rStyle w:val="aa"/>
        </w:rPr>
        <w:annotationRef/>
      </w:r>
      <w:r>
        <w:rPr>
          <w:rFonts w:hint="eastAsia"/>
        </w:rPr>
        <w:t>与</w:t>
      </w:r>
      <w:r>
        <w:t xml:space="preserve">MSI </w:t>
      </w:r>
      <w:r>
        <w:rPr>
          <w:rFonts w:hint="eastAsia"/>
        </w:rPr>
        <w:t>pending</w:t>
      </w:r>
      <w:r>
        <w:t xml:space="preserve"> </w:t>
      </w:r>
      <w:r>
        <w:rPr>
          <w:rFonts w:hint="eastAsia"/>
        </w:rPr>
        <w:t>bits定义一致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EDA0BD" w15:done="0"/>
  <w15:commentEx w15:paraId="47BBEEBD" w15:done="0"/>
  <w15:commentEx w15:paraId="1E3E82C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DADA1D" w14:textId="77777777" w:rsidR="000C0D4B" w:rsidRDefault="000C0D4B" w:rsidP="001B7689">
      <w:r>
        <w:separator/>
      </w:r>
    </w:p>
  </w:endnote>
  <w:endnote w:type="continuationSeparator" w:id="0">
    <w:p w14:paraId="22195D4D" w14:textId="77777777" w:rsidR="000C0D4B" w:rsidRDefault="000C0D4B" w:rsidP="001B7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E-BZ">
    <w:altName w:val="Times New Roman"/>
    <w:panose1 w:val="00000000000000000000"/>
    <w:charset w:val="00"/>
    <w:family w:val="roman"/>
    <w:notTrueType/>
    <w:pitch w:val="default"/>
  </w:font>
  <w:font w:name="FZSSK--GBK1-0">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E84BB" w14:textId="77777777" w:rsidR="000C0D4B" w:rsidRDefault="000C0D4B" w:rsidP="001B7689">
      <w:r>
        <w:separator/>
      </w:r>
    </w:p>
  </w:footnote>
  <w:footnote w:type="continuationSeparator" w:id="0">
    <w:p w14:paraId="7D349BBF" w14:textId="77777777" w:rsidR="000C0D4B" w:rsidRDefault="000C0D4B" w:rsidP="001B76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A9167C"/>
    <w:multiLevelType w:val="hybridMultilevel"/>
    <w:tmpl w:val="A4D4DFB2"/>
    <w:lvl w:ilvl="0" w:tplc="7D1AC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744101"/>
    <w:multiLevelType w:val="hybridMultilevel"/>
    <w:tmpl w:val="890AB4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722428B"/>
    <w:multiLevelType w:val="hybridMultilevel"/>
    <w:tmpl w:val="201C564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6EA32B71"/>
    <w:multiLevelType w:val="hybridMultilevel"/>
    <w:tmpl w:val="AD7A9B9C"/>
    <w:lvl w:ilvl="0" w:tplc="7D1AC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vis Liang (梁泽溢)">
    <w15:presenceInfo w15:providerId="AD" w15:userId="S-1-5-21-1606980848-706699826-1801674531-269774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13A"/>
    <w:rsid w:val="00013778"/>
    <w:rsid w:val="00042014"/>
    <w:rsid w:val="00046744"/>
    <w:rsid w:val="00083737"/>
    <w:rsid w:val="000C0D4B"/>
    <w:rsid w:val="000E29D5"/>
    <w:rsid w:val="000E4E5B"/>
    <w:rsid w:val="000E67C6"/>
    <w:rsid w:val="001328FD"/>
    <w:rsid w:val="001B7689"/>
    <w:rsid w:val="001E12C4"/>
    <w:rsid w:val="0020260E"/>
    <w:rsid w:val="002161FD"/>
    <w:rsid w:val="00271C4E"/>
    <w:rsid w:val="002A1E7F"/>
    <w:rsid w:val="002B7C04"/>
    <w:rsid w:val="002F78FE"/>
    <w:rsid w:val="0032110C"/>
    <w:rsid w:val="0037508F"/>
    <w:rsid w:val="003768C2"/>
    <w:rsid w:val="00397EA2"/>
    <w:rsid w:val="003A6BAB"/>
    <w:rsid w:val="0040766C"/>
    <w:rsid w:val="00437695"/>
    <w:rsid w:val="005444C5"/>
    <w:rsid w:val="005D1999"/>
    <w:rsid w:val="00634A26"/>
    <w:rsid w:val="006416FE"/>
    <w:rsid w:val="00682155"/>
    <w:rsid w:val="006977B1"/>
    <w:rsid w:val="006F436D"/>
    <w:rsid w:val="00713B54"/>
    <w:rsid w:val="00887487"/>
    <w:rsid w:val="008B5BEF"/>
    <w:rsid w:val="008B613A"/>
    <w:rsid w:val="00932D9B"/>
    <w:rsid w:val="00981ACE"/>
    <w:rsid w:val="009C2289"/>
    <w:rsid w:val="00B12275"/>
    <w:rsid w:val="00B501BD"/>
    <w:rsid w:val="00B63F6A"/>
    <w:rsid w:val="00B71365"/>
    <w:rsid w:val="00BC35DB"/>
    <w:rsid w:val="00BD1D78"/>
    <w:rsid w:val="00BD4E74"/>
    <w:rsid w:val="00BE658D"/>
    <w:rsid w:val="00C12DF7"/>
    <w:rsid w:val="00C529C6"/>
    <w:rsid w:val="00C83DB2"/>
    <w:rsid w:val="00C91B30"/>
    <w:rsid w:val="00C96424"/>
    <w:rsid w:val="00CA766F"/>
    <w:rsid w:val="00CB5DE0"/>
    <w:rsid w:val="00D33167"/>
    <w:rsid w:val="00D71BB3"/>
    <w:rsid w:val="00E13558"/>
    <w:rsid w:val="00E43618"/>
    <w:rsid w:val="00E510D7"/>
    <w:rsid w:val="00EB76F8"/>
    <w:rsid w:val="00EE30E7"/>
    <w:rsid w:val="00F04AF9"/>
    <w:rsid w:val="00F160A3"/>
    <w:rsid w:val="00F3149D"/>
    <w:rsid w:val="00F343D7"/>
    <w:rsid w:val="00F94BF1"/>
    <w:rsid w:val="00FA23CD"/>
    <w:rsid w:val="00FB0E3A"/>
    <w:rsid w:val="00FC54F9"/>
    <w:rsid w:val="00FF2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446C3"/>
  <w15:chartTrackingRefBased/>
  <w15:docId w15:val="{F3231FF3-E69A-4610-9874-A0CE3D78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76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B0E3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76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7689"/>
    <w:rPr>
      <w:sz w:val="18"/>
      <w:szCs w:val="18"/>
    </w:rPr>
  </w:style>
  <w:style w:type="paragraph" w:styleId="a5">
    <w:name w:val="footer"/>
    <w:basedOn w:val="a"/>
    <w:link w:val="a6"/>
    <w:uiPriority w:val="99"/>
    <w:unhideWhenUsed/>
    <w:rsid w:val="001B7689"/>
    <w:pPr>
      <w:tabs>
        <w:tab w:val="center" w:pos="4153"/>
        <w:tab w:val="right" w:pos="8306"/>
      </w:tabs>
      <w:snapToGrid w:val="0"/>
      <w:jc w:val="left"/>
    </w:pPr>
    <w:rPr>
      <w:sz w:val="18"/>
      <w:szCs w:val="18"/>
    </w:rPr>
  </w:style>
  <w:style w:type="character" w:customStyle="1" w:styleId="a6">
    <w:name w:val="页脚 字符"/>
    <w:basedOn w:val="a0"/>
    <w:link w:val="a5"/>
    <w:uiPriority w:val="99"/>
    <w:rsid w:val="001B7689"/>
    <w:rPr>
      <w:sz w:val="18"/>
      <w:szCs w:val="18"/>
    </w:rPr>
  </w:style>
  <w:style w:type="character" w:customStyle="1" w:styleId="10">
    <w:name w:val="标题 1 字符"/>
    <w:basedOn w:val="a0"/>
    <w:link w:val="1"/>
    <w:uiPriority w:val="9"/>
    <w:rsid w:val="001B7689"/>
    <w:rPr>
      <w:b/>
      <w:bCs/>
      <w:kern w:val="44"/>
      <w:sz w:val="44"/>
      <w:szCs w:val="44"/>
    </w:rPr>
  </w:style>
  <w:style w:type="paragraph" w:styleId="a7">
    <w:name w:val="Normal (Web)"/>
    <w:basedOn w:val="a"/>
    <w:uiPriority w:val="99"/>
    <w:unhideWhenUsed/>
    <w:rsid w:val="001B7689"/>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FB0E3A"/>
    <w:rPr>
      <w:rFonts w:asciiTheme="majorHAnsi" w:eastAsiaTheme="majorEastAsia" w:hAnsiTheme="majorHAnsi" w:cstheme="majorBidi"/>
      <w:b/>
      <w:bCs/>
      <w:sz w:val="32"/>
      <w:szCs w:val="32"/>
    </w:rPr>
  </w:style>
  <w:style w:type="table" w:styleId="a8">
    <w:name w:val="Table Grid"/>
    <w:basedOn w:val="a1"/>
    <w:uiPriority w:val="39"/>
    <w:rsid w:val="00FB0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E510D7"/>
    <w:rPr>
      <w:rFonts w:ascii="E-BZ" w:hAnsi="E-BZ" w:hint="default"/>
      <w:b w:val="0"/>
      <w:bCs w:val="0"/>
      <w:i w:val="0"/>
      <w:iCs w:val="0"/>
      <w:color w:val="000000"/>
      <w:sz w:val="16"/>
      <w:szCs w:val="16"/>
    </w:rPr>
  </w:style>
  <w:style w:type="character" w:customStyle="1" w:styleId="fontstyle21">
    <w:name w:val="fontstyle21"/>
    <w:basedOn w:val="a0"/>
    <w:rsid w:val="00E510D7"/>
    <w:rPr>
      <w:rFonts w:ascii="FZSSK--GBK1-0" w:hAnsi="FZSSK--GBK1-0" w:hint="default"/>
      <w:b w:val="0"/>
      <w:bCs w:val="0"/>
      <w:i w:val="0"/>
      <w:iCs w:val="0"/>
      <w:color w:val="000000"/>
      <w:sz w:val="16"/>
      <w:szCs w:val="16"/>
    </w:rPr>
  </w:style>
  <w:style w:type="paragraph" w:styleId="a9">
    <w:name w:val="No Spacing"/>
    <w:uiPriority w:val="1"/>
    <w:qFormat/>
    <w:rsid w:val="00083737"/>
    <w:pPr>
      <w:widowControl w:val="0"/>
      <w:jc w:val="both"/>
    </w:pPr>
  </w:style>
  <w:style w:type="character" w:styleId="aa">
    <w:name w:val="annotation reference"/>
    <w:basedOn w:val="a0"/>
    <w:uiPriority w:val="99"/>
    <w:semiHidden/>
    <w:unhideWhenUsed/>
    <w:rsid w:val="00271C4E"/>
    <w:rPr>
      <w:sz w:val="21"/>
      <w:szCs w:val="21"/>
    </w:rPr>
  </w:style>
  <w:style w:type="paragraph" w:styleId="ab">
    <w:name w:val="annotation text"/>
    <w:basedOn w:val="a"/>
    <w:link w:val="ac"/>
    <w:uiPriority w:val="99"/>
    <w:semiHidden/>
    <w:unhideWhenUsed/>
    <w:rsid w:val="00271C4E"/>
    <w:pPr>
      <w:jc w:val="left"/>
    </w:pPr>
  </w:style>
  <w:style w:type="character" w:customStyle="1" w:styleId="ac">
    <w:name w:val="批注文字 字符"/>
    <w:basedOn w:val="a0"/>
    <w:link w:val="ab"/>
    <w:uiPriority w:val="99"/>
    <w:semiHidden/>
    <w:rsid w:val="00271C4E"/>
  </w:style>
  <w:style w:type="paragraph" w:styleId="ad">
    <w:name w:val="annotation subject"/>
    <w:basedOn w:val="ab"/>
    <w:next w:val="ab"/>
    <w:link w:val="ae"/>
    <w:uiPriority w:val="99"/>
    <w:semiHidden/>
    <w:unhideWhenUsed/>
    <w:rsid w:val="00271C4E"/>
    <w:rPr>
      <w:b/>
      <w:bCs/>
    </w:rPr>
  </w:style>
  <w:style w:type="character" w:customStyle="1" w:styleId="ae">
    <w:name w:val="批注主题 字符"/>
    <w:basedOn w:val="ac"/>
    <w:link w:val="ad"/>
    <w:uiPriority w:val="99"/>
    <w:semiHidden/>
    <w:rsid w:val="00271C4E"/>
    <w:rPr>
      <w:b/>
      <w:bCs/>
    </w:rPr>
  </w:style>
  <w:style w:type="paragraph" w:styleId="af">
    <w:name w:val="Balloon Text"/>
    <w:basedOn w:val="a"/>
    <w:link w:val="af0"/>
    <w:uiPriority w:val="99"/>
    <w:semiHidden/>
    <w:unhideWhenUsed/>
    <w:rsid w:val="00271C4E"/>
    <w:rPr>
      <w:sz w:val="18"/>
      <w:szCs w:val="18"/>
    </w:rPr>
  </w:style>
  <w:style w:type="character" w:customStyle="1" w:styleId="af0">
    <w:name w:val="批注框文本 字符"/>
    <w:basedOn w:val="a0"/>
    <w:link w:val="af"/>
    <w:uiPriority w:val="99"/>
    <w:semiHidden/>
    <w:rsid w:val="00271C4E"/>
    <w:rPr>
      <w:sz w:val="18"/>
      <w:szCs w:val="18"/>
    </w:rPr>
  </w:style>
  <w:style w:type="character" w:customStyle="1" w:styleId="fontstyle11">
    <w:name w:val="fontstyle11"/>
    <w:basedOn w:val="a0"/>
    <w:rsid w:val="00CA766F"/>
    <w:rPr>
      <w:rFonts w:ascii="E-BZ" w:hAnsi="E-BZ" w:hint="default"/>
      <w:b w:val="0"/>
      <w:bCs w:val="0"/>
      <w:i w:val="0"/>
      <w:iCs w:val="0"/>
      <w:color w:val="000000"/>
      <w:sz w:val="22"/>
      <w:szCs w:val="22"/>
    </w:rPr>
  </w:style>
  <w:style w:type="paragraph" w:styleId="af1">
    <w:name w:val="List Paragraph"/>
    <w:basedOn w:val="a"/>
    <w:uiPriority w:val="34"/>
    <w:qFormat/>
    <w:rsid w:val="00F160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3292">
      <w:bodyDiv w:val="1"/>
      <w:marLeft w:val="0"/>
      <w:marRight w:val="0"/>
      <w:marTop w:val="0"/>
      <w:marBottom w:val="0"/>
      <w:divBdr>
        <w:top w:val="none" w:sz="0" w:space="0" w:color="auto"/>
        <w:left w:val="none" w:sz="0" w:space="0" w:color="auto"/>
        <w:bottom w:val="none" w:sz="0" w:space="0" w:color="auto"/>
        <w:right w:val="none" w:sz="0" w:space="0" w:color="auto"/>
      </w:divBdr>
    </w:div>
    <w:div w:id="187068949">
      <w:bodyDiv w:val="1"/>
      <w:marLeft w:val="0"/>
      <w:marRight w:val="0"/>
      <w:marTop w:val="0"/>
      <w:marBottom w:val="0"/>
      <w:divBdr>
        <w:top w:val="none" w:sz="0" w:space="0" w:color="auto"/>
        <w:left w:val="none" w:sz="0" w:space="0" w:color="auto"/>
        <w:bottom w:val="none" w:sz="0" w:space="0" w:color="auto"/>
        <w:right w:val="none" w:sz="0" w:space="0" w:color="auto"/>
      </w:divBdr>
    </w:div>
    <w:div w:id="254366391">
      <w:bodyDiv w:val="1"/>
      <w:marLeft w:val="0"/>
      <w:marRight w:val="0"/>
      <w:marTop w:val="0"/>
      <w:marBottom w:val="0"/>
      <w:divBdr>
        <w:top w:val="none" w:sz="0" w:space="0" w:color="auto"/>
        <w:left w:val="none" w:sz="0" w:space="0" w:color="auto"/>
        <w:bottom w:val="none" w:sz="0" w:space="0" w:color="auto"/>
        <w:right w:val="none" w:sz="0" w:space="0" w:color="auto"/>
      </w:divBdr>
    </w:div>
    <w:div w:id="299892839">
      <w:bodyDiv w:val="1"/>
      <w:marLeft w:val="0"/>
      <w:marRight w:val="0"/>
      <w:marTop w:val="0"/>
      <w:marBottom w:val="0"/>
      <w:divBdr>
        <w:top w:val="none" w:sz="0" w:space="0" w:color="auto"/>
        <w:left w:val="none" w:sz="0" w:space="0" w:color="auto"/>
        <w:bottom w:val="none" w:sz="0" w:space="0" w:color="auto"/>
        <w:right w:val="none" w:sz="0" w:space="0" w:color="auto"/>
      </w:divBdr>
    </w:div>
    <w:div w:id="363362008">
      <w:bodyDiv w:val="1"/>
      <w:marLeft w:val="0"/>
      <w:marRight w:val="0"/>
      <w:marTop w:val="0"/>
      <w:marBottom w:val="0"/>
      <w:divBdr>
        <w:top w:val="none" w:sz="0" w:space="0" w:color="auto"/>
        <w:left w:val="none" w:sz="0" w:space="0" w:color="auto"/>
        <w:bottom w:val="none" w:sz="0" w:space="0" w:color="auto"/>
        <w:right w:val="none" w:sz="0" w:space="0" w:color="auto"/>
      </w:divBdr>
    </w:div>
    <w:div w:id="398334401">
      <w:bodyDiv w:val="1"/>
      <w:marLeft w:val="0"/>
      <w:marRight w:val="0"/>
      <w:marTop w:val="0"/>
      <w:marBottom w:val="0"/>
      <w:divBdr>
        <w:top w:val="none" w:sz="0" w:space="0" w:color="auto"/>
        <w:left w:val="none" w:sz="0" w:space="0" w:color="auto"/>
        <w:bottom w:val="none" w:sz="0" w:space="0" w:color="auto"/>
        <w:right w:val="none" w:sz="0" w:space="0" w:color="auto"/>
      </w:divBdr>
    </w:div>
    <w:div w:id="462114849">
      <w:bodyDiv w:val="1"/>
      <w:marLeft w:val="0"/>
      <w:marRight w:val="0"/>
      <w:marTop w:val="0"/>
      <w:marBottom w:val="0"/>
      <w:divBdr>
        <w:top w:val="none" w:sz="0" w:space="0" w:color="auto"/>
        <w:left w:val="none" w:sz="0" w:space="0" w:color="auto"/>
        <w:bottom w:val="none" w:sz="0" w:space="0" w:color="auto"/>
        <w:right w:val="none" w:sz="0" w:space="0" w:color="auto"/>
      </w:divBdr>
    </w:div>
    <w:div w:id="574243864">
      <w:bodyDiv w:val="1"/>
      <w:marLeft w:val="0"/>
      <w:marRight w:val="0"/>
      <w:marTop w:val="0"/>
      <w:marBottom w:val="0"/>
      <w:divBdr>
        <w:top w:val="none" w:sz="0" w:space="0" w:color="auto"/>
        <w:left w:val="none" w:sz="0" w:space="0" w:color="auto"/>
        <w:bottom w:val="none" w:sz="0" w:space="0" w:color="auto"/>
        <w:right w:val="none" w:sz="0" w:space="0" w:color="auto"/>
      </w:divBdr>
    </w:div>
    <w:div w:id="790168505">
      <w:bodyDiv w:val="1"/>
      <w:marLeft w:val="0"/>
      <w:marRight w:val="0"/>
      <w:marTop w:val="0"/>
      <w:marBottom w:val="0"/>
      <w:divBdr>
        <w:top w:val="none" w:sz="0" w:space="0" w:color="auto"/>
        <w:left w:val="none" w:sz="0" w:space="0" w:color="auto"/>
        <w:bottom w:val="none" w:sz="0" w:space="0" w:color="auto"/>
        <w:right w:val="none" w:sz="0" w:space="0" w:color="auto"/>
      </w:divBdr>
    </w:div>
    <w:div w:id="961544381">
      <w:bodyDiv w:val="1"/>
      <w:marLeft w:val="0"/>
      <w:marRight w:val="0"/>
      <w:marTop w:val="0"/>
      <w:marBottom w:val="0"/>
      <w:divBdr>
        <w:top w:val="none" w:sz="0" w:space="0" w:color="auto"/>
        <w:left w:val="none" w:sz="0" w:space="0" w:color="auto"/>
        <w:bottom w:val="none" w:sz="0" w:space="0" w:color="auto"/>
        <w:right w:val="none" w:sz="0" w:space="0" w:color="auto"/>
      </w:divBdr>
    </w:div>
    <w:div w:id="1144077520">
      <w:bodyDiv w:val="1"/>
      <w:marLeft w:val="0"/>
      <w:marRight w:val="0"/>
      <w:marTop w:val="0"/>
      <w:marBottom w:val="0"/>
      <w:divBdr>
        <w:top w:val="none" w:sz="0" w:space="0" w:color="auto"/>
        <w:left w:val="none" w:sz="0" w:space="0" w:color="auto"/>
        <w:bottom w:val="none" w:sz="0" w:space="0" w:color="auto"/>
        <w:right w:val="none" w:sz="0" w:space="0" w:color="auto"/>
      </w:divBdr>
    </w:div>
    <w:div w:id="1175997607">
      <w:bodyDiv w:val="1"/>
      <w:marLeft w:val="0"/>
      <w:marRight w:val="0"/>
      <w:marTop w:val="0"/>
      <w:marBottom w:val="0"/>
      <w:divBdr>
        <w:top w:val="none" w:sz="0" w:space="0" w:color="auto"/>
        <w:left w:val="none" w:sz="0" w:space="0" w:color="auto"/>
        <w:bottom w:val="none" w:sz="0" w:space="0" w:color="auto"/>
        <w:right w:val="none" w:sz="0" w:space="0" w:color="auto"/>
      </w:divBdr>
    </w:div>
    <w:div w:id="1259483359">
      <w:bodyDiv w:val="1"/>
      <w:marLeft w:val="0"/>
      <w:marRight w:val="0"/>
      <w:marTop w:val="0"/>
      <w:marBottom w:val="0"/>
      <w:divBdr>
        <w:top w:val="none" w:sz="0" w:space="0" w:color="auto"/>
        <w:left w:val="none" w:sz="0" w:space="0" w:color="auto"/>
        <w:bottom w:val="none" w:sz="0" w:space="0" w:color="auto"/>
        <w:right w:val="none" w:sz="0" w:space="0" w:color="auto"/>
      </w:divBdr>
    </w:div>
    <w:div w:id="1284535947">
      <w:bodyDiv w:val="1"/>
      <w:marLeft w:val="0"/>
      <w:marRight w:val="0"/>
      <w:marTop w:val="0"/>
      <w:marBottom w:val="0"/>
      <w:divBdr>
        <w:top w:val="none" w:sz="0" w:space="0" w:color="auto"/>
        <w:left w:val="none" w:sz="0" w:space="0" w:color="auto"/>
        <w:bottom w:val="none" w:sz="0" w:space="0" w:color="auto"/>
        <w:right w:val="none" w:sz="0" w:space="0" w:color="auto"/>
      </w:divBdr>
    </w:div>
    <w:div w:id="1450130239">
      <w:bodyDiv w:val="1"/>
      <w:marLeft w:val="0"/>
      <w:marRight w:val="0"/>
      <w:marTop w:val="0"/>
      <w:marBottom w:val="0"/>
      <w:divBdr>
        <w:top w:val="none" w:sz="0" w:space="0" w:color="auto"/>
        <w:left w:val="none" w:sz="0" w:space="0" w:color="auto"/>
        <w:bottom w:val="none" w:sz="0" w:space="0" w:color="auto"/>
        <w:right w:val="none" w:sz="0" w:space="0" w:color="auto"/>
      </w:divBdr>
    </w:div>
    <w:div w:id="1504780996">
      <w:bodyDiv w:val="1"/>
      <w:marLeft w:val="0"/>
      <w:marRight w:val="0"/>
      <w:marTop w:val="0"/>
      <w:marBottom w:val="0"/>
      <w:divBdr>
        <w:top w:val="none" w:sz="0" w:space="0" w:color="auto"/>
        <w:left w:val="none" w:sz="0" w:space="0" w:color="auto"/>
        <w:bottom w:val="none" w:sz="0" w:space="0" w:color="auto"/>
        <w:right w:val="none" w:sz="0" w:space="0" w:color="auto"/>
      </w:divBdr>
    </w:div>
    <w:div w:id="1808157081">
      <w:bodyDiv w:val="1"/>
      <w:marLeft w:val="0"/>
      <w:marRight w:val="0"/>
      <w:marTop w:val="0"/>
      <w:marBottom w:val="0"/>
      <w:divBdr>
        <w:top w:val="none" w:sz="0" w:space="0" w:color="auto"/>
        <w:left w:val="none" w:sz="0" w:space="0" w:color="auto"/>
        <w:bottom w:val="none" w:sz="0" w:space="0" w:color="auto"/>
        <w:right w:val="none" w:sz="0" w:space="0" w:color="auto"/>
      </w:divBdr>
    </w:div>
    <w:div w:id="189631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commentsExtended" Target="commentsExtended.xml"/><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omments" Target="comments.xm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4FE21-EBAC-47CC-AB46-A711EA26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15</Pages>
  <Words>1917</Words>
  <Characters>10931</Characters>
  <Application>Microsoft Office Word</Application>
  <DocSecurity>0</DocSecurity>
  <Lines>91</Lines>
  <Paragraphs>25</Paragraphs>
  <ScaleCrop>false</ScaleCrop>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Liang (梁泽溢)</dc:creator>
  <cp:keywords/>
  <dc:description/>
  <cp:lastModifiedBy>Elvis Liang (梁泽溢)</cp:lastModifiedBy>
  <cp:revision>42</cp:revision>
  <dcterms:created xsi:type="dcterms:W3CDTF">2023-11-30T09:08:00Z</dcterms:created>
  <dcterms:modified xsi:type="dcterms:W3CDTF">2023-12-04T09:02:00Z</dcterms:modified>
</cp:coreProperties>
</file>